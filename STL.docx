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6BB08" w14:textId="77777777" w:rsidR="00ED7973" w:rsidRPr="00ED7973" w:rsidRDefault="00ED7973" w:rsidP="00ED7973">
      <w:pPr>
        <w:pStyle w:val="Titlucapitol"/>
      </w:pPr>
      <w:r w:rsidRPr="00ED7973">
        <w:t>CAPITOLUL I</w:t>
      </w:r>
    </w:p>
    <w:p w14:paraId="7411DAA0" w14:textId="77777777" w:rsidR="00FE00DC" w:rsidRDefault="00FE00DC" w:rsidP="00ED7973">
      <w:pPr>
        <w:pStyle w:val="Titlucapitol"/>
      </w:pPr>
      <w:r>
        <w:t>STL (Standard Template Library)</w:t>
      </w:r>
    </w:p>
    <w:p w14:paraId="6BFD1938" w14:textId="77777777" w:rsidR="00FE00DC" w:rsidRDefault="00FE00DC" w:rsidP="00ED7973">
      <w:pPr>
        <w:pStyle w:val="Paragraf"/>
        <w:rPr>
          <w:lang w:val="ro-RO"/>
        </w:rPr>
      </w:pPr>
      <w:r w:rsidRPr="00ED7973">
        <w:t xml:space="preserve">STL </w:t>
      </w:r>
      <w:proofErr w:type="spellStart"/>
      <w:r w:rsidRPr="00ED7973">
        <w:t>este</w:t>
      </w:r>
      <w:proofErr w:type="spellEnd"/>
      <w:r w:rsidRPr="00ED7973">
        <w:t xml:space="preserve"> o </w:t>
      </w:r>
      <w:proofErr w:type="spellStart"/>
      <w:r w:rsidRPr="00ED7973">
        <w:t>bibliotec</w:t>
      </w:r>
      <w:proofErr w:type="spellEnd"/>
      <w:r w:rsidRPr="00ED7973">
        <w:rPr>
          <w:rFonts w:cs="Calibri"/>
          <w:lang w:val="ro-RO"/>
        </w:rPr>
        <w:t>ă</w:t>
      </w:r>
      <w:r w:rsidRPr="00ED7973">
        <w:rPr>
          <w:lang w:val="ro-RO"/>
        </w:rPr>
        <w:t xml:space="preserve"> foarte util</w:t>
      </w:r>
      <w:r w:rsidRPr="00ED7973">
        <w:rPr>
          <w:rFonts w:cs="Calibri"/>
          <w:lang w:val="ro-RO"/>
        </w:rPr>
        <w:t>ă</w:t>
      </w:r>
      <w:r w:rsidRPr="00ED7973">
        <w:rPr>
          <w:lang w:val="ro-RO"/>
        </w:rPr>
        <w:t xml:space="preserve"> pentru programatorii de C++ </w:t>
      </w:r>
      <w:r w:rsidRPr="00ED7973">
        <w:rPr>
          <w:rFonts w:cs="Calibri"/>
          <w:lang w:val="ro-RO"/>
        </w:rPr>
        <w:t>ș</w:t>
      </w:r>
      <w:r w:rsidRPr="00ED7973">
        <w:rPr>
          <w:lang w:val="ro-RO"/>
        </w:rPr>
        <w:t>i este, de asemenea, un ajutor pre</w:t>
      </w:r>
      <w:r w:rsidRPr="00ED7973">
        <w:rPr>
          <w:rFonts w:cs="Calibri"/>
          <w:lang w:val="ro-RO"/>
        </w:rPr>
        <w:t>ț</w:t>
      </w:r>
      <w:r w:rsidRPr="00ED7973">
        <w:rPr>
          <w:lang w:val="ro-RO"/>
        </w:rPr>
        <w:t>ios pentru participan</w:t>
      </w:r>
      <w:r w:rsidRPr="00ED7973">
        <w:rPr>
          <w:rFonts w:cs="Calibri"/>
          <w:lang w:val="ro-RO"/>
        </w:rPr>
        <w:t>ț</w:t>
      </w:r>
      <w:r w:rsidRPr="00ED7973">
        <w:rPr>
          <w:lang w:val="ro-RO"/>
        </w:rPr>
        <w:t xml:space="preserve">ii la olimpiadele </w:t>
      </w:r>
      <w:r w:rsidRPr="00ED7973">
        <w:rPr>
          <w:rFonts w:cs="Calibri"/>
          <w:lang w:val="ro-RO"/>
        </w:rPr>
        <w:t>ș</w:t>
      </w:r>
      <w:r w:rsidRPr="00ED7973">
        <w:rPr>
          <w:lang w:val="ro-RO"/>
        </w:rPr>
        <w:t xml:space="preserve">i concursurile de programare. </w:t>
      </w:r>
    </w:p>
    <w:p w14:paraId="67BD652A" w14:textId="77777777" w:rsidR="00F34191" w:rsidRPr="005502A4" w:rsidRDefault="00F34191" w:rsidP="005502A4">
      <w:pPr>
        <w:pStyle w:val="Titlu1"/>
      </w:pPr>
      <w:proofErr w:type="spellStart"/>
      <w:r w:rsidRPr="005502A4">
        <w:t>Avantajele</w:t>
      </w:r>
      <w:proofErr w:type="spellEnd"/>
      <w:r w:rsidRPr="005502A4">
        <w:t xml:space="preserve"> </w:t>
      </w:r>
      <w:proofErr w:type="spellStart"/>
      <w:r w:rsidRPr="005502A4">
        <w:t>utilizării</w:t>
      </w:r>
      <w:proofErr w:type="spellEnd"/>
      <w:r w:rsidRPr="005502A4">
        <w:t xml:space="preserve"> STL:</w:t>
      </w:r>
    </w:p>
    <w:p w14:paraId="67DEE4C8" w14:textId="77777777" w:rsidR="00F34191" w:rsidRDefault="004673DA" w:rsidP="004673DA">
      <w:pPr>
        <w:pStyle w:val="Liste"/>
      </w:pPr>
      <w:proofErr w:type="spellStart"/>
      <w:r>
        <w:t>Micşorează</w:t>
      </w:r>
      <w:proofErr w:type="spellEnd"/>
      <w:r>
        <w:t xml:space="preserve"> </w:t>
      </w:r>
      <w:proofErr w:type="spellStart"/>
      <w:r>
        <w:t>timpul</w:t>
      </w:r>
      <w:proofErr w:type="spellEnd"/>
      <w:r>
        <w:t xml:space="preserve"> de </w:t>
      </w:r>
      <w:proofErr w:type="spellStart"/>
      <w:r>
        <w:t>implementare</w:t>
      </w:r>
      <w:proofErr w:type="spellEnd"/>
      <w:r>
        <w:t xml:space="preserve"> a </w:t>
      </w:r>
      <w:proofErr w:type="spellStart"/>
      <w:r>
        <w:t>algoritmilor</w:t>
      </w:r>
      <w:proofErr w:type="spellEnd"/>
      <w:r w:rsidR="003409B7">
        <w:t xml:space="preserve"> </w:t>
      </w:r>
      <w:proofErr w:type="spellStart"/>
      <w:r w:rsidR="003409B7">
        <w:t>pentru</w:t>
      </w:r>
      <w:proofErr w:type="spellEnd"/>
      <w:r w:rsidR="003409B7">
        <w:t xml:space="preserve"> c</w:t>
      </w:r>
      <w:r w:rsidR="003409B7">
        <w:rPr>
          <w:lang w:val="ro-RO"/>
        </w:rPr>
        <w:t>ă se pot folosi structuri de date care au fost implementate în prealabil.</w:t>
      </w:r>
    </w:p>
    <w:p w14:paraId="6CFBB567" w14:textId="77777777" w:rsidR="003409B7" w:rsidRDefault="003409B7" w:rsidP="004673DA">
      <w:pPr>
        <w:pStyle w:val="Liste"/>
      </w:pPr>
      <w:proofErr w:type="spellStart"/>
      <w:r>
        <w:t>Sporește</w:t>
      </w:r>
      <w:proofErr w:type="spellEnd"/>
      <w:r>
        <w:t xml:space="preserve"> </w:t>
      </w:r>
      <w:proofErr w:type="spellStart"/>
      <w:r>
        <w:t>lizibilitatea</w:t>
      </w:r>
      <w:proofErr w:type="spellEnd"/>
      <w:r>
        <w:t xml:space="preserve"> </w:t>
      </w:r>
      <w:proofErr w:type="spellStart"/>
      <w:r>
        <w:t>codului</w:t>
      </w:r>
      <w:proofErr w:type="spellEnd"/>
      <w:r>
        <w:t xml:space="preserve"> </w:t>
      </w:r>
      <w:proofErr w:type="spellStart"/>
      <w:r>
        <w:t>sursă</w:t>
      </w:r>
      <w:proofErr w:type="spellEnd"/>
      <w:r>
        <w:t xml:space="preserve"> </w:t>
      </w:r>
      <w:proofErr w:type="spellStart"/>
      <w:r>
        <w:t>și</w:t>
      </w:r>
      <w:proofErr w:type="spellEnd"/>
      <w:r>
        <w:t xml:space="preserve"> </w:t>
      </w:r>
      <w:proofErr w:type="spellStart"/>
      <w:r>
        <w:t>îmbunătățește</w:t>
      </w:r>
      <w:proofErr w:type="spellEnd"/>
      <w:r>
        <w:t xml:space="preserve"> </w:t>
      </w:r>
      <w:proofErr w:type="spellStart"/>
      <w:r>
        <w:t>performanțele</w:t>
      </w:r>
      <w:proofErr w:type="spellEnd"/>
      <w:r>
        <w:t xml:space="preserve"> </w:t>
      </w:r>
      <w:proofErr w:type="spellStart"/>
      <w:r>
        <w:t>lucrului</w:t>
      </w:r>
      <w:proofErr w:type="spellEnd"/>
      <w:r>
        <w:t xml:space="preserve"> </w:t>
      </w:r>
      <w:proofErr w:type="spellStart"/>
      <w:r>
        <w:t>în</w:t>
      </w:r>
      <w:proofErr w:type="spellEnd"/>
      <w:r>
        <w:t xml:space="preserve"> </w:t>
      </w:r>
      <w:proofErr w:type="spellStart"/>
      <w:r>
        <w:t>echipă</w:t>
      </w:r>
      <w:proofErr w:type="spellEnd"/>
    </w:p>
    <w:p w14:paraId="0F6B2E13" w14:textId="77777777" w:rsidR="003409B7" w:rsidRDefault="003409B7" w:rsidP="004673DA">
      <w:pPr>
        <w:pStyle w:val="Liste"/>
      </w:pPr>
      <w:proofErr w:type="spellStart"/>
      <w:r>
        <w:t>Implementările</w:t>
      </w:r>
      <w:proofErr w:type="spellEnd"/>
      <w:r>
        <w:t xml:space="preserve"> sunt, </w:t>
      </w:r>
      <w:proofErr w:type="spellStart"/>
      <w:r>
        <w:t>în</w:t>
      </w:r>
      <w:proofErr w:type="spellEnd"/>
      <w:r>
        <w:t xml:space="preserve"> general, </w:t>
      </w:r>
      <w:proofErr w:type="spellStart"/>
      <w:r>
        <w:t>eficiente</w:t>
      </w:r>
      <w:proofErr w:type="spellEnd"/>
      <w:r>
        <w:t xml:space="preserve">, </w:t>
      </w:r>
      <w:proofErr w:type="spellStart"/>
      <w:r>
        <w:t>atât</w:t>
      </w:r>
      <w:proofErr w:type="spellEnd"/>
      <w:r>
        <w:t xml:space="preserve"> din </w:t>
      </w:r>
      <w:proofErr w:type="spellStart"/>
      <w:r>
        <w:t>punctul</w:t>
      </w:r>
      <w:proofErr w:type="spellEnd"/>
      <w:r>
        <w:t xml:space="preserve"> de </w:t>
      </w:r>
      <w:proofErr w:type="spellStart"/>
      <w:r>
        <w:t>vedere</w:t>
      </w:r>
      <w:proofErr w:type="spellEnd"/>
      <w:r w:rsidR="00743818">
        <w:t xml:space="preserve"> al </w:t>
      </w:r>
      <w:proofErr w:type="spellStart"/>
      <w:r w:rsidR="00743818">
        <w:t>spațiului</w:t>
      </w:r>
      <w:proofErr w:type="spellEnd"/>
      <w:r w:rsidR="00743818">
        <w:t xml:space="preserve"> de </w:t>
      </w:r>
      <w:proofErr w:type="spellStart"/>
      <w:r w:rsidR="00743818">
        <w:t>memorie</w:t>
      </w:r>
      <w:proofErr w:type="spellEnd"/>
      <w:r w:rsidR="00743818">
        <w:t xml:space="preserve">, </w:t>
      </w:r>
      <w:proofErr w:type="spellStart"/>
      <w:r w:rsidR="00743818">
        <w:t>cât</w:t>
      </w:r>
      <w:proofErr w:type="spellEnd"/>
      <w:r w:rsidR="00743818">
        <w:t xml:space="preserve"> </w:t>
      </w:r>
      <w:proofErr w:type="spellStart"/>
      <w:r w:rsidR="00743818">
        <w:t>și</w:t>
      </w:r>
      <w:proofErr w:type="spellEnd"/>
      <w:r w:rsidR="00743818">
        <w:t xml:space="preserve"> al </w:t>
      </w:r>
      <w:proofErr w:type="spellStart"/>
      <w:r w:rsidR="00743818">
        <w:t>timpului</w:t>
      </w:r>
      <w:proofErr w:type="spellEnd"/>
      <w:r w:rsidR="00743818">
        <w:t xml:space="preserve"> de </w:t>
      </w:r>
      <w:proofErr w:type="spellStart"/>
      <w:r w:rsidR="00743818">
        <w:t>execuție</w:t>
      </w:r>
      <w:proofErr w:type="spellEnd"/>
      <w:r w:rsidR="00743818">
        <w:t xml:space="preserve"> (</w:t>
      </w:r>
      <w:proofErr w:type="spellStart"/>
      <w:r w:rsidR="00743818">
        <w:t>uneori</w:t>
      </w:r>
      <w:proofErr w:type="spellEnd"/>
      <w:r w:rsidR="00743818">
        <w:t xml:space="preserve"> se face o </w:t>
      </w:r>
      <w:proofErr w:type="spellStart"/>
      <w:ins w:id="0" w:author="Gabriel" w:date="2015-08-04T23:17:00Z">
        <w:r w:rsidR="00CC3C71">
          <w:t>a</w:t>
        </w:r>
      </w:ins>
      <w:del w:id="1" w:author="Gabriel" w:date="2015-08-04T23:17:00Z">
        <w:r w:rsidR="00743818" w:rsidDel="00CC3C71">
          <w:delText>e</w:delText>
        </w:r>
      </w:del>
      <w:r w:rsidR="00743818">
        <w:t>legere</w:t>
      </w:r>
      <w:proofErr w:type="spellEnd"/>
      <w:r w:rsidR="00743818">
        <w:t xml:space="preserve"> </w:t>
      </w:r>
      <w:proofErr w:type="spellStart"/>
      <w:r w:rsidR="00743818">
        <w:t>între</w:t>
      </w:r>
      <w:proofErr w:type="spellEnd"/>
      <w:r w:rsidR="00743818">
        <w:t xml:space="preserve"> </w:t>
      </w:r>
      <w:proofErr w:type="spellStart"/>
      <w:r w:rsidR="00743818">
        <w:t>eficiența</w:t>
      </w:r>
      <w:proofErr w:type="spellEnd"/>
      <w:r w:rsidR="00743818">
        <w:t xml:space="preserve"> </w:t>
      </w:r>
      <w:proofErr w:type="spellStart"/>
      <w:r w:rsidR="00743818">
        <w:t>timp</w:t>
      </w:r>
      <w:proofErr w:type="spellEnd"/>
      <w:r w:rsidR="00743818">
        <w:t xml:space="preserve"> </w:t>
      </w:r>
      <w:proofErr w:type="spellStart"/>
      <w:r w:rsidR="00743818">
        <w:t>și</w:t>
      </w:r>
      <w:proofErr w:type="spellEnd"/>
      <w:r w:rsidR="00743818">
        <w:t xml:space="preserve"> </w:t>
      </w:r>
      <w:proofErr w:type="spellStart"/>
      <w:r w:rsidR="00743818">
        <w:t>eficiența</w:t>
      </w:r>
      <w:proofErr w:type="spellEnd"/>
      <w:r w:rsidR="00743818">
        <w:t xml:space="preserve"> </w:t>
      </w:r>
      <w:proofErr w:type="spellStart"/>
      <w:r w:rsidR="00743818">
        <w:t>spațiu</w:t>
      </w:r>
      <w:proofErr w:type="spellEnd"/>
      <w:r w:rsidR="00743818">
        <w:t>)</w:t>
      </w:r>
    </w:p>
    <w:p w14:paraId="1DD359E8" w14:textId="77777777" w:rsidR="00743818" w:rsidRPr="005502A4" w:rsidRDefault="00743818" w:rsidP="005502A4">
      <w:pPr>
        <w:pStyle w:val="Titlu1"/>
      </w:pPr>
      <w:proofErr w:type="spellStart"/>
      <w:r w:rsidRPr="005502A4">
        <w:t>Dezavantajele</w:t>
      </w:r>
      <w:proofErr w:type="spellEnd"/>
      <w:r w:rsidRPr="005502A4">
        <w:t xml:space="preserve"> </w:t>
      </w:r>
      <w:proofErr w:type="spellStart"/>
      <w:r w:rsidRPr="005502A4">
        <w:t>utilizării</w:t>
      </w:r>
      <w:proofErr w:type="spellEnd"/>
      <w:r w:rsidRPr="005502A4">
        <w:t xml:space="preserve"> STL:</w:t>
      </w:r>
    </w:p>
    <w:p w14:paraId="502CEC4D" w14:textId="77777777" w:rsidR="003409B7" w:rsidRDefault="00743818" w:rsidP="00743818">
      <w:pPr>
        <w:pStyle w:val="Liste"/>
      </w:pPr>
      <w:proofErr w:type="spellStart"/>
      <w:r>
        <w:t>Numărul</w:t>
      </w:r>
      <w:proofErr w:type="spellEnd"/>
      <w:r>
        <w:t xml:space="preserve"> de </w:t>
      </w:r>
      <w:proofErr w:type="spellStart"/>
      <w:r>
        <w:t>structuri</w:t>
      </w:r>
      <w:proofErr w:type="spellEnd"/>
      <w:r>
        <w:t xml:space="preserve"> de date </w:t>
      </w:r>
      <w:proofErr w:type="spellStart"/>
      <w:r>
        <w:t>este</w:t>
      </w:r>
      <w:proofErr w:type="spellEnd"/>
      <w:r>
        <w:t xml:space="preserve"> </w:t>
      </w:r>
      <w:proofErr w:type="spellStart"/>
      <w:r>
        <w:t>relativ</w:t>
      </w:r>
      <w:proofErr w:type="spellEnd"/>
      <w:r>
        <w:t xml:space="preserve"> mic</w:t>
      </w:r>
    </w:p>
    <w:p w14:paraId="667229B3" w14:textId="77777777" w:rsidR="00743818" w:rsidRDefault="00743818" w:rsidP="00743818">
      <w:pPr>
        <w:pStyle w:val="Liste"/>
      </w:pPr>
      <w:proofErr w:type="spellStart"/>
      <w:r>
        <w:t>Structurile</w:t>
      </w:r>
      <w:proofErr w:type="spellEnd"/>
      <w:r>
        <w:t xml:space="preserve"> de date pot fi </w:t>
      </w:r>
      <w:proofErr w:type="spellStart"/>
      <w:r>
        <w:t>mai</w:t>
      </w:r>
      <w:proofErr w:type="spellEnd"/>
      <w:r>
        <w:t xml:space="preserve"> lente </w:t>
      </w:r>
      <w:proofErr w:type="spellStart"/>
      <w:r>
        <w:t>uneori</w:t>
      </w:r>
      <w:proofErr w:type="spellEnd"/>
    </w:p>
    <w:p w14:paraId="44B6AF2A" w14:textId="77777777" w:rsidR="00524BF1" w:rsidRPr="00524BF1" w:rsidRDefault="00524BF1" w:rsidP="000324DA">
      <w:pPr>
        <w:pStyle w:val="Definitie"/>
      </w:pPr>
    </w:p>
    <w:p w14:paraId="2F6AB0C1" w14:textId="77777777" w:rsidR="003409B7" w:rsidRPr="003409B7" w:rsidRDefault="00524BF1" w:rsidP="003409B7">
      <w:pPr>
        <w:pStyle w:val="Paragraf"/>
      </w:pPr>
      <w:r w:rsidRPr="009402E6">
        <w:rPr>
          <w:b/>
        </w:rPr>
        <w:t>Template</w:t>
      </w:r>
      <w:r w:rsidRPr="00524BF1">
        <w:t xml:space="preserve"> - </w:t>
      </w:r>
      <w:r w:rsidR="000324DA" w:rsidRPr="000324DA">
        <w:t>Un template</w:t>
      </w:r>
      <w:r w:rsidR="000324DA">
        <w:t xml:space="preserve"> </w:t>
      </w:r>
      <w:r w:rsidR="000324DA" w:rsidRPr="000324DA">
        <w:t>(</w:t>
      </w:r>
      <w:proofErr w:type="spellStart"/>
      <w:r w:rsidR="000324DA">
        <w:t>șa</w:t>
      </w:r>
      <w:r w:rsidR="000324DA" w:rsidRPr="000324DA">
        <w:t>blon</w:t>
      </w:r>
      <w:proofErr w:type="spellEnd"/>
      <w:r w:rsidR="000324DA" w:rsidRPr="000324DA">
        <w:t xml:space="preserve">, tip de date </w:t>
      </w:r>
      <w:proofErr w:type="spellStart"/>
      <w:r w:rsidR="000324DA" w:rsidRPr="000324DA">
        <w:t>parametrizat</w:t>
      </w:r>
      <w:proofErr w:type="spellEnd"/>
      <w:r w:rsidR="000324DA" w:rsidRPr="000324DA">
        <w:t xml:space="preserve">) </w:t>
      </w:r>
      <w:proofErr w:type="spellStart"/>
      <w:r w:rsidR="000324DA" w:rsidRPr="000324DA">
        <w:t>reprezintă</w:t>
      </w:r>
      <w:proofErr w:type="spellEnd"/>
      <w:r w:rsidR="000324DA" w:rsidRPr="000324DA">
        <w:t xml:space="preserve"> o </w:t>
      </w:r>
      <w:proofErr w:type="spellStart"/>
      <w:r w:rsidR="000324DA" w:rsidRPr="000324DA">
        <w:t>familie</w:t>
      </w:r>
      <w:proofErr w:type="spellEnd"/>
      <w:r w:rsidR="000324DA" w:rsidRPr="000324DA">
        <w:t xml:space="preserve"> de </w:t>
      </w:r>
      <w:proofErr w:type="spellStart"/>
      <w:r w:rsidR="000324DA" w:rsidRPr="000324DA">
        <w:t>tipuri</w:t>
      </w:r>
      <w:proofErr w:type="spellEnd"/>
      <w:r w:rsidR="000324DA" w:rsidRPr="000324DA">
        <w:t xml:space="preserve"> </w:t>
      </w:r>
      <w:proofErr w:type="spellStart"/>
      <w:r w:rsidR="000324DA" w:rsidRPr="000324DA">
        <w:t>sau</w:t>
      </w:r>
      <w:proofErr w:type="spellEnd"/>
      <w:r w:rsidR="000324DA" w:rsidRPr="000324DA">
        <w:t xml:space="preserve"> </w:t>
      </w:r>
      <w:proofErr w:type="spellStart"/>
      <w:r w:rsidR="000324DA" w:rsidRPr="000324DA">
        <w:t>funcţii</w:t>
      </w:r>
      <w:proofErr w:type="spellEnd"/>
      <w:r w:rsidR="000324DA" w:rsidRPr="000324DA">
        <w:t xml:space="preserve">, </w:t>
      </w:r>
      <w:proofErr w:type="spellStart"/>
      <w:r w:rsidR="000324DA" w:rsidRPr="000324DA">
        <w:t>parametrizate</w:t>
      </w:r>
      <w:proofErr w:type="spellEnd"/>
      <w:r w:rsidR="000324DA" w:rsidRPr="000324DA">
        <w:t xml:space="preserve"> cu un tip generic</w:t>
      </w:r>
      <w:r w:rsidR="000324DA">
        <w:t>.</w:t>
      </w:r>
      <w:r w:rsidR="003409B7" w:rsidRPr="003409B7">
        <w:t xml:space="preserve"> </w:t>
      </w:r>
      <w:r w:rsidR="003409B7">
        <w:t>U</w:t>
      </w:r>
      <w:r w:rsidR="003409B7" w:rsidRPr="003409B7">
        <w:t xml:space="preserve">n template </w:t>
      </w:r>
      <w:proofErr w:type="spellStart"/>
      <w:r w:rsidR="003409B7" w:rsidRPr="003409B7">
        <w:t>permite</w:t>
      </w:r>
      <w:proofErr w:type="spellEnd"/>
      <w:r w:rsidR="003409B7" w:rsidRPr="003409B7">
        <w:t xml:space="preserve"> </w:t>
      </w:r>
      <w:proofErr w:type="spellStart"/>
      <w:r w:rsidR="003409B7" w:rsidRPr="003409B7">
        <w:t>rezolvarea</w:t>
      </w:r>
      <w:proofErr w:type="spellEnd"/>
      <w:r w:rsidR="003409B7" w:rsidRPr="003409B7">
        <w:t xml:space="preserve"> </w:t>
      </w:r>
      <w:proofErr w:type="spellStart"/>
      <w:r w:rsidR="003409B7" w:rsidRPr="003409B7">
        <w:t>unei</w:t>
      </w:r>
      <w:proofErr w:type="spellEnd"/>
      <w:r w:rsidR="003409B7" w:rsidRPr="003409B7">
        <w:t xml:space="preserve"> </w:t>
      </w:r>
      <w:proofErr w:type="spellStart"/>
      <w:r w:rsidR="003409B7" w:rsidRPr="003409B7">
        <w:t>probleme</w:t>
      </w:r>
      <w:proofErr w:type="spellEnd"/>
      <w:r w:rsidR="003409B7" w:rsidRPr="003409B7">
        <w:t xml:space="preserve"> generale </w:t>
      </w:r>
      <w:proofErr w:type="spellStart"/>
      <w:r w:rsidR="003409B7" w:rsidRPr="003409B7">
        <w:t>implement</w:t>
      </w:r>
      <w:r w:rsidR="002637CD" w:rsidRPr="002637CD">
        <w:t>â</w:t>
      </w:r>
      <w:r w:rsidR="003409B7" w:rsidRPr="003409B7">
        <w:t>nd</w:t>
      </w:r>
      <w:proofErr w:type="spellEnd"/>
      <w:r w:rsidR="003409B7" w:rsidRPr="003409B7">
        <w:t xml:space="preserve"> o </w:t>
      </w:r>
      <w:proofErr w:type="spellStart"/>
      <w:r w:rsidR="003409B7" w:rsidRPr="003409B7">
        <w:t>singur</w:t>
      </w:r>
      <w:r w:rsidR="003409B7">
        <w:t>ă</w:t>
      </w:r>
      <w:proofErr w:type="spellEnd"/>
      <w:r w:rsidR="003409B7">
        <w:t xml:space="preserve"> </w:t>
      </w:r>
      <w:proofErr w:type="spellStart"/>
      <w:r w:rsidR="003409B7" w:rsidRPr="003409B7">
        <w:t>solu</w:t>
      </w:r>
      <w:r w:rsidR="003409B7">
        <w:t>ț</w:t>
      </w:r>
      <w:r w:rsidR="003409B7" w:rsidRPr="003409B7">
        <w:t>ie</w:t>
      </w:r>
      <w:proofErr w:type="spellEnd"/>
      <w:r w:rsidR="003409B7" w:rsidRPr="003409B7">
        <w:t xml:space="preserve">, care </w:t>
      </w:r>
      <w:proofErr w:type="spellStart"/>
      <w:r w:rsidR="003409B7" w:rsidRPr="003409B7">
        <w:t>este</w:t>
      </w:r>
      <w:proofErr w:type="spellEnd"/>
      <w:r w:rsidR="003409B7" w:rsidRPr="003409B7">
        <w:t xml:space="preserve"> </w:t>
      </w:r>
      <w:proofErr w:type="spellStart"/>
      <w:r w:rsidR="003409B7" w:rsidRPr="003409B7">
        <w:t>valabil</w:t>
      </w:r>
      <w:r w:rsidR="003409B7">
        <w:t>ă</w:t>
      </w:r>
      <w:proofErr w:type="spellEnd"/>
      <w:r w:rsidR="003409B7" w:rsidRPr="003409B7">
        <w:t xml:space="preserve"> </w:t>
      </w:r>
      <w:proofErr w:type="spellStart"/>
      <w:r w:rsidR="003409B7" w:rsidRPr="003409B7">
        <w:t>pentru</w:t>
      </w:r>
      <w:proofErr w:type="spellEnd"/>
      <w:r w:rsidR="003409B7" w:rsidRPr="003409B7">
        <w:t xml:space="preserve"> </w:t>
      </w:r>
      <w:proofErr w:type="spellStart"/>
      <w:r w:rsidR="003409B7" w:rsidRPr="003409B7">
        <w:t>toate</w:t>
      </w:r>
      <w:proofErr w:type="spellEnd"/>
      <w:r w:rsidR="003409B7" w:rsidRPr="003409B7">
        <w:t xml:space="preserve"> </w:t>
      </w:r>
      <w:proofErr w:type="spellStart"/>
      <w:r w:rsidR="003409B7" w:rsidRPr="003409B7">
        <w:t>tipurile</w:t>
      </w:r>
      <w:proofErr w:type="spellEnd"/>
      <w:r w:rsidR="003409B7" w:rsidRPr="003409B7">
        <w:t xml:space="preserve"> de date.</w:t>
      </w:r>
    </w:p>
    <w:p w14:paraId="2B0BB56E" w14:textId="77777777" w:rsidR="000324DA" w:rsidRDefault="000324DA" w:rsidP="004673DA">
      <w:pPr>
        <w:pStyle w:val="Liste"/>
      </w:pPr>
      <w:proofErr w:type="spellStart"/>
      <w:r w:rsidRPr="004673DA">
        <w:rPr>
          <w:b/>
        </w:rPr>
        <w:t>Avantaje</w:t>
      </w:r>
      <w:proofErr w:type="spellEnd"/>
      <w:r w:rsidR="004673DA">
        <w:t>:</w:t>
      </w:r>
    </w:p>
    <w:p w14:paraId="7B3C0437" w14:textId="77777777" w:rsidR="00742CA4" w:rsidRDefault="000324DA" w:rsidP="00556CFD">
      <w:pPr>
        <w:pStyle w:val="Liste1"/>
      </w:pPr>
      <w:proofErr w:type="spellStart"/>
      <w:r w:rsidRPr="0015747D">
        <w:t>Reutilizarea</w:t>
      </w:r>
      <w:proofErr w:type="spellEnd"/>
      <w:r w:rsidRPr="0015747D">
        <w:t xml:space="preserve"> </w:t>
      </w:r>
      <w:proofErr w:type="spellStart"/>
      <w:r w:rsidRPr="0015747D">
        <w:t>codului</w:t>
      </w:r>
      <w:proofErr w:type="spellEnd"/>
    </w:p>
    <w:p w14:paraId="487AA838" w14:textId="77777777" w:rsidR="000324DA" w:rsidRDefault="000324DA" w:rsidP="00556CFD">
      <w:pPr>
        <w:pStyle w:val="Liste1"/>
      </w:pPr>
      <w:proofErr w:type="spellStart"/>
      <w:r>
        <w:t>Permite</w:t>
      </w:r>
      <w:proofErr w:type="spellEnd"/>
      <w:r>
        <w:t xml:space="preserve"> </w:t>
      </w:r>
      <w:proofErr w:type="spellStart"/>
      <w:r>
        <w:t>implementarea</w:t>
      </w:r>
      <w:proofErr w:type="spellEnd"/>
      <w:r>
        <w:t xml:space="preserve"> de </w:t>
      </w:r>
      <w:proofErr w:type="spellStart"/>
      <w:r>
        <w:t>biblioteci</w:t>
      </w:r>
      <w:proofErr w:type="spellEnd"/>
      <w:r>
        <w:t xml:space="preserve"> cu </w:t>
      </w:r>
      <w:proofErr w:type="spellStart"/>
      <w:r>
        <w:t>scopuri</w:t>
      </w:r>
      <w:proofErr w:type="spellEnd"/>
      <w:r>
        <w:t xml:space="preserve"> generale</w:t>
      </w:r>
    </w:p>
    <w:p w14:paraId="24943819" w14:textId="77777777" w:rsidR="005D4E78" w:rsidRDefault="000324DA" w:rsidP="004673DA">
      <w:pPr>
        <w:pStyle w:val="Liste"/>
      </w:pPr>
      <w:proofErr w:type="spellStart"/>
      <w:r w:rsidRPr="004673DA">
        <w:rPr>
          <w:b/>
        </w:rPr>
        <w:t>Sintaxă</w:t>
      </w:r>
      <w:proofErr w:type="spellEnd"/>
      <w:r w:rsidR="005D4E78">
        <w:t xml:space="preserve"> : </w:t>
      </w:r>
    </w:p>
    <w:p w14:paraId="6538E30F" w14:textId="77777777" w:rsidR="005D4E78" w:rsidRDefault="005D4E78" w:rsidP="004673DA">
      <w:pPr>
        <w:pStyle w:val="Cod"/>
        <w:ind w:left="0" w:firstLine="720"/>
      </w:pPr>
      <w:r w:rsidRPr="005D4E78">
        <w:t>template &lt;</w:t>
      </w:r>
      <w:proofErr w:type="spellStart"/>
      <w:r w:rsidRPr="005D4E78">
        <w:t>listaDeParametrii</w:t>
      </w:r>
      <w:proofErr w:type="spellEnd"/>
      <w:r w:rsidRPr="005D4E78">
        <w:t xml:space="preserve">&gt; </w:t>
      </w:r>
      <w:proofErr w:type="spellStart"/>
      <w:r w:rsidRPr="005D4E78">
        <w:t>declarație</w:t>
      </w:r>
      <w:proofErr w:type="spellEnd"/>
      <w:r w:rsidRPr="005D4E78">
        <w:t>;</w:t>
      </w:r>
      <w:r w:rsidR="009402E6">
        <w:t xml:space="preserve"> </w:t>
      </w:r>
    </w:p>
    <w:p w14:paraId="526B9755" w14:textId="77777777" w:rsidR="009402E6" w:rsidRDefault="009402E6" w:rsidP="0015747D">
      <w:pPr>
        <w:pStyle w:val="Paragraf"/>
      </w:pPr>
      <w:proofErr w:type="spellStart"/>
      <w:r w:rsidRPr="0015747D">
        <w:t>unde</w:t>
      </w:r>
      <w:proofErr w:type="spellEnd"/>
      <w:r w:rsidR="005D4E78">
        <w:t xml:space="preserve"> </w:t>
      </w:r>
      <w:proofErr w:type="spellStart"/>
      <w:r w:rsidR="005D4E78" w:rsidRPr="0015747D">
        <w:rPr>
          <w:rStyle w:val="CodChar"/>
        </w:rPr>
        <w:t>listaDeParametrii</w:t>
      </w:r>
      <w:proofErr w:type="spellEnd"/>
      <w:r>
        <w:t xml:space="preserve"> </w:t>
      </w:r>
      <w:r w:rsidRPr="009402E6">
        <w:t xml:space="preserve"> </w:t>
      </w:r>
      <w:proofErr w:type="spellStart"/>
      <w:r>
        <w:t>este</w:t>
      </w:r>
      <w:proofErr w:type="spellEnd"/>
      <w:r>
        <w:t xml:space="preserve">  o </w:t>
      </w:r>
      <w:proofErr w:type="spellStart"/>
      <w:r w:rsidRPr="009402E6">
        <w:t>listă</w:t>
      </w:r>
      <w:proofErr w:type="spellEnd"/>
      <w:r w:rsidRPr="009402E6">
        <w:t xml:space="preserve"> de </w:t>
      </w:r>
      <w:proofErr w:type="spellStart"/>
      <w:r w:rsidRPr="009402E6">
        <w:t>parametrii</w:t>
      </w:r>
      <w:proofErr w:type="spellEnd"/>
      <w:r w:rsidRPr="009402E6">
        <w:t xml:space="preserve"> ai </w:t>
      </w:r>
      <w:proofErr w:type="spellStart"/>
      <w:r w:rsidRPr="009402E6">
        <w:t>templatului</w:t>
      </w:r>
      <w:proofErr w:type="spellEnd"/>
      <w:r>
        <w:t>,</w:t>
      </w:r>
      <w:r w:rsidR="002637CD">
        <w:t xml:space="preserve"> </w:t>
      </w:r>
      <w:proofErr w:type="spellStart"/>
      <w:r w:rsidRPr="009402E6">
        <w:t>separa</w:t>
      </w:r>
      <w:proofErr w:type="spellEnd"/>
      <w:r>
        <w:rPr>
          <w:lang w:val="ro-RO"/>
        </w:rPr>
        <w:t>ți</w:t>
      </w:r>
      <w:r w:rsidRPr="009402E6">
        <w:t xml:space="preserve"> </w:t>
      </w:r>
      <w:proofErr w:type="spellStart"/>
      <w:r w:rsidRPr="009402E6">
        <w:t>prin</w:t>
      </w:r>
      <w:proofErr w:type="spellEnd"/>
      <w:r>
        <w:t xml:space="preserve"> virgule. </w:t>
      </w:r>
    </w:p>
    <w:p w14:paraId="04996C67" w14:textId="77777777" w:rsidR="009402E6" w:rsidRPr="009402E6" w:rsidRDefault="009402E6" w:rsidP="009402E6">
      <w:pPr>
        <w:pStyle w:val="Cod"/>
        <w:rPr>
          <w:rFonts w:ascii="Times New Roman" w:eastAsia="Adobe Ming Std L" w:hAnsi="Times New Roman"/>
          <w:sz w:val="20"/>
        </w:rPr>
      </w:pPr>
    </w:p>
    <w:p w14:paraId="0CE05AB3" w14:textId="77777777" w:rsidR="009402E6" w:rsidRPr="00742CA4" w:rsidRDefault="009402E6" w:rsidP="00742CA4">
      <w:pPr>
        <w:pStyle w:val="Definitie"/>
      </w:pPr>
    </w:p>
    <w:p w14:paraId="1604501C" w14:textId="77777777" w:rsidR="00544F14" w:rsidRPr="00742CA4" w:rsidRDefault="00524BF1" w:rsidP="00742CA4">
      <w:pPr>
        <w:pStyle w:val="Paragraf"/>
      </w:pPr>
      <w:r w:rsidRPr="00742CA4">
        <w:t>STL</w:t>
      </w:r>
      <w:r w:rsidR="00544F14" w:rsidRPr="00742CA4">
        <w:t xml:space="preserve">:  </w:t>
      </w:r>
      <w:proofErr w:type="spellStart"/>
      <w:r w:rsidR="00544F14" w:rsidRPr="00742CA4">
        <w:t>biblioteca</w:t>
      </w:r>
      <w:proofErr w:type="spellEnd"/>
      <w:r w:rsidR="00544F14" w:rsidRPr="00742CA4">
        <w:t xml:space="preserve"> standard a </w:t>
      </w:r>
      <w:proofErr w:type="spellStart"/>
      <w:r w:rsidR="00544F14" w:rsidRPr="00742CA4">
        <w:t>limbajului</w:t>
      </w:r>
      <w:proofErr w:type="spellEnd"/>
      <w:r w:rsidR="00544F14" w:rsidRPr="00742CA4">
        <w:t xml:space="preserve"> C++ care </w:t>
      </w:r>
      <w:proofErr w:type="spellStart"/>
      <w:r w:rsidR="00544F14" w:rsidRPr="00742CA4">
        <w:t>oferă</w:t>
      </w:r>
      <w:proofErr w:type="spellEnd"/>
      <w:r w:rsidR="00544F14" w:rsidRPr="00742CA4">
        <w:t xml:space="preserve"> </w:t>
      </w:r>
      <w:proofErr w:type="spellStart"/>
      <w:r w:rsidR="00544F14" w:rsidRPr="00742CA4">
        <w:t>cele</w:t>
      </w:r>
      <w:proofErr w:type="spellEnd"/>
      <w:r w:rsidR="00544F14" w:rsidRPr="00742CA4">
        <w:t xml:space="preserve"> </w:t>
      </w:r>
      <w:proofErr w:type="spellStart"/>
      <w:r w:rsidR="00544F14" w:rsidRPr="00742CA4">
        <w:t>mai</w:t>
      </w:r>
      <w:proofErr w:type="spellEnd"/>
      <w:r w:rsidR="00544F14" w:rsidRPr="00742CA4">
        <w:t xml:space="preserve"> </w:t>
      </w:r>
      <w:proofErr w:type="spellStart"/>
      <w:r w:rsidR="00544F14" w:rsidRPr="00742CA4">
        <w:t>uzuale</w:t>
      </w:r>
      <w:proofErr w:type="spellEnd"/>
      <w:r w:rsidR="00544F14" w:rsidRPr="00742CA4">
        <w:t xml:space="preserve"> </w:t>
      </w:r>
      <w:proofErr w:type="spellStart"/>
      <w:r w:rsidR="00544F14" w:rsidRPr="00742CA4">
        <w:t>structuri</w:t>
      </w:r>
      <w:proofErr w:type="spellEnd"/>
      <w:r w:rsidR="00544F14" w:rsidRPr="00742CA4">
        <w:t xml:space="preserve"> de date </w:t>
      </w:r>
      <w:proofErr w:type="spellStart"/>
      <w:r w:rsidR="00544F14" w:rsidRPr="00742CA4">
        <w:t>și</w:t>
      </w:r>
      <w:proofErr w:type="spellEnd"/>
      <w:r w:rsidR="00544F14" w:rsidRPr="00742CA4">
        <w:t xml:space="preserve"> </w:t>
      </w:r>
      <w:proofErr w:type="spellStart"/>
      <w:r w:rsidR="00544F14" w:rsidRPr="00742CA4">
        <w:t>algoritmi</w:t>
      </w:r>
      <w:proofErr w:type="spellEnd"/>
      <w:r w:rsidR="00544F14" w:rsidRPr="00742CA4">
        <w:t xml:space="preserve"> </w:t>
      </w:r>
      <w:proofErr w:type="spellStart"/>
      <w:r w:rsidR="00544F14" w:rsidRPr="00742CA4">
        <w:t>fundamentali</w:t>
      </w:r>
      <w:proofErr w:type="spellEnd"/>
      <w:r w:rsidR="00544F14" w:rsidRPr="00742CA4">
        <w:t xml:space="preserve"> </w:t>
      </w:r>
      <w:proofErr w:type="spellStart"/>
      <w:r w:rsidR="00544F14" w:rsidRPr="00742CA4">
        <w:t>pentru</w:t>
      </w:r>
      <w:proofErr w:type="spellEnd"/>
      <w:r w:rsidR="00544F14" w:rsidRPr="00742CA4">
        <w:t xml:space="preserve"> </w:t>
      </w:r>
      <w:proofErr w:type="spellStart"/>
      <w:r w:rsidR="00544F14" w:rsidRPr="00742CA4">
        <w:t>utilizarea</w:t>
      </w:r>
      <w:proofErr w:type="spellEnd"/>
      <w:r w:rsidR="00544F14" w:rsidRPr="00742CA4">
        <w:t xml:space="preserve"> lor. </w:t>
      </w:r>
      <w:proofErr w:type="spellStart"/>
      <w:r w:rsidR="00544F14" w:rsidRPr="00742CA4">
        <w:t>Aceasta</w:t>
      </w:r>
      <w:proofErr w:type="spellEnd"/>
      <w:r w:rsidR="00544F14" w:rsidRPr="00742CA4">
        <w:t xml:space="preserve"> </w:t>
      </w:r>
      <w:proofErr w:type="spellStart"/>
      <w:r w:rsidR="00544F14" w:rsidRPr="00742CA4">
        <w:t>este</w:t>
      </w:r>
      <w:proofErr w:type="spellEnd"/>
      <w:r w:rsidR="00544F14" w:rsidRPr="00742CA4">
        <w:t xml:space="preserve"> prima </w:t>
      </w:r>
      <w:proofErr w:type="spellStart"/>
      <w:r w:rsidR="00544F14" w:rsidRPr="00742CA4">
        <w:t>bibliotecă</w:t>
      </w:r>
      <w:proofErr w:type="spellEnd"/>
      <w:r w:rsidR="00544F14" w:rsidRPr="00742CA4">
        <w:t xml:space="preserve"> </w:t>
      </w:r>
      <w:proofErr w:type="spellStart"/>
      <w:r w:rsidR="00544F14" w:rsidRPr="00742CA4">
        <w:t>generică</w:t>
      </w:r>
      <w:proofErr w:type="spellEnd"/>
      <w:r w:rsidR="00544F14" w:rsidRPr="00742CA4">
        <w:t xml:space="preserve"> a C++ </w:t>
      </w:r>
      <w:proofErr w:type="spellStart"/>
      <w:r w:rsidR="00544F14" w:rsidRPr="00742CA4">
        <w:t>folosită</w:t>
      </w:r>
      <w:proofErr w:type="spellEnd"/>
      <w:r w:rsidR="00544F14" w:rsidRPr="00742CA4">
        <w:t xml:space="preserve"> pe </w:t>
      </w:r>
      <w:proofErr w:type="spellStart"/>
      <w:r w:rsidR="00544F14" w:rsidRPr="00742CA4">
        <w:t>scară</w:t>
      </w:r>
      <w:proofErr w:type="spellEnd"/>
      <w:r w:rsidR="00544F14" w:rsidRPr="00742CA4">
        <w:t xml:space="preserve"> </w:t>
      </w:r>
      <w:proofErr w:type="spellStart"/>
      <w:r w:rsidR="00544F14" w:rsidRPr="00742CA4">
        <w:t>largă</w:t>
      </w:r>
      <w:proofErr w:type="spellEnd"/>
      <w:r w:rsidR="00544F14" w:rsidRPr="00742CA4">
        <w:t xml:space="preserve"> de </w:t>
      </w:r>
      <w:proofErr w:type="spellStart"/>
      <w:r w:rsidR="00544F14" w:rsidRPr="00742CA4">
        <w:t>către</w:t>
      </w:r>
      <w:proofErr w:type="spellEnd"/>
      <w:r w:rsidR="00544F14" w:rsidRPr="00742CA4">
        <w:t xml:space="preserve"> </w:t>
      </w:r>
      <w:proofErr w:type="spellStart"/>
      <w:r w:rsidR="00544F14" w:rsidRPr="00742CA4">
        <w:t>programatorii</w:t>
      </w:r>
      <w:proofErr w:type="spellEnd"/>
      <w:r w:rsidR="00544F14" w:rsidRPr="00742CA4">
        <w:t xml:space="preserve"> de C++. </w:t>
      </w:r>
      <w:proofErr w:type="spellStart"/>
      <w:r w:rsidR="00544F14" w:rsidRPr="00742CA4">
        <w:t>Ea</w:t>
      </w:r>
      <w:proofErr w:type="spellEnd"/>
      <w:r w:rsidR="00544F14" w:rsidRPr="00742CA4">
        <w:t xml:space="preserve"> are </w:t>
      </w:r>
      <w:proofErr w:type="spellStart"/>
      <w:r w:rsidR="00544F14" w:rsidRPr="00742CA4">
        <w:t>în</w:t>
      </w:r>
      <w:proofErr w:type="spellEnd"/>
      <w:r w:rsidR="00544F14" w:rsidRPr="00742CA4">
        <w:t xml:space="preserve"> </w:t>
      </w:r>
      <w:proofErr w:type="spellStart"/>
      <w:r w:rsidR="00544F14" w:rsidRPr="00742CA4">
        <w:t>componență</w:t>
      </w:r>
      <w:proofErr w:type="spellEnd"/>
      <w:r w:rsidR="00544F14" w:rsidRPr="00742CA4">
        <w:t xml:space="preserve"> 3 </w:t>
      </w:r>
      <w:proofErr w:type="spellStart"/>
      <w:r w:rsidR="00544F14" w:rsidRPr="00742CA4">
        <w:t>categorii</w:t>
      </w:r>
      <w:proofErr w:type="spellEnd"/>
      <w:r w:rsidR="00544F14" w:rsidRPr="00742CA4">
        <w:t xml:space="preserve"> de </w:t>
      </w:r>
      <w:proofErr w:type="spellStart"/>
      <w:r w:rsidR="00544F14" w:rsidRPr="00742CA4">
        <w:t>obiecte</w:t>
      </w:r>
      <w:proofErr w:type="spellEnd"/>
      <w:r w:rsidR="00544F14" w:rsidRPr="00742CA4">
        <w:t xml:space="preserve"> </w:t>
      </w:r>
      <w:proofErr w:type="spellStart"/>
      <w:r w:rsidR="00544F14" w:rsidRPr="00742CA4">
        <w:t>fundamentale</w:t>
      </w:r>
      <w:proofErr w:type="spellEnd"/>
      <w:r w:rsidR="00544F14" w:rsidRPr="00742CA4">
        <w:t xml:space="preserve">: </w:t>
      </w:r>
      <w:proofErr w:type="spellStart"/>
      <w:r w:rsidR="00544F14" w:rsidRPr="00742CA4">
        <w:t>containere</w:t>
      </w:r>
      <w:proofErr w:type="spellEnd"/>
      <w:r w:rsidR="00544F14" w:rsidRPr="00742CA4">
        <w:t xml:space="preserve">, </w:t>
      </w:r>
      <w:proofErr w:type="spellStart"/>
      <w:r w:rsidR="00544F14" w:rsidRPr="00742CA4">
        <w:t>iteratori</w:t>
      </w:r>
      <w:proofErr w:type="spellEnd"/>
      <w:r w:rsidR="00544F14" w:rsidRPr="00742CA4">
        <w:t xml:space="preserve"> </w:t>
      </w:r>
      <w:proofErr w:type="spellStart"/>
      <w:r w:rsidR="00544F14" w:rsidRPr="00742CA4">
        <w:t>și</w:t>
      </w:r>
      <w:proofErr w:type="spellEnd"/>
      <w:r w:rsidR="00544F14" w:rsidRPr="00742CA4">
        <w:t xml:space="preserve"> </w:t>
      </w:r>
      <w:proofErr w:type="spellStart"/>
      <w:r w:rsidR="00544F14" w:rsidRPr="00742CA4">
        <w:t>algoritmi</w:t>
      </w:r>
      <w:proofErr w:type="spellEnd"/>
      <w:r w:rsidR="00544F14" w:rsidRPr="00742CA4">
        <w:t xml:space="preserve">. </w:t>
      </w:r>
    </w:p>
    <w:p w14:paraId="3E81F5CC" w14:textId="77777777" w:rsidR="00556CFD" w:rsidRDefault="00556CFD" w:rsidP="00556CFD">
      <w:pPr>
        <w:pStyle w:val="Definitie"/>
      </w:pPr>
    </w:p>
    <w:p w14:paraId="1ABF72B8" w14:textId="77777777" w:rsidR="00917854" w:rsidRDefault="00556CFD" w:rsidP="00556CFD">
      <w:pPr>
        <w:pStyle w:val="Paragraf"/>
      </w:pPr>
      <w:r w:rsidRPr="00742CA4">
        <w:rPr>
          <w:b/>
        </w:rPr>
        <w:t>Container</w:t>
      </w:r>
      <w:r>
        <w:t xml:space="preserve">: un </w:t>
      </w:r>
      <w:proofErr w:type="spellStart"/>
      <w:r>
        <w:t>obiect</w:t>
      </w:r>
      <w:proofErr w:type="spellEnd"/>
      <w:r>
        <w:t xml:space="preserve"> care con</w:t>
      </w:r>
      <w:r>
        <w:rPr>
          <w:lang w:val="ro-RO"/>
        </w:rPr>
        <w:t>ț</w:t>
      </w:r>
      <w:proofErr w:type="spellStart"/>
      <w:r>
        <w:t>ine</w:t>
      </w:r>
      <w:proofErr w:type="spellEnd"/>
      <w:r>
        <w:t xml:space="preserve"> </w:t>
      </w:r>
      <w:proofErr w:type="spellStart"/>
      <w:r w:rsidR="00917854">
        <w:t>alte</w:t>
      </w:r>
      <w:proofErr w:type="spellEnd"/>
      <w:r w:rsidR="00917854">
        <w:t xml:space="preserve"> </w:t>
      </w:r>
      <w:proofErr w:type="spellStart"/>
      <w:r>
        <w:t>obiecte</w:t>
      </w:r>
      <w:proofErr w:type="spellEnd"/>
      <w:r>
        <w:t>.</w:t>
      </w:r>
      <w:r w:rsidR="00917854">
        <w:t xml:space="preserve"> </w:t>
      </w:r>
    </w:p>
    <w:p w14:paraId="3DA0CDFE" w14:textId="77777777" w:rsidR="00917854" w:rsidRDefault="00917854" w:rsidP="00556CFD">
      <w:pPr>
        <w:pStyle w:val="Paragraf"/>
        <w:rPr>
          <w:lang w:val="ro-RO"/>
        </w:rPr>
      </w:pPr>
      <w:r>
        <w:t xml:space="preserve">Ele sunt </w:t>
      </w:r>
      <w:proofErr w:type="spellStart"/>
      <w:r>
        <w:t>implementate</w:t>
      </w:r>
      <w:proofErr w:type="spellEnd"/>
      <w:r>
        <w:t xml:space="preserve"> ca </w:t>
      </w:r>
      <w:r>
        <w:rPr>
          <w:lang w:val="ro-RO"/>
        </w:rPr>
        <w:t xml:space="preserve">și clase </w:t>
      </w:r>
      <w:r w:rsidR="00461040">
        <w:rPr>
          <w:lang w:val="ro-RO"/>
        </w:rPr>
        <w:t>ș</w:t>
      </w:r>
      <w:r>
        <w:rPr>
          <w:lang w:val="ro-RO"/>
        </w:rPr>
        <w:t>ablon (template), acest lucr</w:t>
      </w:r>
      <w:r w:rsidR="00461040">
        <w:rPr>
          <w:lang w:val="ro-RO"/>
        </w:rPr>
        <w:t>u</w:t>
      </w:r>
      <w:r>
        <w:rPr>
          <w:lang w:val="ro-RO"/>
        </w:rPr>
        <w:t xml:space="preserve"> oferindu-le posibilitatea de a manipula orice tip de dată. Containerele implementează structuri de date foarte uzuale și se ocupă atât de stocarea cât și de manipularea obiectelor pe care le conțin. </w:t>
      </w:r>
    </w:p>
    <w:p w14:paraId="5D0B583F" w14:textId="77777777" w:rsidR="00675C1D" w:rsidRPr="00742CA4" w:rsidRDefault="00675C1D" w:rsidP="00675C1D">
      <w:pPr>
        <w:pStyle w:val="Definitie"/>
      </w:pPr>
    </w:p>
    <w:p w14:paraId="174553F6" w14:textId="77777777" w:rsidR="00675C1D" w:rsidRDefault="00675C1D" w:rsidP="00675C1D">
      <w:pPr>
        <w:pStyle w:val="Paragraf"/>
      </w:pPr>
      <w:r>
        <w:rPr>
          <w:b/>
        </w:rPr>
        <w:t>Iterator</w:t>
      </w:r>
      <w:r>
        <w:t xml:space="preserve">: </w:t>
      </w:r>
      <w:r w:rsidRPr="00F96C6D">
        <w:t xml:space="preserve">Un iterator STL </w:t>
      </w:r>
      <w:proofErr w:type="spellStart"/>
      <w:r w:rsidRPr="00F96C6D">
        <w:t>este</w:t>
      </w:r>
      <w:proofErr w:type="spellEnd"/>
      <w:r w:rsidRPr="00F96C6D">
        <w:t xml:space="preserve"> o </w:t>
      </w:r>
      <w:proofErr w:type="spellStart"/>
      <w:r w:rsidRPr="00F96C6D">
        <w:t>generalizare</w:t>
      </w:r>
      <w:proofErr w:type="spellEnd"/>
      <w:r w:rsidRPr="00F96C6D">
        <w:t xml:space="preserve"> a </w:t>
      </w:r>
      <w:proofErr w:type="spellStart"/>
      <w:r w:rsidRPr="00F96C6D">
        <w:t>no</w:t>
      </w:r>
      <w:r>
        <w:t>ț</w:t>
      </w:r>
      <w:r w:rsidRPr="00F96C6D">
        <w:t>iunii</w:t>
      </w:r>
      <w:proofErr w:type="spellEnd"/>
      <w:r w:rsidRPr="00F96C6D">
        <w:t xml:space="preserve"> de pointer </w:t>
      </w:r>
      <w:proofErr w:type="spellStart"/>
      <w:r>
        <w:t>ș</w:t>
      </w:r>
      <w:r w:rsidRPr="00F96C6D">
        <w:t>i</w:t>
      </w:r>
      <w:proofErr w:type="spellEnd"/>
      <w:r w:rsidRPr="00F96C6D">
        <w:t xml:space="preserve"> </w:t>
      </w:r>
      <w:proofErr w:type="spellStart"/>
      <w:r w:rsidRPr="00F96C6D">
        <w:t>permite</w:t>
      </w:r>
      <w:proofErr w:type="spellEnd"/>
      <w:r w:rsidRPr="00F96C6D">
        <w:t xml:space="preserve"> </w:t>
      </w:r>
      <w:proofErr w:type="spellStart"/>
      <w:r w:rsidRPr="00F96C6D">
        <w:t>accesul</w:t>
      </w:r>
      <w:proofErr w:type="spellEnd"/>
      <w:r w:rsidRPr="00F96C6D">
        <w:t xml:space="preserve"> </w:t>
      </w:r>
      <w:proofErr w:type="spellStart"/>
      <w:r w:rsidRPr="00F96C6D">
        <w:t>secven</w:t>
      </w:r>
      <w:r>
        <w:t>ț</w:t>
      </w:r>
      <w:r w:rsidRPr="00F96C6D">
        <w:t>ial</w:t>
      </w:r>
      <w:proofErr w:type="spellEnd"/>
      <w:r w:rsidRPr="00F96C6D">
        <w:t xml:space="preserve"> la </w:t>
      </w:r>
      <w:proofErr w:type="spellStart"/>
      <w:r w:rsidRPr="00F96C6D">
        <w:t>elementele</w:t>
      </w:r>
      <w:proofErr w:type="spellEnd"/>
      <w:r>
        <w:t xml:space="preserve"> </w:t>
      </w:r>
      <w:proofErr w:type="spellStart"/>
      <w:r w:rsidRPr="00F96C6D">
        <w:t>unui</w:t>
      </w:r>
      <w:proofErr w:type="spellEnd"/>
      <w:r w:rsidRPr="00F96C6D">
        <w:t xml:space="preserve"> container, </w:t>
      </w:r>
      <w:proofErr w:type="spellStart"/>
      <w:r w:rsidRPr="00F96C6D">
        <w:t>în</w:t>
      </w:r>
      <w:proofErr w:type="spellEnd"/>
      <w:r w:rsidRPr="00F96C6D">
        <w:t xml:space="preserve"> </w:t>
      </w:r>
      <w:proofErr w:type="spellStart"/>
      <w:r w:rsidRPr="00F96C6D">
        <w:t>acelasi</w:t>
      </w:r>
      <w:proofErr w:type="spellEnd"/>
      <w:r w:rsidRPr="00F96C6D">
        <w:t xml:space="preserve"> </w:t>
      </w:r>
      <w:proofErr w:type="spellStart"/>
      <w:r w:rsidRPr="00F96C6D">
        <w:t>fel</w:t>
      </w:r>
      <w:proofErr w:type="spellEnd"/>
      <w:r w:rsidRPr="00F96C6D">
        <w:t xml:space="preserve">, </w:t>
      </w:r>
      <w:proofErr w:type="spellStart"/>
      <w:r w:rsidRPr="00F96C6D">
        <w:t>indiferent</w:t>
      </w:r>
      <w:proofErr w:type="spellEnd"/>
      <w:r w:rsidRPr="00F96C6D">
        <w:t xml:space="preserve"> de </w:t>
      </w:r>
      <w:proofErr w:type="spellStart"/>
      <w:r w:rsidRPr="00F96C6D">
        <w:t>structura</w:t>
      </w:r>
      <w:proofErr w:type="spellEnd"/>
      <w:r w:rsidRPr="00F96C6D">
        <w:t xml:space="preserve"> de date </w:t>
      </w:r>
      <w:proofErr w:type="spellStart"/>
      <w:r w:rsidRPr="00F96C6D">
        <w:t>folositã</w:t>
      </w:r>
      <w:proofErr w:type="spellEnd"/>
      <w:r w:rsidRPr="00F96C6D">
        <w:t xml:space="preserve"> de container. </w:t>
      </w:r>
    </w:p>
    <w:p w14:paraId="59B2CD7F" w14:textId="77777777" w:rsidR="00675C1D" w:rsidRPr="00F96C6D" w:rsidRDefault="00675C1D" w:rsidP="00675C1D">
      <w:pPr>
        <w:pStyle w:val="Paragraf"/>
      </w:pPr>
      <w:proofErr w:type="spellStart"/>
      <w:r w:rsidRPr="00F96C6D">
        <w:lastRenderedPageBreak/>
        <w:t>Pentru</w:t>
      </w:r>
      <w:proofErr w:type="spellEnd"/>
      <w:r w:rsidRPr="00F96C6D">
        <w:t xml:space="preserve"> </w:t>
      </w:r>
      <w:proofErr w:type="spellStart"/>
      <w:r w:rsidRPr="00F96C6D">
        <w:t>clasele</w:t>
      </w:r>
      <w:proofErr w:type="spellEnd"/>
      <w:r w:rsidRPr="00F96C6D">
        <w:t xml:space="preserve"> iterator sunt </w:t>
      </w:r>
      <w:proofErr w:type="spellStart"/>
      <w:r w:rsidRPr="00F96C6D">
        <w:t>supradefini</w:t>
      </w:r>
      <w:r>
        <w:t>ț</w:t>
      </w:r>
      <w:r w:rsidRPr="00F96C6D">
        <w:t>i</w:t>
      </w:r>
      <w:proofErr w:type="spellEnd"/>
      <w:r w:rsidRPr="00F96C6D">
        <w:t xml:space="preserve"> </w:t>
      </w:r>
      <w:proofErr w:type="spellStart"/>
      <w:r w:rsidRPr="00F96C6D">
        <w:t>operatorii</w:t>
      </w:r>
      <w:proofErr w:type="spellEnd"/>
      <w:r w:rsidRPr="00F96C6D">
        <w:t xml:space="preserve"> de </w:t>
      </w:r>
      <w:proofErr w:type="spellStart"/>
      <w:r w:rsidRPr="00F96C6D">
        <w:t>indirectare</w:t>
      </w:r>
      <w:proofErr w:type="spellEnd"/>
      <w:r w:rsidRPr="00F96C6D">
        <w:t xml:space="preserve"> (*</w:t>
      </w:r>
      <w:r>
        <w:t xml:space="preserve"> - </w:t>
      </w:r>
      <w:proofErr w:type="spellStart"/>
      <w:r>
        <w:t>obținerea</w:t>
      </w:r>
      <w:proofErr w:type="spellEnd"/>
      <w:r>
        <w:t xml:space="preserve"> </w:t>
      </w:r>
      <w:proofErr w:type="spellStart"/>
      <w:r>
        <w:t>valorii</w:t>
      </w:r>
      <w:proofErr w:type="spellEnd"/>
      <w:r>
        <w:t xml:space="preserve"> </w:t>
      </w:r>
      <w:proofErr w:type="spellStart"/>
      <w:r>
        <w:t>elementului</w:t>
      </w:r>
      <w:proofErr w:type="spellEnd"/>
      <w:r>
        <w:t xml:space="preserve"> </w:t>
      </w:r>
      <w:proofErr w:type="spellStart"/>
      <w:r>
        <w:t>aflat</w:t>
      </w:r>
      <w:proofErr w:type="spellEnd"/>
      <w:r>
        <w:t xml:space="preserve"> pe </w:t>
      </w:r>
      <w:proofErr w:type="spellStart"/>
      <w:r>
        <w:t>poziția</w:t>
      </w:r>
      <w:proofErr w:type="spellEnd"/>
      <w:r>
        <w:t xml:space="preserve"> indicate de iterator la </w:t>
      </w:r>
      <w:proofErr w:type="spellStart"/>
      <w:r>
        <w:t>momentul</w:t>
      </w:r>
      <w:proofErr w:type="spellEnd"/>
      <w:r>
        <w:t xml:space="preserve"> </w:t>
      </w:r>
      <w:proofErr w:type="spellStart"/>
      <w:r>
        <w:t>curent</w:t>
      </w:r>
      <w:proofErr w:type="spellEnd"/>
      <w:r w:rsidRPr="00F96C6D">
        <w:t xml:space="preserve">), </w:t>
      </w:r>
      <w:proofErr w:type="spellStart"/>
      <w:r w:rsidRPr="00F96C6D">
        <w:t>compara</w:t>
      </w:r>
      <w:r>
        <w:t>ț</w:t>
      </w:r>
      <w:r w:rsidRPr="00F96C6D">
        <w:t>ie</w:t>
      </w:r>
      <w:proofErr w:type="spellEnd"/>
      <w:r w:rsidRPr="00F96C6D">
        <w:t xml:space="preserve"> (</w:t>
      </w:r>
      <w:r>
        <w:t xml:space="preserve">== </w:t>
      </w:r>
      <w:proofErr w:type="spellStart"/>
      <w:r>
        <w:t>și</w:t>
      </w:r>
      <w:proofErr w:type="spellEnd"/>
      <w:r>
        <w:t xml:space="preserve"> </w:t>
      </w:r>
      <w:r w:rsidRPr="00F96C6D">
        <w:t xml:space="preserve">!=), </w:t>
      </w:r>
      <w:proofErr w:type="spellStart"/>
      <w:r w:rsidRPr="00F96C6D">
        <w:t>incrementare</w:t>
      </w:r>
      <w:proofErr w:type="spellEnd"/>
      <w:r w:rsidRPr="00F96C6D">
        <w:t xml:space="preserve"> (++), </w:t>
      </w:r>
      <w:proofErr w:type="spellStart"/>
      <w:r>
        <w:t>și</w:t>
      </w:r>
      <w:proofErr w:type="spellEnd"/>
      <w:r w:rsidRPr="00F96C6D">
        <w:t xml:space="preserve"> </w:t>
      </w:r>
      <w:proofErr w:type="spellStart"/>
      <w:r w:rsidRPr="00F96C6D">
        <w:t>decrementare</w:t>
      </w:r>
      <w:proofErr w:type="spellEnd"/>
      <w:r w:rsidRPr="00F96C6D">
        <w:t xml:space="preserve"> (-- </w:t>
      </w:r>
      <w:proofErr w:type="spellStart"/>
      <w:r w:rsidRPr="00F96C6D">
        <w:t>numai</w:t>
      </w:r>
      <w:proofErr w:type="spellEnd"/>
      <w:r w:rsidRPr="00F96C6D">
        <w:t xml:space="preserve"> </w:t>
      </w:r>
      <w:proofErr w:type="spellStart"/>
      <w:r w:rsidRPr="00F96C6D">
        <w:t>pentru</w:t>
      </w:r>
      <w:proofErr w:type="spellEnd"/>
      <w:r w:rsidRPr="00F96C6D">
        <w:t xml:space="preserve"> </w:t>
      </w:r>
      <w:proofErr w:type="spellStart"/>
      <w:r w:rsidRPr="00F96C6D">
        <w:t>iteratori</w:t>
      </w:r>
      <w:proofErr w:type="spellEnd"/>
      <w:r w:rsidRPr="00F96C6D">
        <w:t xml:space="preserve"> </w:t>
      </w:r>
      <w:proofErr w:type="spellStart"/>
      <w:r w:rsidRPr="00F96C6D">
        <w:t>bidirectionali</w:t>
      </w:r>
      <w:proofErr w:type="spellEnd"/>
      <w:r>
        <w:t>).</w:t>
      </w:r>
      <w:r w:rsidR="00CB1AD9">
        <w:t xml:space="preserve">  .  </w:t>
      </w:r>
    </w:p>
    <w:p w14:paraId="3B8265C4" w14:textId="77777777" w:rsidR="00556CFD" w:rsidRDefault="00917854" w:rsidP="00556CFD">
      <w:pPr>
        <w:pStyle w:val="Paragraf"/>
        <w:rPr>
          <w:lang w:val="ro-RO"/>
        </w:rPr>
      </w:pPr>
      <w:r>
        <w:rPr>
          <w:lang w:val="ro-RO"/>
        </w:rPr>
        <w:t>Pentru a putea decide, în cunoștință de cauză, ce fel de container este potrivit pentru rezolvarea unei anumite probleme, este nevoie să cunoaștem și detalii legate de implementarea lor și de modul de utilizare a memoriei.</w:t>
      </w:r>
    </w:p>
    <w:p w14:paraId="1486E7DF" w14:textId="77777777" w:rsidR="00461040" w:rsidRDefault="00461040" w:rsidP="00461040">
      <w:pPr>
        <w:pStyle w:val="Paragraf"/>
      </w:pPr>
      <w:proofErr w:type="spellStart"/>
      <w:r w:rsidRPr="00461040">
        <w:t>Clasele</w:t>
      </w:r>
      <w:proofErr w:type="spellEnd"/>
      <w:r w:rsidRPr="00461040">
        <w:t xml:space="preserve"> container se </w:t>
      </w:r>
      <w:proofErr w:type="spellStart"/>
      <w:r w:rsidRPr="00461040">
        <w:t>împart</w:t>
      </w:r>
      <w:proofErr w:type="spellEnd"/>
      <w:r w:rsidRPr="00461040">
        <w:t xml:space="preserve"> </w:t>
      </w:r>
      <w:proofErr w:type="spellStart"/>
      <w:r w:rsidRPr="00461040">
        <w:t>în</w:t>
      </w:r>
      <w:proofErr w:type="spellEnd"/>
      <w:r w:rsidRPr="00461040">
        <w:t>:</w:t>
      </w:r>
    </w:p>
    <w:p w14:paraId="167A1D6C" w14:textId="77777777" w:rsidR="00363EC0" w:rsidRDefault="00363EC0" w:rsidP="00461040">
      <w:pPr>
        <w:pStyle w:val="Liste"/>
      </w:pPr>
      <w:r w:rsidRPr="00363EC0">
        <w:rPr>
          <w:b/>
        </w:rPr>
        <w:t xml:space="preserve">Clase </w:t>
      </w:r>
      <w:proofErr w:type="spellStart"/>
      <w:r w:rsidRPr="00363EC0">
        <w:rPr>
          <w:b/>
        </w:rPr>
        <w:t>s</w:t>
      </w:r>
      <w:r w:rsidR="00461040" w:rsidRPr="00363EC0">
        <w:rPr>
          <w:b/>
        </w:rPr>
        <w:t>ecven</w:t>
      </w:r>
      <w:proofErr w:type="spellEnd"/>
      <w:r w:rsidR="00461040" w:rsidRPr="00363EC0">
        <w:rPr>
          <w:b/>
          <w:lang w:val="ro-RO"/>
        </w:rPr>
        <w:t>ț</w:t>
      </w:r>
      <w:r w:rsidRPr="00363EC0">
        <w:rPr>
          <w:b/>
          <w:lang w:val="ro-RO"/>
        </w:rPr>
        <w:t>ă</w:t>
      </w:r>
      <w:r w:rsidR="00461040" w:rsidRPr="00461040">
        <w:t xml:space="preserve">: </w:t>
      </w:r>
    </w:p>
    <w:p w14:paraId="65C76FAE" w14:textId="77777777" w:rsidR="00363EC0" w:rsidRDefault="00363EC0" w:rsidP="00363EC0">
      <w:pPr>
        <w:pStyle w:val="Liste1"/>
      </w:pPr>
      <w:r w:rsidRPr="007D32CA">
        <w:rPr>
          <w:rStyle w:val="CodChar"/>
        </w:rPr>
        <w:t>v</w:t>
      </w:r>
      <w:r w:rsidR="00461040" w:rsidRPr="007D32CA">
        <w:rPr>
          <w:rStyle w:val="CodChar"/>
        </w:rPr>
        <w:t>ector</w:t>
      </w:r>
      <w:r>
        <w:t xml:space="preserve"> (vector </w:t>
      </w:r>
      <w:proofErr w:type="spellStart"/>
      <w:r>
        <w:t>extensibil</w:t>
      </w:r>
      <w:proofErr w:type="spellEnd"/>
      <w:r>
        <w:t>)</w:t>
      </w:r>
    </w:p>
    <w:p w14:paraId="2F144FF0" w14:textId="77777777" w:rsidR="007D32CA" w:rsidRDefault="00363EC0" w:rsidP="0066392B">
      <w:pPr>
        <w:pStyle w:val="Liste1"/>
      </w:pPr>
      <w:r w:rsidRPr="007D32CA">
        <w:rPr>
          <w:rStyle w:val="CodChar"/>
        </w:rPr>
        <w:t>l</w:t>
      </w:r>
      <w:r w:rsidR="00461040" w:rsidRPr="007D32CA">
        <w:rPr>
          <w:rStyle w:val="CodChar"/>
        </w:rPr>
        <w:t>ist</w:t>
      </w:r>
      <w:r>
        <w:t xml:space="preserve"> (</w:t>
      </w:r>
      <w:proofErr w:type="spellStart"/>
      <w:r>
        <w:t>listă</w:t>
      </w:r>
      <w:proofErr w:type="spellEnd"/>
      <w:r>
        <w:t xml:space="preserve"> </w:t>
      </w:r>
      <w:proofErr w:type="spellStart"/>
      <w:r>
        <w:t>dublu</w:t>
      </w:r>
      <w:proofErr w:type="spellEnd"/>
      <w:r>
        <w:t xml:space="preserve"> </w:t>
      </w:r>
      <w:proofErr w:type="spellStart"/>
      <w:r>
        <w:t>înlănțuită</w:t>
      </w:r>
      <w:proofErr w:type="spellEnd"/>
      <w:r>
        <w:t>)</w:t>
      </w:r>
    </w:p>
    <w:p w14:paraId="394B68FA" w14:textId="77777777" w:rsidR="00363EC0" w:rsidRDefault="00363EC0" w:rsidP="0066392B">
      <w:pPr>
        <w:pStyle w:val="Liste1"/>
      </w:pPr>
      <w:r w:rsidRPr="007D32CA">
        <w:rPr>
          <w:rStyle w:val="CodChar"/>
        </w:rPr>
        <w:t>d</w:t>
      </w:r>
      <w:r w:rsidR="00461040" w:rsidRPr="007D32CA">
        <w:rPr>
          <w:rStyle w:val="CodChar"/>
        </w:rPr>
        <w:t>eque</w:t>
      </w:r>
      <w:r w:rsidR="007D32CA">
        <w:t xml:space="preserve"> </w:t>
      </w:r>
      <w:r w:rsidR="00267806">
        <w:t xml:space="preserve"> ( </w:t>
      </w:r>
      <w:proofErr w:type="spellStart"/>
      <w:r w:rsidR="00267806">
        <w:t>coadă</w:t>
      </w:r>
      <w:proofErr w:type="spellEnd"/>
      <w:r w:rsidR="00267806">
        <w:t xml:space="preserve"> cu </w:t>
      </w:r>
      <w:proofErr w:type="spellStart"/>
      <w:r w:rsidR="00267806">
        <w:t>două</w:t>
      </w:r>
      <w:proofErr w:type="spellEnd"/>
      <w:r w:rsidR="00267806">
        <w:t xml:space="preserve"> </w:t>
      </w:r>
      <w:proofErr w:type="spellStart"/>
      <w:r w:rsidR="00267806">
        <w:t>capete</w:t>
      </w:r>
      <w:proofErr w:type="spellEnd"/>
      <w:r w:rsidR="00267806">
        <w:t xml:space="preserve"> )</w:t>
      </w:r>
    </w:p>
    <w:p w14:paraId="1D0720E7" w14:textId="77777777" w:rsidR="00267806" w:rsidRDefault="00461040" w:rsidP="00363EC0">
      <w:pPr>
        <w:pStyle w:val="Liste1"/>
      </w:pPr>
      <w:r w:rsidRPr="007D32CA">
        <w:rPr>
          <w:rStyle w:val="CodChar"/>
        </w:rPr>
        <w:t>array</w:t>
      </w:r>
      <w:r w:rsidR="00267806">
        <w:t xml:space="preserve"> (C++11)</w:t>
      </w:r>
    </w:p>
    <w:p w14:paraId="35860ED7" w14:textId="77777777" w:rsidR="00461040" w:rsidRDefault="00461040" w:rsidP="00363EC0">
      <w:pPr>
        <w:pStyle w:val="Liste1"/>
      </w:pPr>
      <w:proofErr w:type="spellStart"/>
      <w:r w:rsidRPr="00267806">
        <w:rPr>
          <w:rStyle w:val="CodChar"/>
        </w:rPr>
        <w:t>forward_list</w:t>
      </w:r>
      <w:proofErr w:type="spellEnd"/>
      <w:r>
        <w:t xml:space="preserve"> (C++11)</w:t>
      </w:r>
    </w:p>
    <w:p w14:paraId="72F42E89" w14:textId="77777777" w:rsidR="009D6362" w:rsidRPr="009D6362" w:rsidRDefault="009D6362" w:rsidP="009D6362">
      <w:pPr>
        <w:pStyle w:val="Paragraf"/>
      </w:pPr>
      <w:proofErr w:type="spellStart"/>
      <w:r>
        <w:t>Acestea</w:t>
      </w:r>
      <w:proofErr w:type="spellEnd"/>
      <w:r>
        <w:t xml:space="preserve"> sunt </w:t>
      </w:r>
      <w:proofErr w:type="spellStart"/>
      <w:r w:rsidRPr="009D6362">
        <w:t>colec</w:t>
      </w:r>
      <w:r>
        <w:t>ț</w:t>
      </w:r>
      <w:r w:rsidRPr="009D6362">
        <w:t>ii</w:t>
      </w:r>
      <w:proofErr w:type="spellEnd"/>
      <w:r w:rsidRPr="009D6362">
        <w:t xml:space="preserve"> </w:t>
      </w:r>
      <w:proofErr w:type="spellStart"/>
      <w:r w:rsidRPr="009D6362">
        <w:t>liniare</w:t>
      </w:r>
      <w:proofErr w:type="spellEnd"/>
      <w:r w:rsidRPr="009D6362">
        <w:t xml:space="preserve"> de date </w:t>
      </w:r>
      <w:proofErr w:type="spellStart"/>
      <w:r w:rsidRPr="009D6362">
        <w:t>în</w:t>
      </w:r>
      <w:proofErr w:type="spellEnd"/>
      <w:r w:rsidRPr="009D6362">
        <w:t xml:space="preserve"> care </w:t>
      </w:r>
      <w:proofErr w:type="spellStart"/>
      <w:r w:rsidRPr="009D6362">
        <w:t>accesul</w:t>
      </w:r>
      <w:proofErr w:type="spellEnd"/>
      <w:r w:rsidRPr="009D6362">
        <w:t xml:space="preserve"> se face pe </w:t>
      </w:r>
      <w:proofErr w:type="spellStart"/>
      <w:r w:rsidRPr="009D6362">
        <w:t>baza</w:t>
      </w:r>
      <w:proofErr w:type="spellEnd"/>
      <w:r w:rsidRPr="009D6362">
        <w:t xml:space="preserve"> </w:t>
      </w:r>
      <w:proofErr w:type="spellStart"/>
      <w:r w:rsidRPr="009D6362">
        <w:t>poziţiei</w:t>
      </w:r>
      <w:proofErr w:type="spellEnd"/>
      <w:r w:rsidRPr="009D6362">
        <w:t xml:space="preserve"> </w:t>
      </w:r>
      <w:proofErr w:type="spellStart"/>
      <w:r w:rsidRPr="009D6362">
        <w:t>elementului</w:t>
      </w:r>
      <w:proofErr w:type="spellEnd"/>
      <w:r w:rsidRPr="009D6362">
        <w:t xml:space="preserve"> </w:t>
      </w:r>
      <w:proofErr w:type="spellStart"/>
      <w:r w:rsidRPr="009D6362">
        <w:t>în</w:t>
      </w:r>
      <w:proofErr w:type="spellEnd"/>
      <w:r w:rsidRPr="009D6362">
        <w:t xml:space="preserve"> </w:t>
      </w:r>
      <w:proofErr w:type="spellStart"/>
      <w:r w:rsidRPr="009D6362">
        <w:t>cadrul</w:t>
      </w:r>
      <w:proofErr w:type="spellEnd"/>
      <w:r w:rsidRPr="009D6362">
        <w:t xml:space="preserve"> </w:t>
      </w:r>
      <w:proofErr w:type="spellStart"/>
      <w:r w:rsidRPr="009D6362">
        <w:t>containerulu</w:t>
      </w:r>
      <w:r>
        <w:t>i</w:t>
      </w:r>
      <w:proofErr w:type="spellEnd"/>
      <w:r>
        <w:t>.</w:t>
      </w:r>
    </w:p>
    <w:p w14:paraId="1CAA3535" w14:textId="77777777" w:rsidR="00363EC0" w:rsidRDefault="009D6362" w:rsidP="00363EC0">
      <w:pPr>
        <w:pStyle w:val="Paragraf"/>
      </w:pPr>
      <w:r>
        <w:t xml:space="preserve"> </w:t>
      </w:r>
      <w:proofErr w:type="spellStart"/>
      <w:r w:rsidR="00363EC0" w:rsidRPr="00363EC0">
        <w:t>Toate</w:t>
      </w:r>
      <w:proofErr w:type="spellEnd"/>
      <w:r w:rsidR="00363EC0" w:rsidRPr="00363EC0">
        <w:t xml:space="preserve"> </w:t>
      </w:r>
      <w:proofErr w:type="spellStart"/>
      <w:r w:rsidR="00363EC0" w:rsidRPr="00363EC0">
        <w:t>clasele</w:t>
      </w:r>
      <w:proofErr w:type="spellEnd"/>
      <w:r w:rsidR="00363EC0" w:rsidRPr="00363EC0">
        <w:t xml:space="preserve"> </w:t>
      </w:r>
      <w:proofErr w:type="spellStart"/>
      <w:r w:rsidR="00363EC0" w:rsidRPr="00363EC0">
        <w:t>secven</w:t>
      </w:r>
      <w:r w:rsidR="00363EC0">
        <w:t>ță</w:t>
      </w:r>
      <w:proofErr w:type="spellEnd"/>
      <w:r w:rsidR="00363EC0" w:rsidRPr="00363EC0">
        <w:t xml:space="preserve"> </w:t>
      </w:r>
      <w:proofErr w:type="spellStart"/>
      <w:r w:rsidR="00363EC0">
        <w:t>implementează</w:t>
      </w:r>
      <w:proofErr w:type="spellEnd"/>
      <w:r w:rsidR="00363EC0">
        <w:t xml:space="preserve"> </w:t>
      </w:r>
      <w:proofErr w:type="spellStart"/>
      <w:r w:rsidR="00363EC0" w:rsidRPr="00363EC0">
        <w:t>ad</w:t>
      </w:r>
      <w:r w:rsidR="00363EC0">
        <w:t>ă</w:t>
      </w:r>
      <w:r w:rsidR="00363EC0" w:rsidRPr="00363EC0">
        <w:t>ugarea</w:t>
      </w:r>
      <w:proofErr w:type="spellEnd"/>
      <w:r w:rsidR="00363EC0" w:rsidRPr="00363EC0">
        <w:t xml:space="preserve"> de </w:t>
      </w:r>
      <w:proofErr w:type="spellStart"/>
      <w:r w:rsidR="00363EC0" w:rsidRPr="00363EC0">
        <w:t>elemente</w:t>
      </w:r>
      <w:proofErr w:type="spellEnd"/>
      <w:r w:rsidR="00363EC0" w:rsidRPr="00363EC0">
        <w:t xml:space="preserve"> la </w:t>
      </w:r>
      <w:proofErr w:type="spellStart"/>
      <w:r w:rsidR="00363EC0" w:rsidRPr="00363EC0">
        <w:t>sf</w:t>
      </w:r>
      <w:r w:rsidR="00363EC0">
        <w:t>ă</w:t>
      </w:r>
      <w:r w:rsidR="00363EC0" w:rsidRPr="00363EC0">
        <w:t>r</w:t>
      </w:r>
      <w:r w:rsidR="00363EC0">
        <w:t>ș</w:t>
      </w:r>
      <w:r w:rsidR="00363EC0" w:rsidRPr="00363EC0">
        <w:t>itul</w:t>
      </w:r>
      <w:proofErr w:type="spellEnd"/>
      <w:r w:rsidR="00363EC0" w:rsidRPr="00363EC0">
        <w:t xml:space="preserve"> </w:t>
      </w:r>
      <w:proofErr w:type="spellStart"/>
      <w:r w:rsidR="00363EC0" w:rsidRPr="00363EC0">
        <w:t>secven</w:t>
      </w:r>
      <w:r w:rsidR="00363EC0">
        <w:t>ț</w:t>
      </w:r>
      <w:r w:rsidR="00363EC0" w:rsidRPr="00363EC0">
        <w:t>ei</w:t>
      </w:r>
      <w:proofErr w:type="spellEnd"/>
      <w:r w:rsidR="00363EC0" w:rsidRPr="00363EC0">
        <w:t xml:space="preserve"> (</w:t>
      </w:r>
      <w:proofErr w:type="spellStart"/>
      <w:r w:rsidR="00363EC0" w:rsidRPr="00363EC0">
        <w:t>metoda</w:t>
      </w:r>
      <w:proofErr w:type="spellEnd"/>
      <w:r w:rsidR="00363EC0" w:rsidRPr="00363EC0">
        <w:t xml:space="preserve"> </w:t>
      </w:r>
      <w:proofErr w:type="spellStart"/>
      <w:r w:rsidR="00363EC0" w:rsidRPr="007D32CA">
        <w:rPr>
          <w:rStyle w:val="CodChar"/>
        </w:rPr>
        <w:t>push_back</w:t>
      </w:r>
      <w:proofErr w:type="spellEnd"/>
      <w:r w:rsidR="00363EC0" w:rsidRPr="00363EC0">
        <w:t xml:space="preserve">) </w:t>
      </w:r>
      <w:proofErr w:type="spellStart"/>
      <w:r w:rsidR="00363EC0" w:rsidRPr="00363EC0">
        <w:t>într</w:t>
      </w:r>
      <w:proofErr w:type="spellEnd"/>
      <w:r w:rsidR="00363EC0" w:rsidRPr="00363EC0">
        <w:t xml:space="preserve">-un </w:t>
      </w:r>
      <w:proofErr w:type="spellStart"/>
      <w:r w:rsidR="00363EC0" w:rsidRPr="00363EC0">
        <w:t>timp</w:t>
      </w:r>
      <w:proofErr w:type="spellEnd"/>
      <w:r w:rsidR="00363EC0" w:rsidRPr="00363EC0">
        <w:t xml:space="preserve"> constant.</w:t>
      </w:r>
    </w:p>
    <w:p w14:paraId="48C7FA69" w14:textId="77777777" w:rsidR="007D32CA" w:rsidRPr="007D32CA" w:rsidRDefault="007D32CA" w:rsidP="007D32CA">
      <w:pPr>
        <w:pStyle w:val="Paragraf"/>
      </w:pPr>
      <w:proofErr w:type="spellStart"/>
      <w:r w:rsidRPr="007D32CA">
        <w:t>Pentru</w:t>
      </w:r>
      <w:proofErr w:type="spellEnd"/>
      <w:r w:rsidRPr="007D32CA">
        <w:t xml:space="preserve"> </w:t>
      </w:r>
      <w:proofErr w:type="spellStart"/>
      <w:r w:rsidRPr="007D32CA">
        <w:t>obiectele</w:t>
      </w:r>
      <w:proofErr w:type="spellEnd"/>
      <w:r w:rsidRPr="007D32CA">
        <w:t xml:space="preserve"> de tip </w:t>
      </w:r>
      <w:r w:rsidRPr="007D32CA">
        <w:rPr>
          <w:rStyle w:val="CodChar"/>
        </w:rPr>
        <w:t>vector</w:t>
      </w:r>
      <w:r>
        <w:t xml:space="preserve"> </w:t>
      </w:r>
      <w:proofErr w:type="spellStart"/>
      <w:r w:rsidRPr="007D32CA">
        <w:t>sau</w:t>
      </w:r>
      <w:proofErr w:type="spellEnd"/>
      <w:r w:rsidRPr="007D32CA">
        <w:t xml:space="preserve"> </w:t>
      </w:r>
      <w:r w:rsidRPr="007D32CA">
        <w:rPr>
          <w:rStyle w:val="CodChar"/>
        </w:rPr>
        <w:t>deque</w:t>
      </w:r>
      <w:r>
        <w:t xml:space="preserve"> </w:t>
      </w:r>
      <w:r w:rsidRPr="007D32CA">
        <w:t xml:space="preserve">nu se </w:t>
      </w:r>
      <w:proofErr w:type="spellStart"/>
      <w:r w:rsidRPr="007D32CA">
        <w:t>recomand</w:t>
      </w:r>
      <w:r>
        <w:t>ă</w:t>
      </w:r>
      <w:proofErr w:type="spellEnd"/>
      <w:r w:rsidRPr="007D32CA">
        <w:t xml:space="preserve"> </w:t>
      </w:r>
      <w:proofErr w:type="spellStart"/>
      <w:r w:rsidRPr="007D32CA">
        <w:t>inser</w:t>
      </w:r>
      <w:r>
        <w:t>ă</w:t>
      </w:r>
      <w:r w:rsidRPr="007D32CA">
        <w:t>ri</w:t>
      </w:r>
      <w:proofErr w:type="spellEnd"/>
      <w:r w:rsidRPr="007D32CA">
        <w:t xml:space="preserve"> </w:t>
      </w:r>
      <w:proofErr w:type="spellStart"/>
      <w:r>
        <w:t>ș</w:t>
      </w:r>
      <w:r w:rsidRPr="007D32CA">
        <w:t>i</w:t>
      </w:r>
      <w:proofErr w:type="spellEnd"/>
      <w:r w:rsidRPr="007D32CA">
        <w:t xml:space="preserve"> </w:t>
      </w:r>
      <w:proofErr w:type="spellStart"/>
      <w:r>
        <w:t>ș</w:t>
      </w:r>
      <w:r w:rsidRPr="007D32CA">
        <w:t>tergeri</w:t>
      </w:r>
      <w:proofErr w:type="spellEnd"/>
      <w:r w:rsidRPr="007D32CA">
        <w:t xml:space="preserve"> </w:t>
      </w:r>
      <w:proofErr w:type="spellStart"/>
      <w:r w:rsidRPr="007D32CA">
        <w:t>frecvente</w:t>
      </w:r>
      <w:proofErr w:type="spellEnd"/>
      <w:r w:rsidRPr="007D32CA">
        <w:t xml:space="preserve"> (</w:t>
      </w:r>
      <w:proofErr w:type="spellStart"/>
      <w:r w:rsidRPr="007D32CA">
        <w:t>metodele</w:t>
      </w:r>
      <w:proofErr w:type="spellEnd"/>
      <w:r w:rsidRPr="007D32CA">
        <w:t xml:space="preserve"> </w:t>
      </w:r>
      <w:r w:rsidRPr="007D32CA">
        <w:rPr>
          <w:rStyle w:val="CodChar"/>
        </w:rPr>
        <w:t>insert</w:t>
      </w:r>
      <w:r w:rsidRPr="007D32CA">
        <w:t xml:space="preserve"> </w:t>
      </w:r>
      <w:proofErr w:type="spellStart"/>
      <w:r>
        <w:t>ș</w:t>
      </w:r>
      <w:r w:rsidRPr="007D32CA">
        <w:t>i</w:t>
      </w:r>
      <w:proofErr w:type="spellEnd"/>
      <w:r w:rsidRPr="007D32CA">
        <w:t xml:space="preserve"> </w:t>
      </w:r>
      <w:r w:rsidRPr="007D32CA">
        <w:rPr>
          <w:rStyle w:val="CodChar"/>
        </w:rPr>
        <w:t>erase</w:t>
      </w:r>
      <w:r w:rsidRPr="007D32CA">
        <w:t>)</w:t>
      </w:r>
      <w:r>
        <w:t>.</w:t>
      </w:r>
      <w:r w:rsidRPr="007D32CA">
        <w:t xml:space="preserve"> </w:t>
      </w:r>
      <w:proofErr w:type="spellStart"/>
      <w:r>
        <w:t>D</w:t>
      </w:r>
      <w:r w:rsidRPr="007D32CA">
        <w:t>ac</w:t>
      </w:r>
      <w:r>
        <w:t>ă</w:t>
      </w:r>
      <w:proofErr w:type="spellEnd"/>
      <w:r w:rsidRPr="007D32CA">
        <w:t xml:space="preserve"> </w:t>
      </w:r>
      <w:proofErr w:type="spellStart"/>
      <w:r>
        <w:t>dorim</w:t>
      </w:r>
      <w:proofErr w:type="spellEnd"/>
      <w:r>
        <w:t xml:space="preserve"> </w:t>
      </w:r>
      <w:proofErr w:type="spellStart"/>
      <w:r>
        <w:t>să</w:t>
      </w:r>
      <w:proofErr w:type="spellEnd"/>
      <w:r>
        <w:t xml:space="preserve"> </w:t>
      </w:r>
      <w:proofErr w:type="spellStart"/>
      <w:r>
        <w:t>folosim</w:t>
      </w:r>
      <w:proofErr w:type="spellEnd"/>
      <w:r>
        <w:t xml:space="preserve"> </w:t>
      </w:r>
      <w:r w:rsidRPr="007D32CA">
        <w:t xml:space="preserve"> </w:t>
      </w:r>
      <w:proofErr w:type="spellStart"/>
      <w:r w:rsidRPr="007D32CA">
        <w:t>secven</w:t>
      </w:r>
      <w:r>
        <w:t>ț</w:t>
      </w:r>
      <w:r w:rsidRPr="007D32CA">
        <w:t>e</w:t>
      </w:r>
      <w:proofErr w:type="spellEnd"/>
      <w:r w:rsidRPr="007D32CA">
        <w:t xml:space="preserve"> cu </w:t>
      </w:r>
      <w:proofErr w:type="spellStart"/>
      <w:r w:rsidRPr="007D32CA">
        <w:t>con</w:t>
      </w:r>
      <w:r>
        <w:t>ț</w:t>
      </w:r>
      <w:r w:rsidRPr="007D32CA">
        <w:t>inut</w:t>
      </w:r>
      <w:proofErr w:type="spellEnd"/>
      <w:r w:rsidRPr="007D32CA">
        <w:t xml:space="preserve"> </w:t>
      </w:r>
      <w:proofErr w:type="spellStart"/>
      <w:r w:rsidRPr="007D32CA">
        <w:t>dinamic</w:t>
      </w:r>
      <w:proofErr w:type="spellEnd"/>
      <w:r w:rsidRPr="007D32CA">
        <w:t xml:space="preserve">, </w:t>
      </w:r>
      <w:proofErr w:type="spellStart"/>
      <w:r w:rsidRPr="007D32CA">
        <w:t>atunci</w:t>
      </w:r>
      <w:proofErr w:type="spellEnd"/>
      <w:r w:rsidRPr="007D32CA">
        <w:t xml:space="preserve"> </w:t>
      </w:r>
      <w:proofErr w:type="spellStart"/>
      <w:r w:rsidRPr="007D32CA">
        <w:t>este</w:t>
      </w:r>
      <w:proofErr w:type="spellEnd"/>
      <w:r w:rsidRPr="007D32CA">
        <w:t xml:space="preserve"> </w:t>
      </w:r>
      <w:proofErr w:type="spellStart"/>
      <w:r w:rsidRPr="007D32CA">
        <w:t>mai</w:t>
      </w:r>
      <w:proofErr w:type="spellEnd"/>
      <w:r w:rsidRPr="007D32CA">
        <w:t xml:space="preserve"> </w:t>
      </w:r>
      <w:proofErr w:type="spellStart"/>
      <w:r w:rsidRPr="007D32CA">
        <w:t>eficient</w:t>
      </w:r>
      <w:r>
        <w:t>ă</w:t>
      </w:r>
      <w:proofErr w:type="spellEnd"/>
      <w:r>
        <w:t xml:space="preserve"> </w:t>
      </w:r>
      <w:proofErr w:type="spellStart"/>
      <w:r w:rsidRPr="007D32CA">
        <w:t>secven</w:t>
      </w:r>
      <w:r>
        <w:t>ț</w:t>
      </w:r>
      <w:r w:rsidRPr="007D32CA">
        <w:t>a</w:t>
      </w:r>
      <w:proofErr w:type="spellEnd"/>
      <w:r w:rsidRPr="007D32CA">
        <w:t xml:space="preserve"> </w:t>
      </w:r>
      <w:r w:rsidRPr="007D32CA">
        <w:rPr>
          <w:rStyle w:val="CodChar"/>
        </w:rPr>
        <w:t>list</w:t>
      </w:r>
      <w:r>
        <w:rPr>
          <w:rStyle w:val="CodChar"/>
        </w:rPr>
        <w:t xml:space="preserve"> </w:t>
      </w:r>
      <w:r w:rsidRPr="007D32CA">
        <w:t>(</w:t>
      </w:r>
      <w:proofErr w:type="spellStart"/>
      <w:r w:rsidRPr="007D32CA">
        <w:t>timp</w:t>
      </w:r>
      <w:proofErr w:type="spellEnd"/>
      <w:r w:rsidRPr="007D32CA">
        <w:t xml:space="preserve"> de </w:t>
      </w:r>
      <w:proofErr w:type="spellStart"/>
      <w:r w:rsidRPr="007D32CA">
        <w:t>ordinul</w:t>
      </w:r>
      <w:proofErr w:type="spellEnd"/>
      <w:r w:rsidRPr="007D32CA">
        <w:t xml:space="preserve"> O(1) </w:t>
      </w:r>
      <w:proofErr w:type="spellStart"/>
      <w:r w:rsidRPr="007D32CA">
        <w:t>pentru</w:t>
      </w:r>
      <w:proofErr w:type="spellEnd"/>
      <w:r w:rsidRPr="007D32CA">
        <w:t xml:space="preserve"> </w:t>
      </w:r>
      <w:proofErr w:type="spellStart"/>
      <w:r w:rsidRPr="007D32CA">
        <w:t>orice</w:t>
      </w:r>
      <w:proofErr w:type="spellEnd"/>
      <w:r w:rsidRPr="007D32CA">
        <w:t xml:space="preserve"> </w:t>
      </w:r>
      <w:proofErr w:type="spellStart"/>
      <w:r w:rsidRPr="007D32CA">
        <w:t>pozi</w:t>
      </w:r>
      <w:r>
        <w:t>ț</w:t>
      </w:r>
      <w:r w:rsidRPr="007D32CA">
        <w:t>ie</w:t>
      </w:r>
      <w:proofErr w:type="spellEnd"/>
      <w:r w:rsidRPr="007D32CA">
        <w:t xml:space="preserve"> din </w:t>
      </w:r>
      <w:proofErr w:type="spellStart"/>
      <w:r w:rsidRPr="007D32CA">
        <w:t>list</w:t>
      </w:r>
      <w:r>
        <w:t>ă</w:t>
      </w:r>
      <w:proofErr w:type="spellEnd"/>
      <w:r w:rsidRPr="007D32CA">
        <w:t>).</w:t>
      </w:r>
    </w:p>
    <w:p w14:paraId="3ADE64EA" w14:textId="77777777" w:rsidR="00363EC0" w:rsidRPr="00363EC0" w:rsidRDefault="00461040" w:rsidP="0066392B">
      <w:pPr>
        <w:pStyle w:val="Liste"/>
        <w:rPr>
          <w:rFonts w:eastAsia="Adobe Ming Std L"/>
        </w:rPr>
      </w:pPr>
      <w:r w:rsidRPr="00363EC0">
        <w:rPr>
          <w:b/>
        </w:rPr>
        <w:t>Clase adaptor</w:t>
      </w:r>
      <w:r>
        <w:t xml:space="preserve">, </w:t>
      </w:r>
      <w:proofErr w:type="spellStart"/>
      <w:r>
        <w:t>pentru</w:t>
      </w:r>
      <w:proofErr w:type="spellEnd"/>
      <w:r>
        <w:t xml:space="preserve"> </w:t>
      </w:r>
      <w:proofErr w:type="spellStart"/>
      <w:r>
        <w:t>modificarea</w:t>
      </w:r>
      <w:proofErr w:type="spellEnd"/>
      <w:r>
        <w:t xml:space="preserve"> </w:t>
      </w:r>
      <w:proofErr w:type="spellStart"/>
      <w:r>
        <w:t>interfeței</w:t>
      </w:r>
      <w:proofErr w:type="spellEnd"/>
      <w:r>
        <w:t xml:space="preserve"> </w:t>
      </w:r>
      <w:proofErr w:type="spellStart"/>
      <w:r>
        <w:t>unor</w:t>
      </w:r>
      <w:proofErr w:type="spellEnd"/>
      <w:r>
        <w:t xml:space="preserve"> </w:t>
      </w:r>
      <w:proofErr w:type="spellStart"/>
      <w:r>
        <w:t>clase</w:t>
      </w:r>
      <w:proofErr w:type="spellEnd"/>
      <w:r>
        <w:t xml:space="preserve"> container: </w:t>
      </w:r>
    </w:p>
    <w:p w14:paraId="00D22586" w14:textId="77777777" w:rsidR="00363EC0" w:rsidRPr="00363EC0" w:rsidRDefault="00363EC0" w:rsidP="00363EC0">
      <w:pPr>
        <w:pStyle w:val="Liste1"/>
        <w:rPr>
          <w:rFonts w:eastAsia="Adobe Ming Std L"/>
        </w:rPr>
      </w:pPr>
      <w:r w:rsidRPr="007D32CA">
        <w:rPr>
          <w:rStyle w:val="CodChar"/>
        </w:rPr>
        <w:t>stack</w:t>
      </w:r>
      <w:r w:rsidR="007D32CA">
        <w:t xml:space="preserve"> </w:t>
      </w:r>
      <w:r w:rsidR="00EF6CF0">
        <w:t>(</w:t>
      </w:r>
      <w:proofErr w:type="spellStart"/>
      <w:r w:rsidR="00EF6CF0">
        <w:t>Stivă</w:t>
      </w:r>
      <w:proofErr w:type="spellEnd"/>
      <w:r w:rsidR="00EF6CF0">
        <w:t>)</w:t>
      </w:r>
    </w:p>
    <w:p w14:paraId="18F64838" w14:textId="77777777" w:rsidR="00363EC0" w:rsidRPr="00363EC0" w:rsidRDefault="00363EC0" w:rsidP="00363EC0">
      <w:pPr>
        <w:pStyle w:val="Liste1"/>
        <w:rPr>
          <w:rFonts w:eastAsia="Adobe Ming Std L"/>
        </w:rPr>
      </w:pPr>
      <w:r w:rsidRPr="007D32CA">
        <w:rPr>
          <w:rStyle w:val="CodChar"/>
        </w:rPr>
        <w:t>queue</w:t>
      </w:r>
      <w:r w:rsidR="007D32CA">
        <w:t xml:space="preserve"> </w:t>
      </w:r>
      <w:r w:rsidR="00EF6CF0">
        <w:t>(</w:t>
      </w:r>
      <w:proofErr w:type="spellStart"/>
      <w:r w:rsidR="00EF6CF0">
        <w:t>Coadă</w:t>
      </w:r>
      <w:proofErr w:type="spellEnd"/>
      <w:r w:rsidR="00EF6CF0">
        <w:t>)</w:t>
      </w:r>
    </w:p>
    <w:p w14:paraId="3B3D4B36" w14:textId="77777777" w:rsidR="00363EC0" w:rsidRPr="00F96C6D" w:rsidRDefault="00363EC0" w:rsidP="00363EC0">
      <w:pPr>
        <w:pStyle w:val="Liste1"/>
        <w:rPr>
          <w:rFonts w:eastAsia="Adobe Ming Std L"/>
        </w:rPr>
      </w:pPr>
      <w:proofErr w:type="spellStart"/>
      <w:r w:rsidRPr="007D32CA">
        <w:rPr>
          <w:rStyle w:val="CodChar"/>
        </w:rPr>
        <w:t>priority</w:t>
      </w:r>
      <w:r w:rsidR="007D32CA">
        <w:rPr>
          <w:rStyle w:val="CodChar"/>
        </w:rPr>
        <w:t>_</w:t>
      </w:r>
      <w:r w:rsidRPr="007D32CA">
        <w:rPr>
          <w:rStyle w:val="CodChar"/>
        </w:rPr>
        <w:t>queue</w:t>
      </w:r>
      <w:proofErr w:type="spellEnd"/>
      <w:r w:rsidR="007D32CA">
        <w:t xml:space="preserve"> </w:t>
      </w:r>
      <w:r w:rsidR="00EF6CF0">
        <w:t>(</w:t>
      </w:r>
      <w:proofErr w:type="spellStart"/>
      <w:r w:rsidR="00EF6CF0">
        <w:t>Coadă</w:t>
      </w:r>
      <w:proofErr w:type="spellEnd"/>
      <w:r w:rsidR="00EF6CF0">
        <w:t xml:space="preserve"> cu </w:t>
      </w:r>
      <w:proofErr w:type="spellStart"/>
      <w:r w:rsidR="00EF6CF0">
        <w:t>priorități</w:t>
      </w:r>
      <w:proofErr w:type="spellEnd"/>
      <w:r w:rsidR="00EF6CF0">
        <w:t>)</w:t>
      </w:r>
    </w:p>
    <w:p w14:paraId="397B24CE" w14:textId="77777777" w:rsidR="00F96C6D" w:rsidRPr="00F96C6D" w:rsidRDefault="00F96C6D" w:rsidP="00F96C6D">
      <w:pPr>
        <w:pStyle w:val="Paragraf"/>
      </w:pPr>
      <w:proofErr w:type="spellStart"/>
      <w:r w:rsidRPr="00F96C6D">
        <w:t>Clasele</w:t>
      </w:r>
      <w:proofErr w:type="spellEnd"/>
      <w:r w:rsidRPr="00F96C6D">
        <w:t xml:space="preserve"> adaptor</w:t>
      </w:r>
      <w:r>
        <w:t xml:space="preserve"> </w:t>
      </w:r>
      <w:r w:rsidRPr="00F96C6D">
        <w:t xml:space="preserve">sunt </w:t>
      </w:r>
      <w:proofErr w:type="spellStart"/>
      <w:r w:rsidRPr="00F96C6D">
        <w:t>construite</w:t>
      </w:r>
      <w:proofErr w:type="spellEnd"/>
      <w:r w:rsidRPr="00F96C6D">
        <w:t xml:space="preserve"> pe </w:t>
      </w:r>
      <w:proofErr w:type="spellStart"/>
      <w:r w:rsidRPr="00F96C6D">
        <w:t>baza</w:t>
      </w:r>
      <w:proofErr w:type="spellEnd"/>
      <w:r w:rsidRPr="00F96C6D">
        <w:t xml:space="preserve"> </w:t>
      </w:r>
      <w:proofErr w:type="spellStart"/>
      <w:r w:rsidRPr="00F96C6D">
        <w:t>claselor</w:t>
      </w:r>
      <w:proofErr w:type="spellEnd"/>
      <w:r w:rsidRPr="00F96C6D">
        <w:t xml:space="preserve"> </w:t>
      </w:r>
      <w:proofErr w:type="spellStart"/>
      <w:r w:rsidRPr="00F96C6D">
        <w:t>secvent</w:t>
      </w:r>
      <w:r>
        <w:t>ă</w:t>
      </w:r>
      <w:proofErr w:type="spellEnd"/>
      <w:r>
        <w:t xml:space="preserve">. Ele </w:t>
      </w:r>
      <w:proofErr w:type="spellStart"/>
      <w:r>
        <w:t>folosesc</w:t>
      </w:r>
      <w:proofErr w:type="spellEnd"/>
      <w:r>
        <w:t xml:space="preserve"> implicit un </w:t>
      </w:r>
      <w:proofErr w:type="spellStart"/>
      <w:r>
        <w:t>anumit</w:t>
      </w:r>
      <w:proofErr w:type="spellEnd"/>
      <w:r>
        <w:t xml:space="preserve"> container, </w:t>
      </w:r>
      <w:proofErr w:type="spellStart"/>
      <w:r>
        <w:t>dar</w:t>
      </w:r>
      <w:proofErr w:type="spellEnd"/>
      <w:r>
        <w:t xml:space="preserve"> se </w:t>
      </w:r>
      <w:proofErr w:type="spellStart"/>
      <w:r>
        <w:t>poate</w:t>
      </w:r>
      <w:proofErr w:type="spellEnd"/>
      <w:r>
        <w:t xml:space="preserve"> </w:t>
      </w:r>
      <w:proofErr w:type="spellStart"/>
      <w:r>
        <w:t>specifica</w:t>
      </w:r>
      <w:proofErr w:type="spellEnd"/>
      <w:r>
        <w:t xml:space="preserve"> explicit </w:t>
      </w:r>
      <w:proofErr w:type="spellStart"/>
      <w:r>
        <w:t>altul</w:t>
      </w:r>
      <w:proofErr w:type="spellEnd"/>
      <w:r>
        <w:t>.</w:t>
      </w:r>
      <w:r w:rsidR="0029010F">
        <w:t xml:space="preserve"> Este important de </w:t>
      </w:r>
      <w:proofErr w:type="spellStart"/>
      <w:r w:rsidR="0029010F">
        <w:t>menționat</w:t>
      </w:r>
      <w:proofErr w:type="spellEnd"/>
      <w:r w:rsidR="0029010F">
        <w:t xml:space="preserve"> </w:t>
      </w:r>
      <w:proofErr w:type="spellStart"/>
      <w:r w:rsidR="0029010F">
        <w:t>că</w:t>
      </w:r>
      <w:proofErr w:type="spellEnd"/>
      <w:r w:rsidR="0029010F">
        <w:t xml:space="preserve"> </w:t>
      </w:r>
      <w:proofErr w:type="spellStart"/>
      <w:r w:rsidR="0029010F">
        <w:t>aceste</w:t>
      </w:r>
      <w:proofErr w:type="spellEnd"/>
      <w:r w:rsidR="0029010F">
        <w:t xml:space="preserve"> </w:t>
      </w:r>
      <w:proofErr w:type="spellStart"/>
      <w:r w:rsidR="0029010F">
        <w:t>containere</w:t>
      </w:r>
      <w:proofErr w:type="spellEnd"/>
      <w:r w:rsidR="0029010F">
        <w:t xml:space="preserve"> nu pot fi </w:t>
      </w:r>
      <w:proofErr w:type="spellStart"/>
      <w:r w:rsidR="0029010F">
        <w:t>parcurse</w:t>
      </w:r>
      <w:proofErr w:type="spellEnd"/>
      <w:r w:rsidR="0029010F">
        <w:t xml:space="preserve"> cu </w:t>
      </w:r>
      <w:proofErr w:type="spellStart"/>
      <w:r w:rsidR="0029010F">
        <w:t>ajutorul</w:t>
      </w:r>
      <w:proofErr w:type="spellEnd"/>
      <w:r w:rsidR="0029010F">
        <w:t xml:space="preserve"> </w:t>
      </w:r>
      <w:proofErr w:type="spellStart"/>
      <w:r w:rsidR="0029010F">
        <w:t>iteratorilor</w:t>
      </w:r>
      <w:proofErr w:type="spellEnd"/>
      <w:r w:rsidR="0029010F">
        <w:t xml:space="preserve">. </w:t>
      </w:r>
    </w:p>
    <w:p w14:paraId="443FCE40" w14:textId="77777777" w:rsidR="00363EC0" w:rsidRPr="009D6362" w:rsidRDefault="00363EC0" w:rsidP="00363EC0">
      <w:pPr>
        <w:pStyle w:val="Liste"/>
        <w:rPr>
          <w:rFonts w:eastAsia="Adobe Ming Std L"/>
          <w:b/>
        </w:rPr>
      </w:pPr>
      <w:proofErr w:type="spellStart"/>
      <w:r w:rsidRPr="009D6362">
        <w:rPr>
          <w:b/>
        </w:rPr>
        <w:t>Containere</w:t>
      </w:r>
      <w:proofErr w:type="spellEnd"/>
      <w:r w:rsidRPr="009D6362">
        <w:rPr>
          <w:b/>
        </w:rPr>
        <w:t xml:space="preserve"> </w:t>
      </w:r>
      <w:proofErr w:type="spellStart"/>
      <w:r w:rsidRPr="009D6362">
        <w:rPr>
          <w:b/>
        </w:rPr>
        <w:t>asociative</w:t>
      </w:r>
      <w:proofErr w:type="spellEnd"/>
      <w:r w:rsidRPr="009D6362">
        <w:rPr>
          <w:b/>
        </w:rPr>
        <w:t xml:space="preserve">: </w:t>
      </w:r>
    </w:p>
    <w:p w14:paraId="5ED837CD" w14:textId="77777777" w:rsidR="00363EC0" w:rsidRPr="00A160E9" w:rsidRDefault="00363EC0" w:rsidP="00CC3C71">
      <w:pPr>
        <w:pStyle w:val="Liste1"/>
        <w:rPr>
          <w:rFonts w:eastAsia="Adobe Ming Std L"/>
        </w:rPr>
      </w:pPr>
      <w:r w:rsidRPr="007D32CA">
        <w:rPr>
          <w:rStyle w:val="CodChar"/>
        </w:rPr>
        <w:t>set</w:t>
      </w:r>
      <w:r w:rsidR="007D32CA">
        <w:t xml:space="preserve"> </w:t>
      </w:r>
      <w:r w:rsidR="00A160E9">
        <w:t>(</w:t>
      </w:r>
      <w:proofErr w:type="spellStart"/>
      <w:r w:rsidR="00A160E9" w:rsidRPr="00A160E9">
        <w:t>Mul</w:t>
      </w:r>
      <w:r w:rsidR="00A160E9">
        <w:t>ț</w:t>
      </w:r>
      <w:r w:rsidR="00A160E9" w:rsidRPr="00A160E9">
        <w:t>ime</w:t>
      </w:r>
      <w:proofErr w:type="spellEnd"/>
      <w:r w:rsidR="00A160E9" w:rsidRPr="00A160E9">
        <w:t xml:space="preserve"> </w:t>
      </w:r>
      <w:proofErr w:type="spellStart"/>
      <w:r w:rsidR="00A160E9" w:rsidRPr="00A160E9">
        <w:t>sortată</w:t>
      </w:r>
      <w:proofErr w:type="spellEnd"/>
      <w:r w:rsidR="00A160E9">
        <w:t xml:space="preserve"> </w:t>
      </w:r>
      <w:proofErr w:type="spellStart"/>
      <w:r w:rsidR="00A160E9">
        <w:t>fără</w:t>
      </w:r>
      <w:proofErr w:type="spellEnd"/>
      <w:r w:rsidR="00A160E9">
        <w:rPr>
          <w:sz w:val="18"/>
        </w:rPr>
        <w:t xml:space="preserve"> </w:t>
      </w:r>
      <w:proofErr w:type="spellStart"/>
      <w:r w:rsidR="00A160E9">
        <w:rPr>
          <w:sz w:val="18"/>
        </w:rPr>
        <w:t>repetiții</w:t>
      </w:r>
      <w:proofErr w:type="spellEnd"/>
      <w:r w:rsidR="00A160E9">
        <w:rPr>
          <w:sz w:val="18"/>
        </w:rPr>
        <w:t xml:space="preserve"> de</w:t>
      </w:r>
      <w:r w:rsidR="00A160E9" w:rsidRPr="00A160E9">
        <w:t xml:space="preserve"> </w:t>
      </w:r>
      <w:proofErr w:type="spellStart"/>
      <w:r w:rsidR="00A160E9" w:rsidRPr="00A160E9">
        <w:t>elemente</w:t>
      </w:r>
      <w:proofErr w:type="spellEnd"/>
      <w:r w:rsidR="00A160E9">
        <w:t>)</w:t>
      </w:r>
    </w:p>
    <w:p w14:paraId="27E1A969" w14:textId="77777777" w:rsidR="00363EC0" w:rsidRPr="00A160E9" w:rsidRDefault="00363EC0" w:rsidP="00CC3C71">
      <w:pPr>
        <w:pStyle w:val="Liste1"/>
        <w:rPr>
          <w:rFonts w:eastAsia="Adobe Ming Std L"/>
        </w:rPr>
      </w:pPr>
      <w:r w:rsidRPr="007D32CA">
        <w:rPr>
          <w:rStyle w:val="CodChar"/>
        </w:rPr>
        <w:t>multiset</w:t>
      </w:r>
      <w:r w:rsidR="007D32CA">
        <w:t xml:space="preserve"> </w:t>
      </w:r>
      <w:r w:rsidR="00A160E9">
        <w:t>(</w:t>
      </w:r>
      <w:proofErr w:type="spellStart"/>
      <w:r w:rsidR="00A160E9" w:rsidRPr="00A160E9">
        <w:t>Mul</w:t>
      </w:r>
      <w:r w:rsidR="00A160E9">
        <w:t>ț</w:t>
      </w:r>
      <w:r w:rsidR="00A160E9" w:rsidRPr="00A160E9">
        <w:t>ime</w:t>
      </w:r>
      <w:proofErr w:type="spellEnd"/>
      <w:r w:rsidR="00A160E9" w:rsidRPr="00A160E9">
        <w:t xml:space="preserve"> </w:t>
      </w:r>
      <w:proofErr w:type="spellStart"/>
      <w:r w:rsidR="00A160E9" w:rsidRPr="00A160E9">
        <w:t>sortată</w:t>
      </w:r>
      <w:proofErr w:type="spellEnd"/>
      <w:r w:rsidR="00A160E9">
        <w:t xml:space="preserve"> cu</w:t>
      </w:r>
      <w:r w:rsidR="00A160E9" w:rsidRPr="00A160E9">
        <w:rPr>
          <w:sz w:val="18"/>
        </w:rPr>
        <w:t xml:space="preserve"> </w:t>
      </w:r>
      <w:proofErr w:type="spellStart"/>
      <w:r w:rsidR="00A160E9" w:rsidRPr="00A160E9">
        <w:rPr>
          <w:sz w:val="18"/>
        </w:rPr>
        <w:t>repetiții</w:t>
      </w:r>
      <w:proofErr w:type="spellEnd"/>
      <w:r w:rsidR="00A160E9" w:rsidRPr="00A160E9">
        <w:rPr>
          <w:sz w:val="18"/>
        </w:rPr>
        <w:t xml:space="preserve"> de</w:t>
      </w:r>
      <w:r w:rsidR="00A160E9" w:rsidRPr="00A160E9">
        <w:t xml:space="preserve"> </w:t>
      </w:r>
      <w:proofErr w:type="spellStart"/>
      <w:r w:rsidR="00A160E9" w:rsidRPr="00A160E9">
        <w:t>elemente</w:t>
      </w:r>
      <w:proofErr w:type="spellEnd"/>
      <w:r w:rsidR="00A160E9">
        <w:t>)</w:t>
      </w:r>
    </w:p>
    <w:p w14:paraId="172CF73D" w14:textId="77777777" w:rsidR="00363EC0" w:rsidRPr="00363EC0" w:rsidRDefault="00363EC0" w:rsidP="00363EC0">
      <w:pPr>
        <w:pStyle w:val="Liste1"/>
        <w:rPr>
          <w:rFonts w:eastAsia="Adobe Ming Std L"/>
        </w:rPr>
      </w:pPr>
      <w:r w:rsidRPr="007D32CA">
        <w:rPr>
          <w:rStyle w:val="CodChar"/>
        </w:rPr>
        <w:t>map</w:t>
      </w:r>
      <w:r w:rsidR="007D32CA">
        <w:t xml:space="preserve"> </w:t>
      </w:r>
      <w:r w:rsidR="00A160E9">
        <w:t>(</w:t>
      </w:r>
      <w:proofErr w:type="spellStart"/>
      <w:r w:rsidR="00920D1C">
        <w:t>Mulțime</w:t>
      </w:r>
      <w:proofErr w:type="spellEnd"/>
      <w:r w:rsidR="00920D1C">
        <w:t xml:space="preserve"> de </w:t>
      </w:r>
      <w:proofErr w:type="spellStart"/>
      <w:r w:rsidR="00920D1C">
        <w:t>perechi</w:t>
      </w:r>
      <w:proofErr w:type="spellEnd"/>
      <w:r w:rsidR="00920D1C">
        <w:t xml:space="preserve"> </w:t>
      </w:r>
      <w:proofErr w:type="spellStart"/>
      <w:r w:rsidR="00920D1C">
        <w:t>ordonate</w:t>
      </w:r>
      <w:proofErr w:type="spellEnd"/>
      <w:r w:rsidR="00920D1C">
        <w:t xml:space="preserve"> </w:t>
      </w:r>
      <w:r w:rsidR="00920D1C" w:rsidRPr="00920D1C">
        <w:rPr>
          <w:rStyle w:val="CodChar"/>
        </w:rPr>
        <w:t>&lt;</w:t>
      </w:r>
      <w:proofErr w:type="spellStart"/>
      <w:r w:rsidR="00920D1C" w:rsidRPr="00920D1C">
        <w:rPr>
          <w:rStyle w:val="CodChar"/>
        </w:rPr>
        <w:t>cheie</w:t>
      </w:r>
      <w:proofErr w:type="spellEnd"/>
      <w:r w:rsidR="00920D1C" w:rsidRPr="00920D1C">
        <w:rPr>
          <w:rStyle w:val="CodChar"/>
        </w:rPr>
        <w:t xml:space="preserve">, </w:t>
      </w:r>
      <w:proofErr w:type="spellStart"/>
      <w:r w:rsidR="00920D1C" w:rsidRPr="00920D1C">
        <w:rPr>
          <w:rStyle w:val="CodChar"/>
        </w:rPr>
        <w:t>valoare</w:t>
      </w:r>
      <w:proofErr w:type="spellEnd"/>
      <w:r w:rsidR="00920D1C" w:rsidRPr="00920D1C">
        <w:rPr>
          <w:rStyle w:val="CodChar"/>
        </w:rPr>
        <w:t>&gt;</w:t>
      </w:r>
      <w:r w:rsidR="00920D1C">
        <w:t xml:space="preserve">, </w:t>
      </w:r>
      <w:r w:rsidR="00920D1C">
        <w:rPr>
          <w:lang w:val="ro-RO"/>
        </w:rPr>
        <w:t xml:space="preserve">în care o cheie identifică în mod unic  o valoare </w:t>
      </w:r>
      <w:r w:rsidR="00A160E9">
        <w:t>)</w:t>
      </w:r>
    </w:p>
    <w:p w14:paraId="3315ADB0" w14:textId="77777777" w:rsidR="00363EC0" w:rsidRPr="009D6362" w:rsidRDefault="00363EC0" w:rsidP="00363EC0">
      <w:pPr>
        <w:pStyle w:val="Liste1"/>
        <w:rPr>
          <w:rFonts w:eastAsia="Adobe Ming Std L"/>
        </w:rPr>
      </w:pPr>
      <w:r w:rsidRPr="007D32CA">
        <w:rPr>
          <w:rStyle w:val="CodChar"/>
        </w:rPr>
        <w:t>multimap</w:t>
      </w:r>
      <w:r w:rsidR="007D32CA">
        <w:t xml:space="preserve"> </w:t>
      </w:r>
      <w:r w:rsidR="00920D1C">
        <w:t>(</w:t>
      </w:r>
      <w:proofErr w:type="spellStart"/>
      <w:r w:rsidR="00920D1C">
        <w:t>Mulțime</w:t>
      </w:r>
      <w:proofErr w:type="spellEnd"/>
      <w:r w:rsidR="00920D1C">
        <w:t xml:space="preserve"> de </w:t>
      </w:r>
      <w:proofErr w:type="spellStart"/>
      <w:r w:rsidR="00920D1C">
        <w:t>perechi</w:t>
      </w:r>
      <w:proofErr w:type="spellEnd"/>
      <w:r w:rsidR="00920D1C">
        <w:t xml:space="preserve"> </w:t>
      </w:r>
      <w:proofErr w:type="spellStart"/>
      <w:r w:rsidR="00920D1C">
        <w:t>ordonate</w:t>
      </w:r>
      <w:proofErr w:type="spellEnd"/>
      <w:r w:rsidR="00920D1C">
        <w:t xml:space="preserve"> </w:t>
      </w:r>
      <w:r w:rsidR="00920D1C" w:rsidRPr="00920D1C">
        <w:rPr>
          <w:rStyle w:val="CodChar"/>
        </w:rPr>
        <w:t>&lt;</w:t>
      </w:r>
      <w:proofErr w:type="spellStart"/>
      <w:r w:rsidR="00920D1C" w:rsidRPr="00920D1C">
        <w:rPr>
          <w:rStyle w:val="CodChar"/>
        </w:rPr>
        <w:t>cheie</w:t>
      </w:r>
      <w:proofErr w:type="spellEnd"/>
      <w:r w:rsidR="00920D1C" w:rsidRPr="00920D1C">
        <w:rPr>
          <w:rStyle w:val="CodChar"/>
        </w:rPr>
        <w:t xml:space="preserve">, </w:t>
      </w:r>
      <w:proofErr w:type="spellStart"/>
      <w:r w:rsidR="00920D1C" w:rsidRPr="00920D1C">
        <w:rPr>
          <w:rStyle w:val="CodChar"/>
        </w:rPr>
        <w:t>valoare</w:t>
      </w:r>
      <w:proofErr w:type="spellEnd"/>
      <w:r w:rsidR="00920D1C" w:rsidRPr="00920D1C">
        <w:rPr>
          <w:rStyle w:val="CodChar"/>
        </w:rPr>
        <w:t>&gt;</w:t>
      </w:r>
      <w:r w:rsidR="00920D1C">
        <w:t xml:space="preserve">, </w:t>
      </w:r>
      <w:r w:rsidR="00920D1C">
        <w:rPr>
          <w:lang w:val="ro-RO"/>
        </w:rPr>
        <w:t xml:space="preserve">în care unei chei i se pot asocia mai multe valori </w:t>
      </w:r>
      <w:r w:rsidR="00920D1C">
        <w:t>)</w:t>
      </w:r>
    </w:p>
    <w:p w14:paraId="61B4FA33" w14:textId="77777777" w:rsidR="009D6362" w:rsidRPr="00F96C6D" w:rsidRDefault="009D6362" w:rsidP="009D6362">
      <w:pPr>
        <w:pStyle w:val="Paragraf"/>
      </w:pPr>
      <w:proofErr w:type="spellStart"/>
      <w:r w:rsidRPr="00F96C6D">
        <w:t>Clasele</w:t>
      </w:r>
      <w:proofErr w:type="spellEnd"/>
      <w:r w:rsidRPr="00F96C6D">
        <w:t xml:space="preserve"> </w:t>
      </w:r>
      <w:r>
        <w:t xml:space="preserve">container </w:t>
      </w:r>
      <w:proofErr w:type="spellStart"/>
      <w:r>
        <w:t>asociativau</w:t>
      </w:r>
      <w:proofErr w:type="spellEnd"/>
      <w:r>
        <w:t xml:space="preserve"> ca </w:t>
      </w:r>
      <w:proofErr w:type="spellStart"/>
      <w:r>
        <w:t>și</w:t>
      </w:r>
      <w:proofErr w:type="spellEnd"/>
      <w:r>
        <w:t xml:space="preserve"> </w:t>
      </w:r>
      <w:proofErr w:type="spellStart"/>
      <w:r>
        <w:t>caracteristici</w:t>
      </w:r>
      <w:proofErr w:type="spellEnd"/>
      <w:r>
        <w:t xml:space="preserve"> </w:t>
      </w:r>
      <w:proofErr w:type="spellStart"/>
      <w:r>
        <w:t>principale</w:t>
      </w:r>
      <w:proofErr w:type="spellEnd"/>
      <w:r>
        <w:t xml:space="preserve"> </w:t>
      </w:r>
      <w:proofErr w:type="spellStart"/>
      <w:r>
        <w:t>faptul</w:t>
      </w:r>
      <w:proofErr w:type="spellEnd"/>
      <w:r>
        <w:t xml:space="preserve"> </w:t>
      </w:r>
      <w:proofErr w:type="spellStart"/>
      <w:r>
        <w:t>că</w:t>
      </w:r>
      <w:proofErr w:type="spellEnd"/>
      <w:r>
        <w:t xml:space="preserve"> </w:t>
      </w:r>
      <w:proofErr w:type="spellStart"/>
      <w:r>
        <w:t>stocare</w:t>
      </w:r>
      <w:proofErr w:type="spellEnd"/>
      <w:r>
        <w:t xml:space="preserve"> </w:t>
      </w:r>
      <w:proofErr w:type="spellStart"/>
      <w:r>
        <w:t>elementelor</w:t>
      </w:r>
      <w:proofErr w:type="spellEnd"/>
      <w:r>
        <w:t xml:space="preserve"> se face pe </w:t>
      </w:r>
      <w:proofErr w:type="spellStart"/>
      <w:r>
        <w:t>baza</w:t>
      </w:r>
      <w:proofErr w:type="spellEnd"/>
      <w:r>
        <w:t xml:space="preserve"> </w:t>
      </w:r>
      <w:proofErr w:type="spellStart"/>
      <w:r>
        <w:t>unor</w:t>
      </w:r>
      <w:proofErr w:type="spellEnd"/>
      <w:r>
        <w:t xml:space="preserve"> </w:t>
      </w:r>
      <w:proofErr w:type="spellStart"/>
      <w:r>
        <w:t>chei</w:t>
      </w:r>
      <w:proofErr w:type="spellEnd"/>
      <w:r>
        <w:t xml:space="preserve">, </w:t>
      </w:r>
      <w:proofErr w:type="spellStart"/>
      <w:r>
        <w:t>ordonate</w:t>
      </w:r>
      <w:proofErr w:type="spellEnd"/>
      <w:r>
        <w:t xml:space="preserve"> </w:t>
      </w:r>
      <w:proofErr w:type="spellStart"/>
      <w:r>
        <w:t>după</w:t>
      </w:r>
      <w:proofErr w:type="spellEnd"/>
      <w:r>
        <w:t xml:space="preserve"> </w:t>
      </w:r>
      <w:proofErr w:type="spellStart"/>
      <w:r>
        <w:t>valoarea</w:t>
      </w:r>
      <w:proofErr w:type="spellEnd"/>
      <w:r>
        <w:t xml:space="preserve"> </w:t>
      </w:r>
      <w:proofErr w:type="spellStart"/>
      <w:r>
        <w:t>cheii</w:t>
      </w:r>
      <w:proofErr w:type="spellEnd"/>
      <w:r>
        <w:t xml:space="preserve">, </w:t>
      </w:r>
      <w:proofErr w:type="spellStart"/>
      <w:r>
        <w:t>iar</w:t>
      </w:r>
      <w:proofErr w:type="spellEnd"/>
      <w:r>
        <w:t xml:space="preserve"> </w:t>
      </w:r>
      <w:proofErr w:type="spellStart"/>
      <w:r>
        <w:t>accesul</w:t>
      </w:r>
      <w:proofErr w:type="spellEnd"/>
      <w:r>
        <w:t xml:space="preserve"> la </w:t>
      </w:r>
      <w:proofErr w:type="spellStart"/>
      <w:r>
        <w:t>elemente</w:t>
      </w:r>
      <w:proofErr w:type="spellEnd"/>
      <w:r>
        <w:t xml:space="preserve"> </w:t>
      </w:r>
      <w:proofErr w:type="spellStart"/>
      <w:r>
        <w:t>este</w:t>
      </w:r>
      <w:proofErr w:type="spellEnd"/>
      <w:r>
        <w:t xml:space="preserve"> direct (</w:t>
      </w:r>
      <w:proofErr w:type="spellStart"/>
      <w:r>
        <w:t>după</w:t>
      </w:r>
      <w:proofErr w:type="spellEnd"/>
      <w:r>
        <w:t xml:space="preserve"> </w:t>
      </w:r>
      <w:proofErr w:type="spellStart"/>
      <w:r>
        <w:t>cheie</w:t>
      </w:r>
      <w:proofErr w:type="spellEnd"/>
      <w:r>
        <w:t>).</w:t>
      </w:r>
    </w:p>
    <w:p w14:paraId="76EF5861" w14:textId="77777777" w:rsidR="009D6362" w:rsidRPr="00461040" w:rsidRDefault="009D6362" w:rsidP="009D6362">
      <w:pPr>
        <w:pStyle w:val="Liste1"/>
        <w:numPr>
          <w:ilvl w:val="0"/>
          <w:numId w:val="0"/>
        </w:numPr>
        <w:rPr>
          <w:rFonts w:eastAsia="Adobe Ming Std L"/>
        </w:rPr>
      </w:pPr>
    </w:p>
    <w:p w14:paraId="571E89FB" w14:textId="77777777" w:rsidR="00363EC0" w:rsidRPr="00363EC0" w:rsidRDefault="00363EC0" w:rsidP="00363EC0">
      <w:pPr>
        <w:pStyle w:val="Liste"/>
        <w:rPr>
          <w:rFonts w:eastAsia="Adobe Ming Std L"/>
        </w:rPr>
      </w:pPr>
      <w:proofErr w:type="spellStart"/>
      <w:r w:rsidRPr="00461040">
        <w:t>Containere</w:t>
      </w:r>
      <w:proofErr w:type="spellEnd"/>
      <w:r w:rsidRPr="00461040">
        <w:t xml:space="preserve"> </w:t>
      </w:r>
      <w:r>
        <w:t xml:space="preserve">associative </w:t>
      </w:r>
      <w:proofErr w:type="spellStart"/>
      <w:r>
        <w:t>neordonate</w:t>
      </w:r>
      <w:proofErr w:type="spellEnd"/>
      <w:r>
        <w:t xml:space="preserve"> (C++11) </w:t>
      </w:r>
      <w:r w:rsidRPr="00461040">
        <w:t xml:space="preserve">: </w:t>
      </w:r>
    </w:p>
    <w:p w14:paraId="49A04F0E" w14:textId="77777777" w:rsidR="00363EC0" w:rsidRPr="00363EC0" w:rsidRDefault="00363EC0" w:rsidP="00363EC0">
      <w:pPr>
        <w:pStyle w:val="Liste1"/>
        <w:rPr>
          <w:rFonts w:eastAsia="Adobe Ming Std L"/>
        </w:rPr>
      </w:pPr>
      <w:proofErr w:type="spellStart"/>
      <w:r w:rsidRPr="007D32CA">
        <w:rPr>
          <w:rStyle w:val="CodChar"/>
        </w:rPr>
        <w:t>unordered_se</w:t>
      </w:r>
      <w:r w:rsidR="007D32CA">
        <w:rPr>
          <w:rStyle w:val="CodChar"/>
        </w:rPr>
        <w:t>t</w:t>
      </w:r>
      <w:proofErr w:type="spellEnd"/>
      <w:r w:rsidR="007D32CA">
        <w:t xml:space="preserve"> </w:t>
      </w:r>
    </w:p>
    <w:p w14:paraId="2605A301" w14:textId="77777777" w:rsidR="00363EC0" w:rsidRPr="00363EC0" w:rsidRDefault="00363EC0" w:rsidP="00363EC0">
      <w:pPr>
        <w:pStyle w:val="Liste1"/>
        <w:rPr>
          <w:rFonts w:eastAsia="Adobe Ming Std L"/>
        </w:rPr>
      </w:pPr>
      <w:proofErr w:type="spellStart"/>
      <w:r w:rsidRPr="007D32CA">
        <w:rPr>
          <w:rStyle w:val="CodChar"/>
        </w:rPr>
        <w:t>unordered_multiset</w:t>
      </w:r>
      <w:proofErr w:type="spellEnd"/>
      <w:r w:rsidR="007D32CA">
        <w:t xml:space="preserve"> </w:t>
      </w:r>
    </w:p>
    <w:p w14:paraId="414B2BD0" w14:textId="77777777" w:rsidR="00363EC0" w:rsidRPr="00363EC0" w:rsidRDefault="00363EC0" w:rsidP="00363EC0">
      <w:pPr>
        <w:pStyle w:val="Liste1"/>
        <w:rPr>
          <w:rFonts w:eastAsia="Adobe Ming Std L"/>
        </w:rPr>
      </w:pPr>
      <w:proofErr w:type="spellStart"/>
      <w:r w:rsidRPr="007D32CA">
        <w:rPr>
          <w:rStyle w:val="CodChar"/>
        </w:rPr>
        <w:t>unordered_map</w:t>
      </w:r>
      <w:proofErr w:type="spellEnd"/>
      <w:r w:rsidR="007D32CA" w:rsidRPr="007D32CA">
        <w:rPr>
          <w:rStyle w:val="CodChar"/>
        </w:rPr>
        <w:t xml:space="preserve"> </w:t>
      </w:r>
    </w:p>
    <w:p w14:paraId="7BDCAB37" w14:textId="77777777" w:rsidR="00363EC0" w:rsidRPr="00461040" w:rsidRDefault="00363EC0" w:rsidP="00363EC0">
      <w:pPr>
        <w:pStyle w:val="Liste1"/>
        <w:rPr>
          <w:rFonts w:eastAsia="Adobe Ming Std L"/>
        </w:rPr>
      </w:pPr>
      <w:proofErr w:type="spellStart"/>
      <w:r w:rsidRPr="006411FE">
        <w:rPr>
          <w:rStyle w:val="CodChar"/>
        </w:rPr>
        <w:t>unordered_multimap</w:t>
      </w:r>
      <w:proofErr w:type="spellEnd"/>
      <w:r w:rsidR="007D32CA">
        <w:t xml:space="preserve"> </w:t>
      </w:r>
    </w:p>
    <w:p w14:paraId="5BA16952" w14:textId="77777777" w:rsidR="00556CFD" w:rsidRDefault="00556CFD" w:rsidP="00742CA4">
      <w:pPr>
        <w:pStyle w:val="Paragraf"/>
      </w:pPr>
    </w:p>
    <w:p w14:paraId="5A5250DE" w14:textId="77777777" w:rsidR="006411FE" w:rsidRDefault="00CB1AD9" w:rsidP="00742CA4">
      <w:pPr>
        <w:pStyle w:val="Paragraf"/>
      </w:pPr>
      <w:proofErr w:type="spellStart"/>
      <w:r>
        <w:t>În</w:t>
      </w:r>
      <w:proofErr w:type="spellEnd"/>
      <w:r>
        <w:t xml:space="preserve"> STL </w:t>
      </w:r>
      <w:proofErr w:type="spellStart"/>
      <w:r>
        <w:t>există</w:t>
      </w:r>
      <w:proofErr w:type="spellEnd"/>
      <w:r>
        <w:t xml:space="preserve"> </w:t>
      </w:r>
      <w:proofErr w:type="spellStart"/>
      <w:r>
        <w:t>si</w:t>
      </w:r>
      <w:proofErr w:type="spellEnd"/>
      <w:r>
        <w:t xml:space="preserve"> </w:t>
      </w:r>
      <w:proofErr w:type="spellStart"/>
      <w:r w:rsidR="008601F4">
        <w:t>clase</w:t>
      </w:r>
      <w:proofErr w:type="spellEnd"/>
      <w:r w:rsidR="008601F4">
        <w:t xml:space="preserve"> </w:t>
      </w:r>
      <w:r w:rsidR="008601F4">
        <w:rPr>
          <w:lang w:val="ro-RO"/>
        </w:rPr>
        <w:t>șablon</w:t>
      </w:r>
      <w:r>
        <w:t xml:space="preserve"> (template) care permit </w:t>
      </w:r>
      <w:proofErr w:type="spellStart"/>
      <w:r>
        <w:t>manipularea</w:t>
      </w:r>
      <w:proofErr w:type="spellEnd"/>
      <w:r>
        <w:t xml:space="preserve"> </w:t>
      </w:r>
      <w:proofErr w:type="spellStart"/>
      <w:r>
        <w:t>mai</w:t>
      </w:r>
      <w:proofErr w:type="spellEnd"/>
      <w:r>
        <w:t xml:space="preserve"> </w:t>
      </w:r>
      <w:proofErr w:type="spellStart"/>
      <w:r>
        <w:t>uşoară</w:t>
      </w:r>
      <w:proofErr w:type="spellEnd"/>
      <w:r>
        <w:t xml:space="preserve"> a </w:t>
      </w:r>
      <w:proofErr w:type="spellStart"/>
      <w:r>
        <w:t>datelor</w:t>
      </w:r>
      <w:proofErr w:type="spellEnd"/>
      <w:r>
        <w:t>:</w:t>
      </w:r>
    </w:p>
    <w:p w14:paraId="22F54BF0" w14:textId="77777777" w:rsidR="00B8168D" w:rsidRDefault="008601F4" w:rsidP="00B8168D">
      <w:pPr>
        <w:pStyle w:val="Paragraf"/>
      </w:pPr>
      <w:proofErr w:type="spellStart"/>
      <w:r w:rsidRPr="008601F4">
        <w:rPr>
          <w:rStyle w:val="ListeChar"/>
          <w:rFonts w:eastAsia="Adobe Ming Std L"/>
          <w:b/>
        </w:rPr>
        <w:t>Clasa</w:t>
      </w:r>
      <w:proofErr w:type="spellEnd"/>
      <w:r w:rsidR="00B8168D" w:rsidRPr="008601F4">
        <w:rPr>
          <w:rStyle w:val="ListeChar"/>
          <w:rFonts w:eastAsia="Adobe Ming Std L"/>
          <w:b/>
        </w:rPr>
        <w:t xml:space="preserve"> </w:t>
      </w:r>
      <w:proofErr w:type="spellStart"/>
      <w:r w:rsidR="00B8168D" w:rsidRPr="008601F4">
        <w:rPr>
          <w:rStyle w:val="ListeChar"/>
          <w:rFonts w:eastAsia="Adobe Ming Std L"/>
          <w:b/>
        </w:rPr>
        <w:t>pereche</w:t>
      </w:r>
      <w:proofErr w:type="spellEnd"/>
      <w:r w:rsidR="00B8168D" w:rsidRPr="008601F4">
        <w:rPr>
          <w:rStyle w:val="ListeChar"/>
          <w:rFonts w:eastAsia="Adobe Ming Std L"/>
        </w:rPr>
        <w:t xml:space="preserve"> ( pair )</w:t>
      </w:r>
      <w:r w:rsidR="00B8168D">
        <w:t>.</w:t>
      </w:r>
    </w:p>
    <w:p w14:paraId="376EF042" w14:textId="77777777" w:rsidR="0029010F" w:rsidRDefault="0029010F" w:rsidP="0029010F">
      <w:pPr>
        <w:pStyle w:val="Cod"/>
      </w:pPr>
      <w:r>
        <w:t>pair&lt; clasa1, clasa2&gt; p;</w:t>
      </w:r>
    </w:p>
    <w:p w14:paraId="3603E50D" w14:textId="77777777" w:rsidR="00626D89" w:rsidRPr="0029010F" w:rsidRDefault="00406398" w:rsidP="0029010F">
      <w:pPr>
        <w:pStyle w:val="Paragraf"/>
      </w:pPr>
      <w:r w:rsidRPr="0029010F">
        <w:rPr>
          <w:rStyle w:val="CodChar"/>
        </w:rPr>
        <w:t>pair</w:t>
      </w:r>
      <w:r w:rsidRPr="0029010F">
        <w:t xml:space="preserve"> </w:t>
      </w:r>
      <w:proofErr w:type="spellStart"/>
      <w:r w:rsidRPr="0029010F">
        <w:t>este</w:t>
      </w:r>
      <w:proofErr w:type="spellEnd"/>
      <w:r w:rsidRPr="0029010F">
        <w:t xml:space="preserve"> o </w:t>
      </w:r>
      <w:proofErr w:type="spellStart"/>
      <w:r w:rsidRPr="0029010F">
        <w:t>clas</w:t>
      </w:r>
      <w:r w:rsidR="0029010F">
        <w:t>ă</w:t>
      </w:r>
      <w:proofErr w:type="spellEnd"/>
      <w:r w:rsidRPr="0029010F">
        <w:t xml:space="preserve"> template</w:t>
      </w:r>
      <w:r w:rsidR="000D0C80">
        <w:t xml:space="preserve">, </w:t>
      </w:r>
      <w:proofErr w:type="spellStart"/>
      <w:r w:rsidR="000D0C80">
        <w:t>definită</w:t>
      </w:r>
      <w:proofErr w:type="spellEnd"/>
      <w:r w:rsidR="000D0C80">
        <w:t xml:space="preserve"> </w:t>
      </w:r>
      <w:proofErr w:type="spellStart"/>
      <w:r w:rsidR="000D0C80">
        <w:t>în</w:t>
      </w:r>
      <w:proofErr w:type="spellEnd"/>
      <w:r w:rsidR="000D0C80">
        <w:t xml:space="preserve"> </w:t>
      </w:r>
      <w:r w:rsidR="000D0C80" w:rsidRPr="000D0C80">
        <w:rPr>
          <w:rStyle w:val="CodChar"/>
        </w:rPr>
        <w:t>&lt;utility&gt;</w:t>
      </w:r>
      <w:r w:rsidR="000D0C80">
        <w:t>,</w:t>
      </w:r>
      <w:r w:rsidRPr="0029010F">
        <w:t xml:space="preserve"> care are </w:t>
      </w:r>
      <w:proofErr w:type="spellStart"/>
      <w:r w:rsidRPr="0029010F">
        <w:t>dou</w:t>
      </w:r>
      <w:r w:rsidR="0029010F">
        <w:t>ă</w:t>
      </w:r>
      <w:proofErr w:type="spellEnd"/>
      <w:r w:rsidRPr="0029010F">
        <w:t xml:space="preserve"> date </w:t>
      </w:r>
      <w:proofErr w:type="spellStart"/>
      <w:r w:rsidRPr="0029010F">
        <w:t>membr</w:t>
      </w:r>
      <w:r w:rsidR="000D0C80">
        <w:t>u</w:t>
      </w:r>
      <w:proofErr w:type="spellEnd"/>
      <w:r w:rsidRPr="0029010F">
        <w:t xml:space="preserve"> </w:t>
      </w:r>
      <w:proofErr w:type="spellStart"/>
      <w:r w:rsidRPr="0029010F">
        <w:t>publice</w:t>
      </w:r>
      <w:proofErr w:type="spellEnd"/>
      <w:r w:rsidRPr="0029010F">
        <w:t xml:space="preserve"> </w:t>
      </w:r>
      <w:proofErr w:type="spellStart"/>
      <w:r w:rsidRPr="0029010F">
        <w:t>accesbile</w:t>
      </w:r>
      <w:proofErr w:type="spellEnd"/>
      <w:r w:rsidRPr="0029010F">
        <w:t xml:space="preserve"> </w:t>
      </w:r>
      <w:proofErr w:type="spellStart"/>
      <w:r w:rsidRPr="0029010F">
        <w:t>folosind</w:t>
      </w:r>
      <w:proofErr w:type="spellEnd"/>
      <w:r w:rsidRPr="0029010F">
        <w:t xml:space="preserve"> </w:t>
      </w:r>
      <w:proofErr w:type="spellStart"/>
      <w:r w:rsidRPr="0029010F">
        <w:rPr>
          <w:rStyle w:val="CodChar"/>
        </w:rPr>
        <w:t>p</w:t>
      </w:r>
      <w:r w:rsidR="0029010F" w:rsidRPr="0029010F">
        <w:rPr>
          <w:rStyle w:val="CodChar"/>
        </w:rPr>
        <w:t>.</w:t>
      </w:r>
      <w:r w:rsidRPr="0029010F">
        <w:rPr>
          <w:rStyle w:val="CodChar"/>
        </w:rPr>
        <w:t>first</w:t>
      </w:r>
      <w:proofErr w:type="spellEnd"/>
      <w:r w:rsidR="0029010F" w:rsidRPr="0029010F">
        <w:rPr>
          <w:rStyle w:val="CodChar"/>
        </w:rPr>
        <w:t>()</w:t>
      </w:r>
      <w:proofErr w:type="spellStart"/>
      <w:r w:rsidR="0029010F">
        <w:t>și</w:t>
      </w:r>
      <w:proofErr w:type="spellEnd"/>
      <w:r w:rsidR="0029010F">
        <w:t xml:space="preserve"> </w:t>
      </w:r>
      <w:proofErr w:type="spellStart"/>
      <w:r w:rsidR="0029010F">
        <w:t>r</w:t>
      </w:r>
      <w:r w:rsidRPr="0029010F">
        <w:t>espectiv</w:t>
      </w:r>
      <w:proofErr w:type="spellEnd"/>
      <w:r w:rsidRPr="0029010F">
        <w:t xml:space="preserve"> </w:t>
      </w:r>
      <w:proofErr w:type="spellStart"/>
      <w:r w:rsidR="0029010F" w:rsidRPr="0029010F">
        <w:rPr>
          <w:rStyle w:val="CodChar"/>
        </w:rPr>
        <w:t>p.</w:t>
      </w:r>
      <w:ins w:id="2" w:author="Gabriel" w:date="2015-08-04T23:15:00Z">
        <w:r w:rsidR="00CC3C71">
          <w:rPr>
            <w:rStyle w:val="CodChar"/>
          </w:rPr>
          <w:t>s</w:t>
        </w:r>
      </w:ins>
      <w:r w:rsidR="0029010F">
        <w:rPr>
          <w:rStyle w:val="CodChar"/>
        </w:rPr>
        <w:t>econd</w:t>
      </w:r>
      <w:proofErr w:type="spellEnd"/>
      <w:r w:rsidR="0029010F" w:rsidRPr="0029010F">
        <w:rPr>
          <w:rStyle w:val="CodChar"/>
        </w:rPr>
        <w:t>()</w:t>
      </w:r>
      <w:r w:rsidR="0029010F" w:rsidRPr="0029010F">
        <w:t xml:space="preserve"> </w:t>
      </w:r>
      <w:r w:rsidRPr="0029010F">
        <w:t>(</w:t>
      </w:r>
      <w:proofErr w:type="spellStart"/>
      <w:r w:rsidR="0029010F">
        <w:t>unde</w:t>
      </w:r>
      <w:proofErr w:type="spellEnd"/>
      <w:r w:rsidR="0029010F">
        <w:t xml:space="preserve"> </w:t>
      </w:r>
      <w:r w:rsidR="0029010F" w:rsidRPr="0029010F">
        <w:rPr>
          <w:rStyle w:val="CodChar"/>
        </w:rPr>
        <w:t>p</w:t>
      </w:r>
      <w:r w:rsidR="0029010F">
        <w:t xml:space="preserve"> </w:t>
      </w:r>
      <w:proofErr w:type="spellStart"/>
      <w:r w:rsidR="0029010F">
        <w:t>este</w:t>
      </w:r>
      <w:proofErr w:type="spellEnd"/>
      <w:r w:rsidR="0029010F">
        <w:t xml:space="preserve"> </w:t>
      </w:r>
      <w:proofErr w:type="spellStart"/>
      <w:r w:rsidR="0029010F">
        <w:t>obiectul</w:t>
      </w:r>
      <w:proofErr w:type="spellEnd"/>
      <w:r w:rsidR="0029010F">
        <w:t xml:space="preserve"> declarant </w:t>
      </w:r>
      <w:proofErr w:type="spellStart"/>
      <w:r w:rsidR="0029010F">
        <w:t>mai</w:t>
      </w:r>
      <w:proofErr w:type="spellEnd"/>
      <w:r w:rsidR="0029010F">
        <w:t xml:space="preserve"> sus</w:t>
      </w:r>
      <w:r w:rsidRPr="0029010F">
        <w:t>)</w:t>
      </w:r>
      <w:r w:rsidR="0029010F">
        <w:t>.</w:t>
      </w:r>
    </w:p>
    <w:p w14:paraId="4E76EBBA" w14:textId="77777777" w:rsidR="008601F4" w:rsidRDefault="008601F4" w:rsidP="00B8168D">
      <w:pPr>
        <w:pStyle w:val="Paragraf"/>
      </w:pPr>
      <w:r w:rsidRPr="008601F4">
        <w:rPr>
          <w:rStyle w:val="CodChar"/>
        </w:rPr>
        <w:t>clasa1</w:t>
      </w:r>
      <w:r>
        <w:t xml:space="preserve"> </w:t>
      </w:r>
      <w:proofErr w:type="spellStart"/>
      <w:r>
        <w:t>si</w:t>
      </w:r>
      <w:proofErr w:type="spellEnd"/>
      <w:r>
        <w:t xml:space="preserve"> </w:t>
      </w:r>
      <w:r w:rsidRPr="008601F4">
        <w:rPr>
          <w:rStyle w:val="CodChar"/>
        </w:rPr>
        <w:t>clasa2</w:t>
      </w:r>
      <w:r w:rsidR="00B8168D">
        <w:t xml:space="preserve"> pot fi definit</w:t>
      </w:r>
      <w:r>
        <w:t>e</w:t>
      </w:r>
      <w:r w:rsidR="00B8168D">
        <w:t xml:space="preserve"> de </w:t>
      </w:r>
      <w:proofErr w:type="spellStart"/>
      <w:r w:rsidR="00B8168D">
        <w:t>utilizator</w:t>
      </w:r>
      <w:proofErr w:type="spellEnd"/>
      <w:r w:rsidR="00B8168D">
        <w:t xml:space="preserve"> </w:t>
      </w:r>
      <w:proofErr w:type="spellStart"/>
      <w:r w:rsidR="00B8168D">
        <w:t>sau</w:t>
      </w:r>
      <w:proofErr w:type="spellEnd"/>
      <w:r w:rsidR="00B8168D">
        <w:t xml:space="preserve"> </w:t>
      </w:r>
      <w:r>
        <w:t xml:space="preserve">pot fi </w:t>
      </w:r>
      <w:proofErr w:type="spellStart"/>
      <w:r w:rsidR="00B8168D">
        <w:t>predefinit</w:t>
      </w:r>
      <w:r>
        <w:t>e</w:t>
      </w:r>
      <w:proofErr w:type="spellEnd"/>
      <w:r w:rsidR="00B8168D">
        <w:t xml:space="preserve">, </w:t>
      </w:r>
      <w:proofErr w:type="spellStart"/>
      <w:r w:rsidR="00B8168D">
        <w:t>acest</w:t>
      </w:r>
      <w:r>
        <w:t>e</w:t>
      </w:r>
      <w:r w:rsidR="00B8168D">
        <w:t>a</w:t>
      </w:r>
      <w:proofErr w:type="spellEnd"/>
      <w:r w:rsidR="00B8168D">
        <w:t xml:space="preserve"> </w:t>
      </w:r>
      <w:proofErr w:type="spellStart"/>
      <w:r w:rsidR="00B8168D">
        <w:t>put</w:t>
      </w:r>
      <w:r w:rsidR="00D657E4" w:rsidRPr="00D657E4">
        <w:t>â</w:t>
      </w:r>
      <w:r w:rsidR="00B8168D">
        <w:t>nd</w:t>
      </w:r>
      <w:proofErr w:type="spellEnd"/>
      <w:r w:rsidR="00B8168D">
        <w:t xml:space="preserve"> fi </w:t>
      </w:r>
      <w:proofErr w:type="spellStart"/>
      <w:r w:rsidR="00B8168D">
        <w:t>ori</w:t>
      </w:r>
      <w:r w:rsidR="005D311F">
        <w:t>ce</w:t>
      </w:r>
      <w:proofErr w:type="spellEnd"/>
      <w:r w:rsidR="005D311F">
        <w:t xml:space="preserve"> tip de container</w:t>
      </w:r>
      <w:r>
        <w:t xml:space="preserve"> </w:t>
      </w:r>
      <w:proofErr w:type="spellStart"/>
      <w:r>
        <w:t>sau</w:t>
      </w:r>
      <w:proofErr w:type="spellEnd"/>
      <w:r>
        <w:t xml:space="preserve"> </w:t>
      </w:r>
      <w:proofErr w:type="spellStart"/>
      <w:r>
        <w:t>orice</w:t>
      </w:r>
      <w:proofErr w:type="spellEnd"/>
      <w:r>
        <w:t xml:space="preserve"> tip de data din C/C++</w:t>
      </w:r>
      <w:r w:rsidR="000D0C80">
        <w:t xml:space="preserve">, cu </w:t>
      </w:r>
      <w:proofErr w:type="spellStart"/>
      <w:r w:rsidR="000D0C80">
        <w:t>condiția</w:t>
      </w:r>
      <w:proofErr w:type="spellEnd"/>
      <w:r w:rsidR="000D0C80">
        <w:t xml:space="preserve"> </w:t>
      </w:r>
      <w:proofErr w:type="spellStart"/>
      <w:r w:rsidR="000D0C80">
        <w:t>să</w:t>
      </w:r>
      <w:proofErr w:type="spellEnd"/>
      <w:r w:rsidR="000D0C80">
        <w:t xml:space="preserve"> </w:t>
      </w:r>
      <w:proofErr w:type="spellStart"/>
      <w:r w:rsidR="000D0C80">
        <w:t>aibă</w:t>
      </w:r>
      <w:proofErr w:type="spellEnd"/>
      <w:r w:rsidR="000D0C80">
        <w:t xml:space="preserve"> </w:t>
      </w:r>
      <w:proofErr w:type="spellStart"/>
      <w:r w:rsidR="000D0C80">
        <w:t>definit</w:t>
      </w:r>
      <w:proofErr w:type="spellEnd"/>
      <w:r w:rsidR="000D0C80">
        <w:t xml:space="preserve"> </w:t>
      </w:r>
      <w:proofErr w:type="spellStart"/>
      <w:r w:rsidR="000D0C80">
        <w:t>operatorul</w:t>
      </w:r>
      <w:proofErr w:type="spellEnd"/>
      <w:r w:rsidR="000D0C80">
        <w:t xml:space="preserve"> “=”</w:t>
      </w:r>
      <w:r w:rsidR="005D311F">
        <w:t xml:space="preserve">. </w:t>
      </w:r>
    </w:p>
    <w:p w14:paraId="433E2DC4" w14:textId="77777777" w:rsidR="008601F4" w:rsidRDefault="005D311F" w:rsidP="00B8168D">
      <w:pPr>
        <w:pStyle w:val="Paragraf"/>
      </w:pPr>
      <w:proofErr w:type="spellStart"/>
      <w:r w:rsidRPr="008601F4">
        <w:rPr>
          <w:b/>
        </w:rPr>
        <w:t>Observa</w:t>
      </w:r>
      <w:r w:rsidR="00A340EF" w:rsidRPr="008601F4">
        <w:rPr>
          <w:b/>
        </w:rPr>
        <w:t>ț</w:t>
      </w:r>
      <w:r w:rsidRPr="008601F4">
        <w:rPr>
          <w:b/>
        </w:rPr>
        <w:t>ie</w:t>
      </w:r>
      <w:proofErr w:type="spellEnd"/>
      <w:r>
        <w:t>:</w:t>
      </w:r>
      <w:r w:rsidR="00B8168D">
        <w:t xml:space="preserve"> </w:t>
      </w:r>
    </w:p>
    <w:p w14:paraId="436E80F5" w14:textId="77777777" w:rsidR="00B8168D" w:rsidRDefault="008601F4" w:rsidP="00B8168D">
      <w:pPr>
        <w:pStyle w:val="Paragraf"/>
      </w:pPr>
      <w:r>
        <w:lastRenderedPageBreak/>
        <w:t>O</w:t>
      </w:r>
      <w:r w:rsidR="00B8168D">
        <w:t xml:space="preserve"> </w:t>
      </w:r>
      <w:proofErr w:type="spellStart"/>
      <w:r w:rsidR="00B8168D">
        <w:t>pereche</w:t>
      </w:r>
      <w:proofErr w:type="spellEnd"/>
      <w:r w:rsidR="00B8168D">
        <w:t xml:space="preserve"> </w:t>
      </w:r>
      <w:proofErr w:type="spellStart"/>
      <w:r w:rsidR="00B8168D">
        <w:t>poate</w:t>
      </w:r>
      <w:proofErr w:type="spellEnd"/>
      <w:r w:rsidR="00B8168D">
        <w:t xml:space="preserve"> </w:t>
      </w:r>
      <w:proofErr w:type="spellStart"/>
      <w:r w:rsidR="00B8168D">
        <w:t>con</w:t>
      </w:r>
      <w:r w:rsidR="00A340EF" w:rsidRPr="00A340EF">
        <w:t>ț</w:t>
      </w:r>
      <w:r w:rsidR="00B8168D">
        <w:t>ine</w:t>
      </w:r>
      <w:proofErr w:type="spellEnd"/>
      <w:r w:rsidR="00B8168D">
        <w:t xml:space="preserve"> la </w:t>
      </w:r>
      <w:proofErr w:type="spellStart"/>
      <w:r w:rsidR="00B8168D">
        <w:t>r</w:t>
      </w:r>
      <w:r w:rsidR="00D657E4" w:rsidRPr="00D657E4">
        <w:t>â</w:t>
      </w:r>
      <w:r w:rsidR="00B8168D">
        <w:t>ndul</w:t>
      </w:r>
      <w:proofErr w:type="spellEnd"/>
      <w:r w:rsidR="00B8168D">
        <w:t xml:space="preserve"> </w:t>
      </w:r>
      <w:proofErr w:type="spellStart"/>
      <w:r w:rsidR="00B8168D">
        <w:t>ei</w:t>
      </w:r>
      <w:proofErr w:type="spellEnd"/>
      <w:r w:rsidR="00B8168D">
        <w:t xml:space="preserve"> o </w:t>
      </w:r>
      <w:proofErr w:type="spellStart"/>
      <w:r w:rsidR="00B8168D">
        <w:t>pereche</w:t>
      </w:r>
      <w:proofErr w:type="spellEnd"/>
      <w:r w:rsidR="00B8168D">
        <w:t xml:space="preserve">, </w:t>
      </w:r>
      <w:proofErr w:type="spellStart"/>
      <w:r w:rsidR="00B8168D">
        <w:t>iar</w:t>
      </w:r>
      <w:proofErr w:type="spellEnd"/>
      <w:r w:rsidR="00B8168D">
        <w:t xml:space="preserve"> </w:t>
      </w:r>
      <w:proofErr w:type="spellStart"/>
      <w:r w:rsidR="00B8168D">
        <w:t>operatorul</w:t>
      </w:r>
      <w:proofErr w:type="spellEnd"/>
      <w:r w:rsidR="00B8168D">
        <w:t xml:space="preserve"> </w:t>
      </w:r>
      <w:proofErr w:type="spellStart"/>
      <w:r w:rsidR="00B8168D">
        <w:t>make_pair</w:t>
      </w:r>
      <w:proofErr w:type="spellEnd"/>
      <w:r w:rsidR="00B8168D">
        <w:t>(</w:t>
      </w:r>
      <w:proofErr w:type="spellStart"/>
      <w:r w:rsidR="00B8168D">
        <w:t>element,element</w:t>
      </w:r>
      <w:proofErr w:type="spellEnd"/>
      <w:r w:rsidR="00B8168D">
        <w:t xml:space="preserve">), care </w:t>
      </w:r>
      <w:proofErr w:type="spellStart"/>
      <w:r w:rsidR="00B8168D">
        <w:t>returneaz</w:t>
      </w:r>
      <w:proofErr w:type="spellEnd"/>
      <w:r w:rsidR="005D311F" w:rsidRPr="00ED7973">
        <w:rPr>
          <w:rFonts w:cs="Calibri"/>
          <w:lang w:val="ro-RO"/>
        </w:rPr>
        <w:t>ă</w:t>
      </w:r>
      <w:r w:rsidR="00B8168D">
        <w:t xml:space="preserve"> </w:t>
      </w:r>
      <w:proofErr w:type="spellStart"/>
      <w:r w:rsidR="00B8168D">
        <w:t>perechea</w:t>
      </w:r>
      <w:proofErr w:type="spellEnd"/>
      <w:r w:rsidR="00B8168D">
        <w:t xml:space="preserve"> </w:t>
      </w:r>
      <w:proofErr w:type="spellStart"/>
      <w:r w:rsidR="00B8168D">
        <w:t>este</w:t>
      </w:r>
      <w:proofErr w:type="spellEnd"/>
      <w:r w:rsidR="00B8168D">
        <w:t xml:space="preserve"> </w:t>
      </w:r>
      <w:proofErr w:type="spellStart"/>
      <w:r w:rsidR="00003E6A" w:rsidRPr="00003E6A">
        <w:t>î</w:t>
      </w:r>
      <w:r w:rsidR="00B8168D">
        <w:t>nvechit</w:t>
      </w:r>
      <w:proofErr w:type="spellEnd"/>
      <w:r w:rsidR="00B8168D">
        <w:t xml:space="preserve"> </w:t>
      </w:r>
      <w:proofErr w:type="spellStart"/>
      <w:r w:rsidR="00401DC5" w:rsidRPr="00401DC5">
        <w:t>ș</w:t>
      </w:r>
      <w:r w:rsidR="00B8168D">
        <w:t>i</w:t>
      </w:r>
      <w:proofErr w:type="spellEnd"/>
      <w:r w:rsidR="00B8168D">
        <w:t xml:space="preserve"> nu </w:t>
      </w:r>
      <w:proofErr w:type="spellStart"/>
      <w:r w:rsidR="00B8168D">
        <w:t>func</w:t>
      </w:r>
      <w:r w:rsidR="00003E6A" w:rsidRPr="00003E6A">
        <w:t>ț</w:t>
      </w:r>
      <w:r w:rsidR="00B8168D">
        <w:t>ioneaz</w:t>
      </w:r>
      <w:proofErr w:type="spellEnd"/>
      <w:r w:rsidR="005D311F" w:rsidRPr="00ED7973">
        <w:rPr>
          <w:rFonts w:cs="Calibri"/>
          <w:lang w:val="ro-RO"/>
        </w:rPr>
        <w:t>ă</w:t>
      </w:r>
      <w:r w:rsidR="00B8168D">
        <w:t xml:space="preserve"> </w:t>
      </w:r>
      <w:proofErr w:type="spellStart"/>
      <w:r w:rsidR="00B8168D">
        <w:t>optim</w:t>
      </w:r>
      <w:proofErr w:type="spellEnd"/>
      <w:r w:rsidR="00B8168D">
        <w:t xml:space="preserve">. Se </w:t>
      </w:r>
      <w:proofErr w:type="spellStart"/>
      <w:r w:rsidR="00B8168D">
        <w:t>recomand</w:t>
      </w:r>
      <w:proofErr w:type="spellEnd"/>
      <w:r w:rsidR="005D311F" w:rsidRPr="00ED7973">
        <w:rPr>
          <w:rFonts w:cs="Calibri"/>
          <w:lang w:val="ro-RO"/>
        </w:rPr>
        <w:t>ă</w:t>
      </w:r>
      <w:r w:rsidR="00B8168D">
        <w:t xml:space="preserve"> </w:t>
      </w:r>
      <w:proofErr w:type="spellStart"/>
      <w:r w:rsidR="00B8168D">
        <w:t>utilizarea</w:t>
      </w:r>
      <w:proofErr w:type="spellEnd"/>
      <w:r w:rsidR="00B8168D">
        <w:t xml:space="preserve"> </w:t>
      </w:r>
      <w:proofErr w:type="spellStart"/>
      <w:r w:rsidR="00B8168D">
        <w:t>operator</w:t>
      </w:r>
      <w:r w:rsidR="00A160E9">
        <w:t>ului</w:t>
      </w:r>
      <w:proofErr w:type="spellEnd"/>
      <w:r w:rsidR="00B8168D">
        <w:t xml:space="preserve"> {}, </w:t>
      </w:r>
      <w:r w:rsidR="00A160E9">
        <w:t>din</w:t>
      </w:r>
      <w:r w:rsidR="00B8168D">
        <w:t xml:space="preserve"> </w:t>
      </w:r>
      <w:proofErr w:type="spellStart"/>
      <w:r w:rsidR="00B8168D">
        <w:t>standardul</w:t>
      </w:r>
      <w:proofErr w:type="spellEnd"/>
      <w:r w:rsidR="00B8168D">
        <w:t xml:space="preserve"> C++2011 . </w:t>
      </w:r>
    </w:p>
    <w:p w14:paraId="01561F29" w14:textId="77777777" w:rsidR="00B8168D" w:rsidRDefault="00B8168D" w:rsidP="00B8168D">
      <w:pPr>
        <w:pStyle w:val="Paragraf"/>
      </w:pPr>
      <w:r>
        <w:t xml:space="preserve">Prin </w:t>
      </w:r>
      <w:proofErr w:type="spellStart"/>
      <w:r>
        <w:t>urmare</w:t>
      </w:r>
      <w:proofErr w:type="spellEnd"/>
      <w:r>
        <w:t xml:space="preserve">, </w:t>
      </w:r>
      <w:proofErr w:type="spellStart"/>
      <w:r>
        <w:t>atribuirea</w:t>
      </w:r>
      <w:proofErr w:type="spellEnd"/>
      <w:r>
        <w:t xml:space="preserve"> </w:t>
      </w:r>
      <w:proofErr w:type="spellStart"/>
      <w:r>
        <w:t>unui</w:t>
      </w:r>
      <w:proofErr w:type="spellEnd"/>
      <w:r>
        <w:t xml:space="preserve"> </w:t>
      </w:r>
      <w:r w:rsidRPr="00B8168D">
        <w:rPr>
          <w:rStyle w:val="CodChar"/>
        </w:rPr>
        <w:t>pair&lt;</w:t>
      </w:r>
      <w:proofErr w:type="spellStart"/>
      <w:r w:rsidRPr="00B8168D">
        <w:rPr>
          <w:rStyle w:val="CodChar"/>
        </w:rPr>
        <w:t>int,int</w:t>
      </w:r>
      <w:proofErr w:type="spellEnd"/>
      <w:r w:rsidRPr="00B8168D">
        <w:rPr>
          <w:rStyle w:val="CodChar"/>
        </w:rPr>
        <w:t>&gt; p</w:t>
      </w:r>
      <w:r>
        <w:t xml:space="preserve">, se </w:t>
      </w:r>
      <w:proofErr w:type="spellStart"/>
      <w:r>
        <w:t>va</w:t>
      </w:r>
      <w:proofErr w:type="spellEnd"/>
      <w:r>
        <w:t xml:space="preserve"> face in </w:t>
      </w:r>
      <w:proofErr w:type="spellStart"/>
      <w:r>
        <w:t>modul</w:t>
      </w:r>
      <w:proofErr w:type="spellEnd"/>
      <w:r>
        <w:t xml:space="preserve"> </w:t>
      </w:r>
      <w:proofErr w:type="spellStart"/>
      <w:r>
        <w:t>urm</w:t>
      </w:r>
      <w:r w:rsidR="00401DC5" w:rsidRPr="00401DC5">
        <w:t>ă</w:t>
      </w:r>
      <w:r>
        <w:t>tor</w:t>
      </w:r>
      <w:proofErr w:type="spellEnd"/>
      <w:r>
        <w:t xml:space="preserve">: </w:t>
      </w:r>
    </w:p>
    <w:p w14:paraId="5FF60770" w14:textId="77777777" w:rsidR="00B8168D" w:rsidRDefault="00B8168D" w:rsidP="00B8168D">
      <w:pPr>
        <w:pStyle w:val="Cod"/>
      </w:pPr>
      <w:r>
        <w:t>p = {1,2};  </w:t>
      </w:r>
    </w:p>
    <w:p w14:paraId="7C883F95" w14:textId="77777777" w:rsidR="00B8168D" w:rsidRDefault="00B8168D" w:rsidP="00B8168D">
      <w:pPr>
        <w:pStyle w:val="Cod"/>
      </w:pPr>
      <w:proofErr w:type="spellStart"/>
      <w:r w:rsidRPr="00B8168D">
        <w:rPr>
          <w:rStyle w:val="ParagrafChar"/>
        </w:rPr>
        <w:t>Pentru</w:t>
      </w:r>
      <w:proofErr w:type="spellEnd"/>
      <w:r>
        <w:t xml:space="preserve"> pair&lt;</w:t>
      </w:r>
      <w:proofErr w:type="spellStart"/>
      <w:r>
        <w:t>int,pair</w:t>
      </w:r>
      <w:proofErr w:type="spellEnd"/>
      <w:r>
        <w:t>&lt;pair&lt;</w:t>
      </w:r>
      <w:proofErr w:type="spellStart"/>
      <w:r>
        <w:t>int,int</w:t>
      </w:r>
      <w:proofErr w:type="spellEnd"/>
      <w:r>
        <w:t>&gt; ,int&gt; &gt; p;</w:t>
      </w:r>
    </w:p>
    <w:p w14:paraId="11FC3204" w14:textId="77777777" w:rsidR="00B8168D" w:rsidRDefault="00B8168D" w:rsidP="00B8168D">
      <w:pPr>
        <w:pStyle w:val="Cod"/>
        <w:rPr>
          <w:ins w:id="3" w:author="Gabriel" w:date="2015-08-05T00:23:00Z"/>
        </w:rPr>
      </w:pPr>
      <w:r>
        <w:t>p = {1,{ { 1,2 } , 3 } };  </w:t>
      </w:r>
    </w:p>
    <w:p w14:paraId="131772BC" w14:textId="77777777" w:rsidR="007166D0" w:rsidRPr="00AC7EED" w:rsidRDefault="007166D0">
      <w:pPr>
        <w:pStyle w:val="Liste"/>
        <w:numPr>
          <w:ilvl w:val="0"/>
          <w:numId w:val="0"/>
        </w:numPr>
        <w:rPr>
          <w:ins w:id="4" w:author="Gabriel" w:date="2015-08-05T00:23:00Z"/>
          <w:b/>
          <w:rPrChange w:id="5" w:author="Manu Serban" w:date="2015-08-11T18:45:00Z">
            <w:rPr>
              <w:ins w:id="6" w:author="Gabriel" w:date="2015-08-05T00:23:00Z"/>
            </w:rPr>
          </w:rPrChange>
        </w:rPr>
        <w:pPrChange w:id="7" w:author="Manu Serban" w:date="2015-08-11T18:45:00Z">
          <w:pPr>
            <w:pStyle w:val="Cod"/>
          </w:pPr>
        </w:pPrChange>
      </w:pPr>
      <w:proofErr w:type="spellStart"/>
      <w:ins w:id="8" w:author="Gabriel" w:date="2015-08-05T00:23:00Z">
        <w:r w:rsidRPr="00AC7EED">
          <w:rPr>
            <w:b/>
            <w:rPrChange w:id="9" w:author="Manu Serban" w:date="2015-08-11T18:45:00Z">
              <w:rPr>
                <w:bCs/>
              </w:rPr>
            </w:rPrChange>
          </w:rPr>
          <w:t>Clasa</w:t>
        </w:r>
        <w:proofErr w:type="spellEnd"/>
        <w:r w:rsidRPr="00AC7EED">
          <w:rPr>
            <w:b/>
            <w:rPrChange w:id="10" w:author="Manu Serban" w:date="2015-08-11T18:45:00Z">
              <w:rPr>
                <w:bCs/>
              </w:rPr>
            </w:rPrChange>
          </w:rPr>
          <w:t xml:space="preserve"> tuple</w:t>
        </w:r>
      </w:ins>
    </w:p>
    <w:p w14:paraId="05996161" w14:textId="77777777" w:rsidR="007166D0" w:rsidRDefault="001D4FD6">
      <w:pPr>
        <w:pStyle w:val="Paragraf"/>
        <w:rPr>
          <w:ins w:id="11" w:author="Manu Serban" w:date="2015-08-25T16:45:00Z"/>
        </w:rPr>
        <w:pPrChange w:id="12" w:author="Gabriel" w:date="2015-08-05T00:47:00Z">
          <w:pPr>
            <w:pStyle w:val="Cod"/>
          </w:pPr>
        </w:pPrChange>
      </w:pPr>
      <w:ins w:id="13" w:author="Gabriel" w:date="2015-08-05T00:38:00Z">
        <w:r>
          <w:t xml:space="preserve">Un tuple </w:t>
        </w:r>
        <w:proofErr w:type="spellStart"/>
        <w:r>
          <w:t>este</w:t>
        </w:r>
        <w:proofErr w:type="spellEnd"/>
        <w:r>
          <w:t xml:space="preserve"> un </w:t>
        </w:r>
        <w:proofErr w:type="spellStart"/>
        <w:r>
          <w:t>obiect</w:t>
        </w:r>
        <w:proofErr w:type="spellEnd"/>
        <w:r>
          <w:t xml:space="preserve"> ca</w:t>
        </w:r>
        <w:del w:id="14" w:author="Manu Serban" w:date="2015-08-25T16:23:00Z">
          <w:r w:rsidDel="008F7FDF">
            <w:delText>pabil</w:delText>
          </w:r>
        </w:del>
      </w:ins>
      <w:ins w:id="15" w:author="Manu Serban" w:date="2015-08-25T16:23:00Z">
        <w:r w:rsidR="008F7FDF">
          <w:t>re</w:t>
        </w:r>
      </w:ins>
      <w:ins w:id="16" w:author="Gabriel" w:date="2015-08-05T00:38:00Z">
        <w:r>
          <w:t xml:space="preserve"> </w:t>
        </w:r>
        <w:del w:id="17" w:author="Manu Serban" w:date="2015-08-25T16:23:00Z">
          <w:r w:rsidDel="008F7FDF">
            <w:delText>să conţină</w:delText>
          </w:r>
        </w:del>
      </w:ins>
      <w:proofErr w:type="spellStart"/>
      <w:ins w:id="18" w:author="Manu Serban" w:date="2015-08-25T16:23:00Z">
        <w:r w:rsidR="008F7FDF">
          <w:t>stocheză</w:t>
        </w:r>
      </w:ins>
      <w:proofErr w:type="spellEnd"/>
      <w:ins w:id="19" w:author="Gabriel" w:date="2015-08-05T00:38:00Z">
        <w:r>
          <w:t xml:space="preserve"> o </w:t>
        </w:r>
        <w:proofErr w:type="spellStart"/>
        <w:r>
          <w:t>colecţie</w:t>
        </w:r>
        <w:proofErr w:type="spellEnd"/>
        <w:r>
          <w:t xml:space="preserve"> de </w:t>
        </w:r>
      </w:ins>
      <w:proofErr w:type="spellStart"/>
      <w:ins w:id="20" w:author="Gabriel" w:date="2015-08-05T00:39:00Z">
        <w:r>
          <w:t>elemente</w:t>
        </w:r>
        <w:proofErr w:type="spellEnd"/>
        <w:r>
          <w:t xml:space="preserve"> </w:t>
        </w:r>
        <w:del w:id="21" w:author="Manu Serban" w:date="2015-08-25T16:24:00Z">
          <w:r w:rsidDel="008F7FDF">
            <w:delText xml:space="preserve">fiecare element putând fi </w:delText>
          </w:r>
        </w:del>
        <w:r>
          <w:t xml:space="preserve">de </w:t>
        </w:r>
        <w:proofErr w:type="spellStart"/>
        <w:r>
          <w:t>tip</w:t>
        </w:r>
      </w:ins>
      <w:ins w:id="22" w:author="Manu Serban" w:date="2015-08-25T16:24:00Z">
        <w:r w:rsidR="008F7FDF">
          <w:t>uri</w:t>
        </w:r>
      </w:ins>
      <w:proofErr w:type="spellEnd"/>
      <w:ins w:id="23" w:author="Gabriel" w:date="2015-08-05T00:39:00Z">
        <w:r>
          <w:t xml:space="preserve"> </w:t>
        </w:r>
        <w:proofErr w:type="spellStart"/>
        <w:r>
          <w:t>diferit</w:t>
        </w:r>
      </w:ins>
      <w:ins w:id="24" w:author="Manu Serban" w:date="2015-08-25T16:24:00Z">
        <w:r w:rsidR="008F7FDF">
          <w:t>e</w:t>
        </w:r>
        <w:proofErr w:type="spellEnd"/>
        <w:r w:rsidR="008F7FDF">
          <w:t>.</w:t>
        </w:r>
      </w:ins>
      <w:ins w:id="25" w:author="Gabriel" w:date="2015-08-05T00:39:00Z">
        <w:del w:id="26" w:author="Manu Serban" w:date="2015-08-25T16:24:00Z">
          <w:r w:rsidDel="008F7FDF">
            <w:delText xml:space="preserve"> faţă de celelalte.</w:delText>
          </w:r>
          <w:r w:rsidDel="008F7FDF">
            <w:tab/>
          </w:r>
        </w:del>
      </w:ins>
      <w:ins w:id="27" w:author="Gabriel" w:date="2015-08-05T00:41:00Z">
        <w:del w:id="28" w:author="Manu Serban" w:date="2015-08-25T16:24:00Z">
          <w:r w:rsidDel="008F7FDF">
            <w:delText xml:space="preserve"> </w:delText>
          </w:r>
        </w:del>
      </w:ins>
      <w:ins w:id="29" w:author="Manu Serban" w:date="2015-08-25T16:24:00Z">
        <w:r w:rsidR="008F7FDF">
          <w:t xml:space="preserve"> </w:t>
        </w:r>
      </w:ins>
      <w:proofErr w:type="spellStart"/>
      <w:ins w:id="30" w:author="Gabriel" w:date="2015-08-05T00:41:00Z">
        <w:r>
          <w:t>Această</w:t>
        </w:r>
        <w:proofErr w:type="spellEnd"/>
        <w:r>
          <w:t xml:space="preserve"> </w:t>
        </w:r>
        <w:proofErr w:type="spellStart"/>
        <w:r>
          <w:t>clas</w:t>
        </w:r>
        <w:del w:id="31" w:author="Manu Serban" w:date="2015-08-11T18:46:00Z">
          <w:r w:rsidDel="00AC7EED">
            <w:delText>a</w:delText>
          </w:r>
        </w:del>
      </w:ins>
      <w:ins w:id="32" w:author="Manu Serban" w:date="2015-08-11T18:46:00Z">
        <w:r w:rsidR="00AC7EED">
          <w:t>ă</w:t>
        </w:r>
      </w:ins>
      <w:proofErr w:type="spellEnd"/>
      <w:ins w:id="33" w:author="Gabriel" w:date="2015-08-05T00:41:00Z">
        <w:r>
          <w:t xml:space="preserve"> are </w:t>
        </w:r>
        <w:proofErr w:type="spellStart"/>
        <w:r>
          <w:t>predefinit</w:t>
        </w:r>
        <w:proofErr w:type="spellEnd"/>
        <w:r>
          <w:t xml:space="preserve"> </w:t>
        </w:r>
        <w:proofErr w:type="spellStart"/>
        <w:r>
          <w:t>constructorul</w:t>
        </w:r>
        <w:proofErr w:type="spellEnd"/>
        <w:r>
          <w:t xml:space="preserve"> </w:t>
        </w:r>
        <w:r w:rsidRPr="001D4FD6">
          <w:rPr>
            <w:rStyle w:val="CodChar"/>
            <w:rPrChange w:id="34" w:author="Gabriel" w:date="2015-08-05T00:41:00Z">
              <w:rPr/>
            </w:rPrChange>
          </w:rPr>
          <w:t>()</w:t>
        </w:r>
        <w:r>
          <w:t xml:space="preserve">. </w:t>
        </w:r>
        <w:proofErr w:type="spellStart"/>
        <w:r>
          <w:t>Pentru</w:t>
        </w:r>
        <w:proofErr w:type="spellEnd"/>
        <w:r>
          <w:t xml:space="preserve"> a </w:t>
        </w:r>
        <w:proofErr w:type="spellStart"/>
        <w:r>
          <w:t>vedea</w:t>
        </w:r>
        <w:proofErr w:type="spellEnd"/>
        <w:r>
          <w:t xml:space="preserve"> </w:t>
        </w:r>
        <w:proofErr w:type="spellStart"/>
        <w:r>
          <w:t>elementul</w:t>
        </w:r>
        <w:proofErr w:type="spellEnd"/>
        <w:r>
          <w:t xml:space="preserve"> de pe </w:t>
        </w:r>
        <w:proofErr w:type="spellStart"/>
        <w:r>
          <w:t>poziţia</w:t>
        </w:r>
        <w:proofErr w:type="spellEnd"/>
        <w:r>
          <w:t xml:space="preserve"> k din tuple, </w:t>
        </w:r>
        <w:proofErr w:type="spellStart"/>
        <w:r>
          <w:t>vom</w:t>
        </w:r>
        <w:proofErr w:type="spellEnd"/>
        <w:r>
          <w:t xml:space="preserve"> </w:t>
        </w:r>
        <w:proofErr w:type="spellStart"/>
        <w:r>
          <w:t>folosi</w:t>
        </w:r>
        <w:proofErr w:type="spellEnd"/>
        <w:r>
          <w:t xml:space="preserve"> </w:t>
        </w:r>
      </w:ins>
      <w:proofErr w:type="spellStart"/>
      <w:ins w:id="35" w:author="Gabriel" w:date="2015-08-05T00:45:00Z">
        <w:r w:rsidR="006A10F9">
          <w:t>funcţia</w:t>
        </w:r>
        <w:proofErr w:type="spellEnd"/>
        <w:r w:rsidR="006A10F9">
          <w:t xml:space="preserve"> de tip </w:t>
        </w:r>
        <w:proofErr w:type="spellStart"/>
        <w:r w:rsidR="006A10F9">
          <w:t>şablon</w:t>
        </w:r>
        <w:proofErr w:type="spellEnd"/>
        <w:r w:rsidR="006A10F9">
          <w:t xml:space="preserve"> (template) </w:t>
        </w:r>
        <w:r w:rsidR="006A10F9" w:rsidRPr="006A10F9">
          <w:rPr>
            <w:rStyle w:val="CodChar"/>
            <w:rPrChange w:id="36" w:author="Gabriel" w:date="2015-08-05T00:46:00Z">
              <w:rPr/>
            </w:rPrChange>
          </w:rPr>
          <w:t>get</w:t>
        </w:r>
      </w:ins>
      <w:ins w:id="37" w:author="Gabriel" w:date="2015-08-05T00:46:00Z">
        <w:r w:rsidR="006A10F9" w:rsidRPr="006A10F9">
          <w:rPr>
            <w:rStyle w:val="CodChar"/>
            <w:rPrChange w:id="38" w:author="Gabriel" w:date="2015-08-05T00:46:00Z">
              <w:rPr/>
            </w:rPrChange>
          </w:rPr>
          <w:t>&lt;k&gt; ( tuple )</w:t>
        </w:r>
        <w:r w:rsidR="006A10F9" w:rsidRPr="006A10F9">
          <w:rPr>
            <w:rStyle w:val="CodChar"/>
          </w:rPr>
          <w:t>.</w:t>
        </w:r>
      </w:ins>
      <w:ins w:id="39" w:author="Gabriel" w:date="2015-08-05T00:47:00Z">
        <w:r w:rsidR="006A10F9">
          <w:rPr>
            <w:rStyle w:val="CodChar"/>
          </w:rPr>
          <w:t xml:space="preserve"> </w:t>
        </w:r>
        <w:r w:rsidR="006A10F9" w:rsidRPr="006A10F9">
          <w:rPr>
            <w:rPrChange w:id="40" w:author="Gabriel" w:date="2015-08-05T00:48:00Z">
              <w:rPr>
                <w:rStyle w:val="CodChar"/>
              </w:rPr>
            </w:rPrChange>
          </w:rPr>
          <w:t xml:space="preserve">Tuple-urile pot fi concatenate cu </w:t>
        </w:r>
        <w:proofErr w:type="spellStart"/>
        <w:r w:rsidR="006A10F9" w:rsidRPr="006A10F9">
          <w:rPr>
            <w:rPrChange w:id="41" w:author="Gabriel" w:date="2015-08-05T00:48:00Z">
              <w:rPr>
                <w:rStyle w:val="CodChar"/>
              </w:rPr>
            </w:rPrChange>
          </w:rPr>
          <w:t>metoda</w:t>
        </w:r>
        <w:proofErr w:type="spellEnd"/>
        <w:r w:rsidR="006A10F9">
          <w:rPr>
            <w:rStyle w:val="CodChar"/>
          </w:rPr>
          <w:t xml:space="preserve"> </w:t>
        </w:r>
        <w:proofErr w:type="spellStart"/>
        <w:r w:rsidR="006A10F9" w:rsidRPr="006A10F9">
          <w:rPr>
            <w:rStyle w:val="CodChar"/>
          </w:rPr>
          <w:t>tuple_cut</w:t>
        </w:r>
        <w:proofErr w:type="spellEnd"/>
        <w:r w:rsidR="006A10F9" w:rsidRPr="006A10F9">
          <w:rPr>
            <w:rStyle w:val="CodChar"/>
          </w:rPr>
          <w:t>(</w:t>
        </w:r>
      </w:ins>
      <w:ins w:id="42" w:author="Gabriel" w:date="2015-08-05T00:48:00Z">
        <w:r w:rsidR="006A10F9" w:rsidRPr="006A10F9">
          <w:rPr>
            <w:rStyle w:val="CodChar"/>
          </w:rPr>
          <w:t>tuple1,tuple2)</w:t>
        </w:r>
      </w:ins>
      <w:ins w:id="43" w:author="Gabriel" w:date="2015-08-05T00:50:00Z">
        <w:r w:rsidR="006A10F9">
          <w:rPr>
            <w:rStyle w:val="CodChar"/>
          </w:rPr>
          <w:t xml:space="preserve">, </w:t>
        </w:r>
        <w:proofErr w:type="spellStart"/>
        <w:r w:rsidR="006A10F9" w:rsidRPr="006A10F9">
          <w:rPr>
            <w:rPrChange w:id="44" w:author="Gabriel" w:date="2015-08-05T00:50:00Z">
              <w:rPr>
                <w:rStyle w:val="CodChar"/>
              </w:rPr>
            </w:rPrChange>
          </w:rPr>
          <w:t>funcţia</w:t>
        </w:r>
        <w:proofErr w:type="spellEnd"/>
        <w:r w:rsidR="006A10F9" w:rsidRPr="006A10F9">
          <w:rPr>
            <w:rPrChange w:id="45" w:author="Gabriel" w:date="2015-08-05T00:50:00Z">
              <w:rPr>
                <w:rStyle w:val="CodChar"/>
              </w:rPr>
            </w:rPrChange>
          </w:rPr>
          <w:t xml:space="preserve"> </w:t>
        </w:r>
        <w:proofErr w:type="spellStart"/>
        <w:r w:rsidR="006A10F9" w:rsidRPr="006A10F9">
          <w:rPr>
            <w:rPrChange w:id="46" w:author="Gabriel" w:date="2015-08-05T00:50:00Z">
              <w:rPr>
                <w:rStyle w:val="CodChar"/>
              </w:rPr>
            </w:rPrChange>
          </w:rPr>
          <w:t>returnând</w:t>
        </w:r>
        <w:proofErr w:type="spellEnd"/>
        <w:r w:rsidR="006A10F9" w:rsidRPr="006A10F9">
          <w:rPr>
            <w:rPrChange w:id="47" w:author="Gabriel" w:date="2015-08-05T00:50:00Z">
              <w:rPr>
                <w:rStyle w:val="CodChar"/>
              </w:rPr>
            </w:rPrChange>
          </w:rPr>
          <w:t xml:space="preserve"> un tuple </w:t>
        </w:r>
        <w:proofErr w:type="spellStart"/>
        <w:r w:rsidR="006A10F9" w:rsidRPr="006A10F9">
          <w:rPr>
            <w:rPrChange w:id="48" w:author="Gabriel" w:date="2015-08-05T00:50:00Z">
              <w:rPr>
                <w:rStyle w:val="CodChar"/>
              </w:rPr>
            </w:rPrChange>
          </w:rPr>
          <w:t>rezultat</w:t>
        </w:r>
        <w:proofErr w:type="spellEnd"/>
        <w:r w:rsidR="006A10F9" w:rsidRPr="006A10F9">
          <w:rPr>
            <w:rPrChange w:id="49" w:author="Gabriel" w:date="2015-08-05T00:50:00Z">
              <w:rPr>
                <w:rStyle w:val="CodChar"/>
              </w:rPr>
            </w:rPrChange>
          </w:rPr>
          <w:t xml:space="preserve"> </w:t>
        </w:r>
        <w:del w:id="50" w:author="Manu Serban" w:date="2015-08-25T16:30:00Z">
          <w:r w:rsidR="006A10F9" w:rsidRPr="006A10F9" w:rsidDel="008F7FDF">
            <w:rPr>
              <w:rPrChange w:id="51" w:author="Gabriel" w:date="2015-08-05T00:50:00Z">
                <w:rPr>
                  <w:rStyle w:val="CodChar"/>
                </w:rPr>
              </w:rPrChange>
            </w:rPr>
            <w:delText>care</w:delText>
          </w:r>
        </w:del>
      </w:ins>
      <w:ins w:id="52" w:author="Manu Serban" w:date="2015-08-25T16:30:00Z">
        <w:r w:rsidR="008F7FDF">
          <w:t xml:space="preserve">al </w:t>
        </w:r>
        <w:proofErr w:type="spellStart"/>
        <w:r w:rsidR="008F7FDF">
          <w:t>cărui</w:t>
        </w:r>
        <w:proofErr w:type="spellEnd"/>
        <w:r w:rsidR="008F7FDF">
          <w:t xml:space="preserve"> tip </w:t>
        </w:r>
        <w:proofErr w:type="spellStart"/>
        <w:r w:rsidR="008F7FDF">
          <w:t>poate</w:t>
        </w:r>
        <w:proofErr w:type="spellEnd"/>
        <w:r w:rsidR="008F7FDF">
          <w:t xml:space="preserve"> fi </w:t>
        </w:r>
        <w:proofErr w:type="spellStart"/>
        <w:r w:rsidR="008F7FDF">
          <w:t>detectat</w:t>
        </w:r>
        <w:proofErr w:type="spellEnd"/>
        <w:r w:rsidR="008F7FDF">
          <w:t xml:space="preserve"> </w:t>
        </w:r>
      </w:ins>
      <w:ins w:id="53" w:author="Gabriel" w:date="2015-08-05T00:50:00Z">
        <w:r w:rsidR="006A10F9" w:rsidRPr="006A10F9">
          <w:rPr>
            <w:rPrChange w:id="54" w:author="Gabriel" w:date="2015-08-05T00:50:00Z">
              <w:rPr>
                <w:rStyle w:val="CodChar"/>
              </w:rPr>
            </w:rPrChange>
          </w:rPr>
          <w:t xml:space="preserve"> </w:t>
        </w:r>
        <w:del w:id="55" w:author="Manu Serban" w:date="2015-08-25T16:30:00Z">
          <w:r w:rsidR="006A10F9" w:rsidRPr="006A10F9" w:rsidDel="008F7FDF">
            <w:rPr>
              <w:rPrChange w:id="56" w:author="Gabriel" w:date="2015-08-05T00:50:00Z">
                <w:rPr>
                  <w:rStyle w:val="CodChar"/>
                </w:rPr>
              </w:rPrChange>
            </w:rPr>
            <w:delText xml:space="preserve">poate fi salvat </w:delText>
          </w:r>
        </w:del>
        <w:del w:id="57" w:author="Manu Serban" w:date="2015-08-25T16:31:00Z">
          <w:r w:rsidR="006A10F9" w:rsidRPr="006A10F9" w:rsidDel="008F7FDF">
            <w:rPr>
              <w:rPrChange w:id="58" w:author="Gabriel" w:date="2015-08-05T00:50:00Z">
                <w:rPr>
                  <w:rStyle w:val="CodChar"/>
                </w:rPr>
              </w:rPrChange>
            </w:rPr>
            <w:delText>doar intr-un</w:delText>
          </w:r>
        </w:del>
      </w:ins>
      <w:proofErr w:type="spellStart"/>
      <w:ins w:id="59" w:author="Manu Serban" w:date="2015-08-25T16:31:00Z">
        <w:r w:rsidR="008F7FDF">
          <w:t>folosind</w:t>
        </w:r>
        <w:proofErr w:type="spellEnd"/>
        <w:r w:rsidR="008F7FDF">
          <w:t xml:space="preserve"> </w:t>
        </w:r>
        <w:proofErr w:type="spellStart"/>
        <w:r w:rsidR="008F7FDF">
          <w:t>specificatorul</w:t>
        </w:r>
        <w:proofErr w:type="spellEnd"/>
        <w:r w:rsidR="008F7FDF">
          <w:t xml:space="preserve"> </w:t>
        </w:r>
      </w:ins>
      <w:ins w:id="60" w:author="Gabriel" w:date="2015-08-05T00:50:00Z">
        <w:del w:id="61" w:author="Manu Serban" w:date="2015-08-25T16:31:00Z">
          <w:r w:rsidR="006A10F9" w:rsidDel="008F7FDF">
            <w:rPr>
              <w:rStyle w:val="CodChar"/>
              <w:lang w:val="ro-RO"/>
            </w:rPr>
            <w:delText xml:space="preserve"> </w:delText>
          </w:r>
        </w:del>
        <w:r w:rsidR="006A10F9">
          <w:rPr>
            <w:rStyle w:val="CodChar"/>
            <w:lang w:val="ro-RO"/>
          </w:rPr>
          <w:t>auto</w:t>
        </w:r>
      </w:ins>
      <w:ins w:id="62" w:author="Gabriel" w:date="2015-08-05T00:48:00Z">
        <w:del w:id="63" w:author="Manu Serban" w:date="2015-08-25T16:31:00Z">
          <w:r w:rsidR="006A10F9" w:rsidRPr="006A10F9" w:rsidDel="008F7FDF">
            <w:rPr>
              <w:rStyle w:val="CodChar"/>
            </w:rPr>
            <w:delText>;</w:delText>
          </w:r>
        </w:del>
      </w:ins>
      <w:ins w:id="64" w:author="Manu Serban" w:date="2015-08-25T16:31:00Z">
        <w:r w:rsidR="008F7FDF">
          <w:rPr>
            <w:rStyle w:val="CodChar"/>
          </w:rPr>
          <w:t>.</w:t>
        </w:r>
      </w:ins>
      <w:ins w:id="65" w:author="Gabriel" w:date="2015-08-05T00:57:00Z">
        <w:r w:rsidR="00575A25">
          <w:rPr>
            <w:rStyle w:val="CodChar"/>
          </w:rPr>
          <w:t xml:space="preserve"> </w:t>
        </w:r>
        <w:proofErr w:type="spellStart"/>
        <w:r w:rsidR="00575A25" w:rsidRPr="00575A25">
          <w:rPr>
            <w:rPrChange w:id="66" w:author="Gabriel" w:date="2015-08-05T00:59:00Z">
              <w:rPr>
                <w:rStyle w:val="CodChar"/>
              </w:rPr>
            </w:rPrChange>
          </w:rPr>
          <w:t>Putem</w:t>
        </w:r>
        <w:proofErr w:type="spellEnd"/>
        <w:r w:rsidR="00575A25" w:rsidRPr="00575A25">
          <w:rPr>
            <w:rPrChange w:id="67" w:author="Gabriel" w:date="2015-08-05T00:59:00Z">
              <w:rPr>
                <w:rStyle w:val="CodChar"/>
              </w:rPr>
            </w:rPrChange>
          </w:rPr>
          <w:t xml:space="preserve"> </w:t>
        </w:r>
      </w:ins>
      <w:ins w:id="68" w:author="Gabriel" w:date="2015-08-05T00:58:00Z">
        <w:del w:id="69" w:author="Manu Serban" w:date="2015-08-25T16:32:00Z">
          <w:r w:rsidR="00575A25" w:rsidRPr="00575A25" w:rsidDel="0029062A">
            <w:rPr>
              <w:rPrChange w:id="70" w:author="Gabriel" w:date="2015-08-05T00:59:00Z">
                <w:rPr>
                  <w:rStyle w:val="CodChar"/>
                </w:rPr>
              </w:rPrChange>
            </w:rPr>
            <w:delText>transfera</w:delText>
          </w:r>
        </w:del>
      </w:ins>
      <w:proofErr w:type="spellStart"/>
      <w:ins w:id="71" w:author="Manu Serban" w:date="2015-08-25T16:32:00Z">
        <w:r w:rsidR="0029062A">
          <w:t>accesa</w:t>
        </w:r>
      </w:ins>
      <w:proofErr w:type="spellEnd"/>
      <w:ins w:id="72" w:author="Gabriel" w:date="2015-08-05T00:58:00Z">
        <w:r w:rsidR="00575A25" w:rsidRPr="00575A25">
          <w:rPr>
            <w:rPrChange w:id="73" w:author="Gabriel" w:date="2015-08-05T00:59:00Z">
              <w:rPr>
                <w:rStyle w:val="CodChar"/>
              </w:rPr>
            </w:rPrChange>
          </w:rPr>
          <w:t xml:space="preserve"> </w:t>
        </w:r>
        <w:proofErr w:type="spellStart"/>
        <w:r w:rsidR="00575A25" w:rsidRPr="00575A25">
          <w:rPr>
            <w:rPrChange w:id="74" w:author="Gabriel" w:date="2015-08-05T00:59:00Z">
              <w:rPr>
                <w:rStyle w:val="CodChar"/>
              </w:rPr>
            </w:rPrChange>
          </w:rPr>
          <w:t>elementele</w:t>
        </w:r>
        <w:proofErr w:type="spellEnd"/>
        <w:r w:rsidR="00575A25" w:rsidRPr="00575A25">
          <w:rPr>
            <w:rPrChange w:id="75" w:author="Gabriel" w:date="2015-08-05T00:59:00Z">
              <w:rPr>
                <w:rStyle w:val="CodChar"/>
              </w:rPr>
            </w:rPrChange>
          </w:rPr>
          <w:t xml:space="preserve"> </w:t>
        </w:r>
        <w:proofErr w:type="spellStart"/>
        <w:r w:rsidR="00575A25" w:rsidRPr="00575A25">
          <w:rPr>
            <w:rPrChange w:id="76" w:author="Gabriel" w:date="2015-08-05T00:59:00Z">
              <w:rPr>
                <w:rStyle w:val="CodChar"/>
              </w:rPr>
            </w:rPrChange>
          </w:rPr>
          <w:t>dintr</w:t>
        </w:r>
        <w:proofErr w:type="spellEnd"/>
        <w:r w:rsidR="00575A25" w:rsidRPr="00575A25">
          <w:rPr>
            <w:rPrChange w:id="77" w:author="Gabriel" w:date="2015-08-05T00:59:00Z">
              <w:rPr>
                <w:rStyle w:val="CodChar"/>
              </w:rPr>
            </w:rPrChange>
          </w:rPr>
          <w:t xml:space="preserve">-un tuple </w:t>
        </w:r>
        <w:del w:id="78" w:author="Manu Serban" w:date="2015-08-25T16:32:00Z">
          <w:r w:rsidR="00575A25" w:rsidRPr="00575A25" w:rsidDel="0029062A">
            <w:rPr>
              <w:rPrChange w:id="79" w:author="Gabriel" w:date="2015-08-05T00:59:00Z">
                <w:rPr>
                  <w:rStyle w:val="CodChar"/>
                </w:rPr>
              </w:rPrChange>
            </w:rPr>
            <w:delText>prin</w:delText>
          </w:r>
        </w:del>
        <w:r w:rsidR="00575A25" w:rsidRPr="00575A25">
          <w:rPr>
            <w:rPrChange w:id="80" w:author="Gabriel" w:date="2015-08-05T00:59:00Z">
              <w:rPr>
                <w:rStyle w:val="CodChar"/>
              </w:rPr>
            </w:rPrChange>
          </w:rPr>
          <w:t xml:space="preserve"> </w:t>
        </w:r>
        <w:proofErr w:type="spellStart"/>
        <w:r w:rsidR="00575A25" w:rsidRPr="00575A25">
          <w:rPr>
            <w:rPrChange w:id="81" w:author="Gabriel" w:date="2015-08-05T00:59:00Z">
              <w:rPr>
                <w:rStyle w:val="CodChar"/>
              </w:rPr>
            </w:rPrChange>
          </w:rPr>
          <w:t>atât</w:t>
        </w:r>
        <w:proofErr w:type="spellEnd"/>
        <w:r w:rsidR="00575A25" w:rsidRPr="00575A25">
          <w:rPr>
            <w:rPrChange w:id="82" w:author="Gabriel" w:date="2015-08-05T00:59:00Z">
              <w:rPr>
                <w:rStyle w:val="CodChar"/>
              </w:rPr>
            </w:rPrChange>
          </w:rPr>
          <w:t xml:space="preserve"> </w:t>
        </w:r>
        <w:proofErr w:type="spellStart"/>
        <w:r w:rsidR="00575A25" w:rsidRPr="00575A25">
          <w:rPr>
            <w:rPrChange w:id="83" w:author="Gabriel" w:date="2015-08-05T00:59:00Z">
              <w:rPr>
                <w:rStyle w:val="CodChar"/>
              </w:rPr>
            </w:rPrChange>
          </w:rPr>
          <w:t>prin</w:t>
        </w:r>
        <w:proofErr w:type="spellEnd"/>
        <w:r w:rsidR="00575A25" w:rsidRPr="00575A25">
          <w:rPr>
            <w:rPrChange w:id="84" w:author="Gabriel" w:date="2015-08-05T00:59:00Z">
              <w:rPr>
                <w:rStyle w:val="CodChar"/>
              </w:rPr>
            </w:rPrChange>
          </w:rPr>
          <w:t xml:space="preserve"> </w:t>
        </w:r>
        <w:proofErr w:type="spellStart"/>
        <w:r w:rsidR="00575A25" w:rsidRPr="00575A25">
          <w:rPr>
            <w:rPrChange w:id="85" w:author="Gabriel" w:date="2015-08-05T00:59:00Z">
              <w:rPr>
                <w:rStyle w:val="CodChar"/>
              </w:rPr>
            </w:rPrChange>
          </w:rPr>
          <w:t>intermediul</w:t>
        </w:r>
        <w:proofErr w:type="spellEnd"/>
        <w:r w:rsidR="00575A25" w:rsidRPr="00575A25">
          <w:rPr>
            <w:rPrChange w:id="86" w:author="Gabriel" w:date="2015-08-05T00:59:00Z">
              <w:rPr>
                <w:rStyle w:val="CodChar"/>
              </w:rPr>
            </w:rPrChange>
          </w:rPr>
          <w:t xml:space="preserve"> </w:t>
        </w:r>
        <w:proofErr w:type="spellStart"/>
        <w:r w:rsidR="00575A25" w:rsidRPr="00575A25">
          <w:rPr>
            <w:rPrChange w:id="87" w:author="Gabriel" w:date="2015-08-05T00:59:00Z">
              <w:rPr>
                <w:rStyle w:val="CodChar"/>
              </w:rPr>
            </w:rPrChange>
          </w:rPr>
          <w:t>funcţiei</w:t>
        </w:r>
      </w:ins>
      <w:proofErr w:type="spellEnd"/>
      <w:ins w:id="88" w:author="Gabriel" w:date="2015-08-05T00:59:00Z">
        <w:r w:rsidR="00575A25" w:rsidRPr="00575A25">
          <w:rPr>
            <w:rPrChange w:id="89" w:author="Gabriel" w:date="2015-08-05T00:59:00Z">
              <w:rPr>
                <w:rStyle w:val="CodChar"/>
              </w:rPr>
            </w:rPrChange>
          </w:rPr>
          <w:t xml:space="preserve"> template</w:t>
        </w:r>
      </w:ins>
      <w:ins w:id="90" w:author="Gabriel" w:date="2015-08-05T00:58:00Z">
        <w:r w:rsidR="00575A25" w:rsidRPr="00575A25">
          <w:rPr>
            <w:rPrChange w:id="91" w:author="Gabriel" w:date="2015-08-05T00:59:00Z">
              <w:rPr>
                <w:rStyle w:val="CodChar"/>
              </w:rPr>
            </w:rPrChange>
          </w:rPr>
          <w:t xml:space="preserve"> </w:t>
        </w:r>
        <w:r w:rsidR="00575A25" w:rsidRPr="00575A25">
          <w:rPr>
            <w:rStyle w:val="CodChar"/>
          </w:rPr>
          <w:t>tie</w:t>
        </w:r>
      </w:ins>
      <w:ins w:id="92" w:author="Gabriel" w:date="2015-08-05T00:59:00Z">
        <w:r w:rsidR="00575A25" w:rsidRPr="00575A25">
          <w:rPr>
            <w:rStyle w:val="CodChar"/>
            <w:rPrChange w:id="93" w:author="Gabriel" w:date="2015-08-05T01:00:00Z">
              <w:rPr/>
            </w:rPrChange>
          </w:rPr>
          <w:t>(val1,val2,val3</w:t>
        </w:r>
      </w:ins>
      <w:ins w:id="94" w:author="Manu Serban" w:date="2015-08-25T16:33:00Z">
        <w:r w:rsidR="0029062A">
          <w:rPr>
            <w:rStyle w:val="CodChar"/>
          </w:rPr>
          <w:t xml:space="preserve"> </w:t>
        </w:r>
      </w:ins>
      <w:ins w:id="95" w:author="Gabriel" w:date="2015-08-05T00:59:00Z">
        <w:r w:rsidR="00575A25" w:rsidRPr="00575A25">
          <w:rPr>
            <w:rStyle w:val="CodChar"/>
            <w:rPrChange w:id="96" w:author="Gabriel" w:date="2015-08-05T01:00:00Z">
              <w:rPr/>
            </w:rPrChange>
          </w:rPr>
          <w:t>.</w:t>
        </w:r>
      </w:ins>
      <w:ins w:id="97" w:author="Manu Serban" w:date="2015-08-25T16:33:00Z">
        <w:r w:rsidR="0029062A">
          <w:rPr>
            <w:rStyle w:val="CodChar"/>
          </w:rPr>
          <w:t>.</w:t>
        </w:r>
      </w:ins>
      <w:ins w:id="98" w:author="Gabriel" w:date="2015-08-05T00:59:00Z">
        <w:r w:rsidR="00575A25" w:rsidRPr="00575A25">
          <w:rPr>
            <w:rStyle w:val="CodChar"/>
            <w:rPrChange w:id="99" w:author="Gabriel" w:date="2015-08-05T01:00:00Z">
              <w:rPr/>
            </w:rPrChange>
          </w:rPr>
          <w:t>.</w:t>
        </w:r>
      </w:ins>
      <w:ins w:id="100" w:author="Manu Serban" w:date="2015-08-25T16:33:00Z">
        <w:r w:rsidR="0029062A">
          <w:rPr>
            <w:rStyle w:val="CodChar"/>
          </w:rPr>
          <w:t xml:space="preserve"> </w:t>
        </w:r>
      </w:ins>
      <w:proofErr w:type="spellStart"/>
      <w:ins w:id="101" w:author="Gabriel" w:date="2015-08-05T00:59:00Z">
        <w:r w:rsidR="00575A25" w:rsidRPr="00575A25">
          <w:rPr>
            <w:rStyle w:val="CodChar"/>
            <w:rPrChange w:id="102" w:author="Gabriel" w:date="2015-08-05T01:00:00Z">
              <w:rPr/>
            </w:rPrChange>
          </w:rPr>
          <w:t>valn</w:t>
        </w:r>
        <w:proofErr w:type="spellEnd"/>
        <w:r w:rsidR="00575A25" w:rsidRPr="00575A25">
          <w:rPr>
            <w:rStyle w:val="CodChar"/>
            <w:rPrChange w:id="103" w:author="Gabriel" w:date="2015-08-05T01:00:00Z">
              <w:rPr/>
            </w:rPrChange>
          </w:rPr>
          <w:t>)</w:t>
        </w:r>
      </w:ins>
      <w:ins w:id="104" w:author="Gabriel" w:date="2015-08-05T01:00:00Z">
        <w:r w:rsidR="00575A25" w:rsidRPr="00575A25">
          <w:rPr>
            <w:rStyle w:val="CodChar"/>
            <w:rPrChange w:id="105" w:author="Gabriel" w:date="2015-08-05T01:00:00Z">
              <w:rPr/>
            </w:rPrChange>
          </w:rPr>
          <w:t xml:space="preserve"> = tuple</w:t>
        </w:r>
      </w:ins>
      <w:ins w:id="106" w:author="Gabriel" w:date="2015-08-05T00:58:00Z">
        <w:r w:rsidR="00575A25" w:rsidRPr="00575A25">
          <w:rPr>
            <w:rPrChange w:id="107" w:author="Gabriel" w:date="2015-08-05T00:59:00Z">
              <w:rPr>
                <w:rStyle w:val="CodChar"/>
              </w:rPr>
            </w:rPrChange>
          </w:rPr>
          <w:t xml:space="preserve">, </w:t>
        </w:r>
        <w:proofErr w:type="spellStart"/>
        <w:r w:rsidR="00575A25" w:rsidRPr="00575A25">
          <w:rPr>
            <w:rPrChange w:id="108" w:author="Gabriel" w:date="2015-08-05T00:59:00Z">
              <w:rPr>
                <w:rStyle w:val="CodChar"/>
              </w:rPr>
            </w:rPrChange>
          </w:rPr>
          <w:t>cât</w:t>
        </w:r>
        <w:proofErr w:type="spellEnd"/>
        <w:r w:rsidR="00575A25" w:rsidRPr="00575A25">
          <w:rPr>
            <w:rPrChange w:id="109" w:author="Gabriel" w:date="2015-08-05T00:59:00Z">
              <w:rPr>
                <w:rStyle w:val="CodChar"/>
              </w:rPr>
            </w:rPrChange>
          </w:rPr>
          <w:t xml:space="preserve"> </w:t>
        </w:r>
        <w:proofErr w:type="spellStart"/>
        <w:r w:rsidR="00575A25" w:rsidRPr="00575A25">
          <w:rPr>
            <w:rPrChange w:id="110" w:author="Gabriel" w:date="2015-08-05T00:59:00Z">
              <w:rPr>
                <w:rStyle w:val="CodChar"/>
              </w:rPr>
            </w:rPrChange>
          </w:rPr>
          <w:t>si</w:t>
        </w:r>
        <w:proofErr w:type="spellEnd"/>
        <w:r w:rsidR="00575A25" w:rsidRPr="00575A25">
          <w:rPr>
            <w:rPrChange w:id="111" w:author="Gabriel" w:date="2015-08-05T00:59:00Z">
              <w:rPr>
                <w:rStyle w:val="CodChar"/>
              </w:rPr>
            </w:rPrChange>
          </w:rPr>
          <w:t xml:space="preserve"> a </w:t>
        </w:r>
        <w:proofErr w:type="spellStart"/>
        <w:r w:rsidR="00575A25" w:rsidRPr="00575A25">
          <w:rPr>
            <w:rPrChange w:id="112" w:author="Gabriel" w:date="2015-08-05T00:59:00Z">
              <w:rPr>
                <w:rStyle w:val="CodChar"/>
              </w:rPr>
            </w:rPrChange>
          </w:rPr>
          <w:t>funcţiei</w:t>
        </w:r>
        <w:proofErr w:type="spellEnd"/>
        <w:r w:rsidR="00575A25" w:rsidRPr="00575A25">
          <w:rPr>
            <w:rPrChange w:id="113" w:author="Gabriel" w:date="2015-08-05T00:59:00Z">
              <w:rPr>
                <w:rStyle w:val="CodChar"/>
              </w:rPr>
            </w:rPrChange>
          </w:rPr>
          <w:t xml:space="preserve"> </w:t>
        </w:r>
      </w:ins>
      <w:ins w:id="114" w:author="Gabriel" w:date="2015-08-05T01:00:00Z">
        <w:r w:rsidR="00575A25" w:rsidRPr="00575A25">
          <w:rPr>
            <w:rStyle w:val="CodChar"/>
            <w:rPrChange w:id="115" w:author="Gabriel" w:date="2015-08-05T01:00:00Z">
              <w:rPr/>
            </w:rPrChange>
          </w:rPr>
          <w:t xml:space="preserve">val1 = </w:t>
        </w:r>
      </w:ins>
      <w:ins w:id="116" w:author="Gabriel" w:date="2015-08-05T00:58:00Z">
        <w:r w:rsidR="00575A25" w:rsidRPr="00575A25">
          <w:rPr>
            <w:rStyle w:val="CodChar"/>
          </w:rPr>
          <w:t>get</w:t>
        </w:r>
      </w:ins>
      <w:ins w:id="117" w:author="Gabriel" w:date="2015-08-05T01:00:00Z">
        <w:r w:rsidR="00575A25" w:rsidRPr="00575A25">
          <w:rPr>
            <w:rStyle w:val="CodChar"/>
            <w:rPrChange w:id="118" w:author="Gabriel" w:date="2015-08-05T01:00:00Z">
              <w:rPr/>
            </w:rPrChange>
          </w:rPr>
          <w:t>&lt;k&gt;(tuple)</w:t>
        </w:r>
      </w:ins>
      <w:ins w:id="119" w:author="Gabriel" w:date="2015-08-05T00:58:00Z">
        <w:r w:rsidR="00575A25" w:rsidRPr="00575A25">
          <w:rPr>
            <w:rPrChange w:id="120" w:author="Gabriel" w:date="2015-08-05T00:59:00Z">
              <w:rPr>
                <w:rStyle w:val="CodChar"/>
              </w:rPr>
            </w:rPrChange>
          </w:rPr>
          <w:t>.</w:t>
        </w:r>
      </w:ins>
    </w:p>
    <w:p w14:paraId="683979DD" w14:textId="77777777" w:rsidR="00250057" w:rsidRDefault="00250057">
      <w:pPr>
        <w:pStyle w:val="Definitie"/>
        <w:numPr>
          <w:ilvl w:val="0"/>
          <w:numId w:val="0"/>
        </w:numPr>
        <w:ind w:left="360" w:hanging="360"/>
        <w:rPr>
          <w:ins w:id="121" w:author="Manu Serban" w:date="2015-08-25T16:46:00Z"/>
        </w:rPr>
        <w:pPrChange w:id="122" w:author="Manu Serban" w:date="2015-08-25T16:46:00Z">
          <w:pPr>
            <w:pStyle w:val="Cod"/>
          </w:pPr>
        </w:pPrChange>
      </w:pPr>
      <w:proofErr w:type="spellStart"/>
      <w:ins w:id="123" w:author="Manu Serban" w:date="2015-08-25T16:45:00Z">
        <w:r>
          <w:t>Exemplu</w:t>
        </w:r>
        <w:proofErr w:type="spellEnd"/>
        <w:r>
          <w:t>:</w:t>
        </w:r>
      </w:ins>
    </w:p>
    <w:p w14:paraId="0004F2E6" w14:textId="77777777" w:rsidR="00250057" w:rsidRDefault="00250057">
      <w:pPr>
        <w:pStyle w:val="Definitie"/>
        <w:numPr>
          <w:ilvl w:val="0"/>
          <w:numId w:val="0"/>
        </w:numPr>
        <w:ind w:left="360" w:hanging="360"/>
        <w:rPr>
          <w:ins w:id="124" w:author="Gabriel" w:date="2015-08-05T01:00:00Z"/>
        </w:rPr>
        <w:pPrChange w:id="125" w:author="Manu Serban" w:date="2015-08-25T16:46:00Z">
          <w:pPr>
            <w:pStyle w:val="Cod"/>
          </w:pPr>
        </w:pPrChange>
      </w:pPr>
    </w:p>
    <w:p w14:paraId="58E70C56" w14:textId="77777777" w:rsidR="00575A25" w:rsidRDefault="00575A25">
      <w:pPr>
        <w:pStyle w:val="Cod"/>
        <w:ind w:left="0"/>
        <w:rPr>
          <w:ins w:id="126" w:author="Gabriel" w:date="2015-08-05T01:00:00Z"/>
        </w:rPr>
        <w:pPrChange w:id="127" w:author="Manu Serban" w:date="2015-08-25T16:46:00Z">
          <w:pPr>
            <w:pStyle w:val="Paragraf"/>
          </w:pPr>
        </w:pPrChange>
      </w:pPr>
      <w:ins w:id="128" w:author="Gabriel" w:date="2015-08-05T01:00:00Z">
        <w:r>
          <w:t>#include &lt;bits/</w:t>
        </w:r>
        <w:proofErr w:type="spellStart"/>
        <w:r>
          <w:t>stdc</w:t>
        </w:r>
        <w:proofErr w:type="spellEnd"/>
        <w:r>
          <w:t>++.h&gt;</w:t>
        </w:r>
      </w:ins>
    </w:p>
    <w:p w14:paraId="32D13495" w14:textId="77777777" w:rsidR="00575A25" w:rsidRDefault="00575A25">
      <w:pPr>
        <w:pStyle w:val="Cod"/>
        <w:rPr>
          <w:ins w:id="129" w:author="Gabriel" w:date="2015-08-05T01:00:00Z"/>
        </w:rPr>
        <w:pPrChange w:id="130" w:author="Gabriel" w:date="2015-08-05T01:01:00Z">
          <w:pPr>
            <w:pStyle w:val="Paragraf"/>
          </w:pPr>
        </w:pPrChange>
      </w:pPr>
    </w:p>
    <w:p w14:paraId="1EDB0AB4" w14:textId="77777777" w:rsidR="00575A25" w:rsidRDefault="00575A25">
      <w:pPr>
        <w:pStyle w:val="Cod"/>
        <w:ind w:left="0"/>
        <w:rPr>
          <w:ins w:id="131" w:author="Gabriel" w:date="2015-08-05T01:00:00Z"/>
        </w:rPr>
        <w:pPrChange w:id="132" w:author="Manu Serban" w:date="2015-08-25T16:46:00Z">
          <w:pPr>
            <w:pStyle w:val="Paragraf"/>
          </w:pPr>
        </w:pPrChange>
      </w:pPr>
      <w:ins w:id="133" w:author="Gabriel" w:date="2015-08-05T01:00:00Z">
        <w:r>
          <w:t>using namespace std;</w:t>
        </w:r>
      </w:ins>
    </w:p>
    <w:p w14:paraId="5436554F" w14:textId="77777777" w:rsidR="00575A25" w:rsidRDefault="00575A25">
      <w:pPr>
        <w:pStyle w:val="Cod"/>
        <w:ind w:left="0"/>
        <w:rPr>
          <w:ins w:id="134" w:author="Gabriel" w:date="2015-08-05T01:00:00Z"/>
        </w:rPr>
        <w:pPrChange w:id="135" w:author="Manu Serban" w:date="2015-08-25T16:46:00Z">
          <w:pPr>
            <w:pStyle w:val="Paragraf"/>
          </w:pPr>
        </w:pPrChange>
      </w:pPr>
      <w:ins w:id="136" w:author="Gabriel" w:date="2015-08-05T01:00:00Z">
        <w:r>
          <w:t>tuple&lt;</w:t>
        </w:r>
        <w:proofErr w:type="spellStart"/>
        <w:r>
          <w:t>int,char,string</w:t>
        </w:r>
        <w:proofErr w:type="spellEnd"/>
        <w:r>
          <w:t>&gt; t;</w:t>
        </w:r>
      </w:ins>
    </w:p>
    <w:p w14:paraId="4373A133" w14:textId="77777777" w:rsidR="00575A25" w:rsidRDefault="00575A25">
      <w:pPr>
        <w:pStyle w:val="Cod"/>
        <w:rPr>
          <w:ins w:id="137" w:author="Gabriel" w:date="2015-08-05T01:00:00Z"/>
        </w:rPr>
        <w:pPrChange w:id="138" w:author="Gabriel" w:date="2015-08-05T01:01:00Z">
          <w:pPr>
            <w:pStyle w:val="Paragraf"/>
          </w:pPr>
        </w:pPrChange>
      </w:pPr>
    </w:p>
    <w:p w14:paraId="45FBF1C7" w14:textId="77777777" w:rsidR="00575A25" w:rsidRDefault="00575A25">
      <w:pPr>
        <w:pStyle w:val="Cod"/>
        <w:ind w:left="0"/>
        <w:rPr>
          <w:ins w:id="139" w:author="Gabriel" w:date="2015-08-05T01:00:00Z"/>
        </w:rPr>
        <w:pPrChange w:id="140" w:author="Manu Serban" w:date="2015-08-25T16:46:00Z">
          <w:pPr>
            <w:pStyle w:val="Paragraf"/>
          </w:pPr>
        </w:pPrChange>
      </w:pPr>
      <w:ins w:id="141" w:author="Gabriel" w:date="2015-08-05T01:00:00Z">
        <w:r>
          <w:t>int main()</w:t>
        </w:r>
      </w:ins>
    </w:p>
    <w:p w14:paraId="6D77275F" w14:textId="77777777" w:rsidR="00575A25" w:rsidRDefault="00575A25">
      <w:pPr>
        <w:pStyle w:val="Cod"/>
        <w:ind w:left="0"/>
        <w:rPr>
          <w:ins w:id="142" w:author="Gabriel" w:date="2015-08-05T01:00:00Z"/>
        </w:rPr>
        <w:pPrChange w:id="143" w:author="Manu Serban" w:date="2015-08-25T16:46:00Z">
          <w:pPr>
            <w:pStyle w:val="Paragraf"/>
          </w:pPr>
        </w:pPrChange>
      </w:pPr>
      <w:ins w:id="144" w:author="Gabriel" w:date="2015-08-05T01:00:00Z">
        <w:r>
          <w:t>{</w:t>
        </w:r>
      </w:ins>
    </w:p>
    <w:p w14:paraId="0F2E5DAD" w14:textId="77777777" w:rsidR="00575A25" w:rsidRDefault="00575A25">
      <w:pPr>
        <w:pStyle w:val="Cod"/>
        <w:ind w:left="0" w:firstLine="720"/>
        <w:rPr>
          <w:ins w:id="145" w:author="Gabriel" w:date="2015-08-05T01:00:00Z"/>
        </w:rPr>
        <w:pPrChange w:id="146" w:author="Manu Serban" w:date="2015-08-25T16:46:00Z">
          <w:pPr>
            <w:pStyle w:val="Paragraf"/>
          </w:pPr>
        </w:pPrChange>
      </w:pPr>
      <w:ins w:id="147" w:author="Gabriel" w:date="2015-08-05T01:00:00Z">
        <w:del w:id="148" w:author="Manu Serban" w:date="2015-08-25T16:46:00Z">
          <w:r w:rsidDel="00250057">
            <w:delText xml:space="preserve">    </w:delText>
          </w:r>
        </w:del>
        <w:r>
          <w:t>///t = tuple&lt;</w:t>
        </w:r>
        <w:proofErr w:type="spellStart"/>
        <w:r>
          <w:t>int,char,string</w:t>
        </w:r>
        <w:proofErr w:type="spellEnd"/>
        <w:r>
          <w:t>&gt;(12,'a',"masina");</w:t>
        </w:r>
      </w:ins>
    </w:p>
    <w:p w14:paraId="00CC7A90" w14:textId="77777777" w:rsidR="00575A25" w:rsidRDefault="00575A25">
      <w:pPr>
        <w:pStyle w:val="Cod"/>
        <w:ind w:left="0" w:firstLine="720"/>
        <w:rPr>
          <w:ins w:id="149" w:author="Gabriel" w:date="2015-08-05T01:00:00Z"/>
        </w:rPr>
        <w:pPrChange w:id="150" w:author="Manu Serban" w:date="2015-08-25T16:46:00Z">
          <w:pPr>
            <w:pStyle w:val="Paragraf"/>
          </w:pPr>
        </w:pPrChange>
      </w:pPr>
      <w:ins w:id="151" w:author="Gabriel" w:date="2015-08-05T01:00:00Z">
        <w:del w:id="152" w:author="Manu Serban" w:date="2015-08-25T16:46:00Z">
          <w:r w:rsidDel="00250057">
            <w:delText xml:space="preserve">    </w:delText>
          </w:r>
        </w:del>
        <w:r>
          <w:t xml:space="preserve">t = </w:t>
        </w:r>
        <w:proofErr w:type="spellStart"/>
        <w:r>
          <w:t>make_tuple</w:t>
        </w:r>
        <w:proofErr w:type="spellEnd"/>
        <w:r>
          <w:t>(12,'a',"masina");</w:t>
        </w:r>
      </w:ins>
    </w:p>
    <w:p w14:paraId="3F868914" w14:textId="77777777" w:rsidR="00575A25" w:rsidDel="00250057" w:rsidRDefault="00250057">
      <w:pPr>
        <w:pStyle w:val="Cod"/>
        <w:rPr>
          <w:ins w:id="153" w:author="Gabriel" w:date="2015-08-05T01:00:00Z"/>
          <w:del w:id="154" w:author="Manu Serban" w:date="2015-08-25T16:47:00Z"/>
        </w:rPr>
        <w:pPrChange w:id="155" w:author="Gabriel" w:date="2015-08-05T01:00:00Z">
          <w:pPr>
            <w:pStyle w:val="Paragraf"/>
          </w:pPr>
        </w:pPrChange>
      </w:pPr>
      <w:ins w:id="156" w:author="Manu Serban" w:date="2015-08-25T16:47:00Z">
        <w:r>
          <w:tab/>
        </w:r>
      </w:ins>
    </w:p>
    <w:p w14:paraId="2745A8E6" w14:textId="77777777" w:rsidR="00575A25" w:rsidRDefault="00575A25">
      <w:pPr>
        <w:pStyle w:val="Cod"/>
        <w:ind w:left="0"/>
        <w:rPr>
          <w:ins w:id="157" w:author="Gabriel" w:date="2015-08-05T01:00:00Z"/>
        </w:rPr>
        <w:pPrChange w:id="158" w:author="Manu Serban" w:date="2015-08-25T16:47:00Z">
          <w:pPr>
            <w:pStyle w:val="Paragraf"/>
          </w:pPr>
        </w:pPrChange>
      </w:pPr>
      <w:ins w:id="159" w:author="Gabriel" w:date="2015-08-05T01:00:00Z">
        <w:del w:id="160" w:author="Manu Serban" w:date="2015-08-25T16:47:00Z">
          <w:r w:rsidDel="00250057">
            <w:delText xml:space="preserve">    </w:delText>
          </w:r>
        </w:del>
        <w:proofErr w:type="spellStart"/>
        <w:r>
          <w:t>cout</w:t>
        </w:r>
        <w:proofErr w:type="spellEnd"/>
        <w:r>
          <w:t xml:space="preserve"> &lt;&lt; get&lt;0&gt;(t) &lt;&lt; '\n';</w:t>
        </w:r>
      </w:ins>
    </w:p>
    <w:p w14:paraId="366D3C53" w14:textId="77777777" w:rsidR="00575A25" w:rsidDel="00250057" w:rsidRDefault="00575A25">
      <w:pPr>
        <w:pStyle w:val="Cod"/>
        <w:ind w:left="0" w:firstLine="720"/>
        <w:rPr>
          <w:del w:id="161" w:author="Manu Serban" w:date="2015-08-25T16:47:00Z"/>
        </w:rPr>
        <w:pPrChange w:id="162" w:author="Manu Serban" w:date="2015-08-25T16:47:00Z">
          <w:pPr>
            <w:pStyle w:val="Paragraf"/>
          </w:pPr>
        </w:pPrChange>
      </w:pPr>
      <w:ins w:id="163" w:author="Gabriel" w:date="2015-08-05T01:00:00Z">
        <w:del w:id="164" w:author="Manu Serban" w:date="2015-08-25T16:47:00Z">
          <w:r w:rsidDel="00250057">
            <w:delText xml:space="preserve">    </w:delText>
          </w:r>
        </w:del>
        <w:proofErr w:type="spellStart"/>
        <w:r>
          <w:t>cout</w:t>
        </w:r>
        <w:proofErr w:type="spellEnd"/>
        <w:r>
          <w:t xml:space="preserve"> &lt;&lt; get&lt;1&gt;(t) &lt;&lt; '\n';</w:t>
        </w:r>
      </w:ins>
    </w:p>
    <w:p w14:paraId="17AFFB8B" w14:textId="77777777" w:rsidR="00250057" w:rsidRDefault="00250057">
      <w:pPr>
        <w:pStyle w:val="Cod"/>
        <w:ind w:left="0" w:firstLine="720"/>
        <w:rPr>
          <w:ins w:id="165" w:author="Manu Serban" w:date="2015-08-25T16:47:00Z"/>
        </w:rPr>
        <w:pPrChange w:id="166" w:author="Manu Serban" w:date="2015-08-25T16:47:00Z">
          <w:pPr>
            <w:pStyle w:val="Paragraf"/>
          </w:pPr>
        </w:pPrChange>
      </w:pPr>
    </w:p>
    <w:p w14:paraId="5551D099" w14:textId="77777777" w:rsidR="00575A25" w:rsidDel="00250057" w:rsidRDefault="00575A25">
      <w:pPr>
        <w:pStyle w:val="Cod"/>
        <w:ind w:left="0" w:firstLine="720"/>
        <w:rPr>
          <w:del w:id="167" w:author="Manu Serban" w:date="2015-08-25T16:47:00Z"/>
        </w:rPr>
        <w:pPrChange w:id="168" w:author="Manu Serban" w:date="2015-08-25T16:47:00Z">
          <w:pPr>
            <w:pStyle w:val="Paragraf"/>
          </w:pPr>
        </w:pPrChange>
      </w:pPr>
      <w:ins w:id="169" w:author="Gabriel" w:date="2015-08-05T01:00:00Z">
        <w:del w:id="170" w:author="Manu Serban" w:date="2015-08-25T16:47:00Z">
          <w:r w:rsidDel="00250057">
            <w:delText xml:space="preserve">    </w:delText>
          </w:r>
        </w:del>
        <w:proofErr w:type="spellStart"/>
        <w:r>
          <w:t>cout</w:t>
        </w:r>
        <w:proofErr w:type="spellEnd"/>
        <w:r>
          <w:t xml:space="preserve"> &lt;&lt; get&lt;2&gt;(t) &lt;&lt; '\n';</w:t>
        </w:r>
      </w:ins>
    </w:p>
    <w:p w14:paraId="3EBC53E6" w14:textId="77777777" w:rsidR="00250057" w:rsidRDefault="00250057">
      <w:pPr>
        <w:pStyle w:val="Cod"/>
        <w:ind w:left="0" w:firstLine="720"/>
        <w:rPr>
          <w:ins w:id="171" w:author="Manu Serban" w:date="2015-08-25T16:47:00Z"/>
        </w:rPr>
        <w:pPrChange w:id="172" w:author="Manu Serban" w:date="2015-08-25T16:47:00Z">
          <w:pPr>
            <w:pStyle w:val="Paragraf"/>
          </w:pPr>
        </w:pPrChange>
      </w:pPr>
    </w:p>
    <w:p w14:paraId="59EB81FC" w14:textId="77777777" w:rsidR="00250057" w:rsidRDefault="00250057">
      <w:pPr>
        <w:pStyle w:val="Cod"/>
        <w:ind w:left="0" w:firstLine="720"/>
        <w:rPr>
          <w:ins w:id="173" w:author="Manu Serban" w:date="2015-08-25T16:47:00Z"/>
        </w:rPr>
        <w:pPrChange w:id="174" w:author="Manu Serban" w:date="2015-08-25T16:47:00Z">
          <w:pPr>
            <w:pStyle w:val="Paragraf"/>
          </w:pPr>
        </w:pPrChange>
      </w:pPr>
    </w:p>
    <w:p w14:paraId="3AE67BCF" w14:textId="77777777" w:rsidR="00575A25" w:rsidDel="00250057" w:rsidRDefault="00575A25">
      <w:pPr>
        <w:pStyle w:val="Cod"/>
        <w:ind w:left="0" w:firstLine="720"/>
        <w:rPr>
          <w:ins w:id="175" w:author="Gabriel" w:date="2015-08-05T01:00:00Z"/>
          <w:del w:id="176" w:author="Manu Serban" w:date="2015-08-25T16:47:00Z"/>
        </w:rPr>
        <w:pPrChange w:id="177" w:author="Manu Serban" w:date="2015-08-25T16:48:00Z">
          <w:pPr>
            <w:pStyle w:val="Paragraf"/>
          </w:pPr>
        </w:pPrChange>
      </w:pPr>
      <w:ins w:id="178" w:author="Gabriel" w:date="2015-08-05T01:00:00Z">
        <w:del w:id="179" w:author="Manu Serban" w:date="2015-08-25T16:47:00Z">
          <w:r w:rsidDel="00250057">
            <w:delText xml:space="preserve">    </w:delText>
          </w:r>
        </w:del>
        <w:r>
          <w:t xml:space="preserve">auto rez = </w:t>
        </w:r>
        <w:proofErr w:type="spellStart"/>
        <w:r>
          <w:t>tuple_cat</w:t>
        </w:r>
        <w:proofErr w:type="spellEnd"/>
        <w:r>
          <w:t>(</w:t>
        </w:r>
        <w:proofErr w:type="spellStart"/>
        <w:r>
          <w:t>t,t</w:t>
        </w:r>
        <w:proofErr w:type="spellEnd"/>
        <w:r>
          <w:t>);</w:t>
        </w:r>
      </w:ins>
    </w:p>
    <w:p w14:paraId="3728972E" w14:textId="77777777" w:rsidR="00575A25" w:rsidDel="00250057" w:rsidRDefault="00575A25">
      <w:pPr>
        <w:pStyle w:val="Cod"/>
        <w:ind w:left="0" w:firstLine="720"/>
        <w:rPr>
          <w:ins w:id="180" w:author="Gabriel" w:date="2015-08-05T01:00:00Z"/>
          <w:del w:id="181" w:author="Manu Serban" w:date="2015-08-25T16:47:00Z"/>
        </w:rPr>
        <w:pPrChange w:id="182" w:author="Manu Serban" w:date="2015-08-25T16:48:00Z">
          <w:pPr>
            <w:pStyle w:val="Paragraf"/>
          </w:pPr>
        </w:pPrChange>
      </w:pPr>
    </w:p>
    <w:p w14:paraId="2B3C9787" w14:textId="77777777" w:rsidR="00250057" w:rsidRDefault="00250057">
      <w:pPr>
        <w:pStyle w:val="Cod"/>
        <w:ind w:left="0" w:firstLine="720"/>
        <w:rPr>
          <w:ins w:id="183" w:author="Manu Serban" w:date="2015-08-25T16:48:00Z"/>
        </w:rPr>
        <w:pPrChange w:id="184" w:author="Manu Serban" w:date="2015-08-25T16:48:00Z">
          <w:pPr>
            <w:pStyle w:val="Paragraf"/>
          </w:pPr>
        </w:pPrChange>
      </w:pPr>
    </w:p>
    <w:p w14:paraId="4E8DEB63" w14:textId="77777777" w:rsidR="00575A25" w:rsidRDefault="00575A25">
      <w:pPr>
        <w:pStyle w:val="Cod"/>
        <w:ind w:left="0" w:firstLine="720"/>
        <w:rPr>
          <w:ins w:id="185" w:author="Gabriel" w:date="2015-08-05T01:00:00Z"/>
        </w:rPr>
        <w:pPrChange w:id="186" w:author="Manu Serban" w:date="2015-08-25T16:48:00Z">
          <w:pPr>
            <w:pStyle w:val="Paragraf"/>
          </w:pPr>
        </w:pPrChange>
      </w:pPr>
      <w:ins w:id="187" w:author="Gabriel" w:date="2015-08-05T01:00:00Z">
        <w:del w:id="188" w:author="Manu Serban" w:date="2015-08-25T16:48:00Z">
          <w:r w:rsidDel="00250057">
            <w:delText xml:space="preserve">    </w:delText>
          </w:r>
        </w:del>
        <w:r>
          <w:t>get&lt;3&gt;(rez) = 14;</w:t>
        </w:r>
      </w:ins>
    </w:p>
    <w:p w14:paraId="358C0A89" w14:textId="77777777" w:rsidR="00575A25" w:rsidRDefault="00575A25">
      <w:pPr>
        <w:pStyle w:val="Cod"/>
        <w:ind w:left="0" w:firstLine="720"/>
        <w:rPr>
          <w:ins w:id="189" w:author="Gabriel" w:date="2015-08-05T01:00:00Z"/>
        </w:rPr>
        <w:pPrChange w:id="190" w:author="Manu Serban" w:date="2015-08-25T16:48:00Z">
          <w:pPr>
            <w:pStyle w:val="Paragraf"/>
          </w:pPr>
        </w:pPrChange>
      </w:pPr>
      <w:ins w:id="191" w:author="Gabriel" w:date="2015-08-05T01:00:00Z">
        <w:del w:id="192" w:author="Manu Serban" w:date="2015-08-25T16:48:00Z">
          <w:r w:rsidDel="00250057">
            <w:delText xml:space="preserve">    </w:delText>
          </w:r>
        </w:del>
        <w:proofErr w:type="spellStart"/>
        <w:r>
          <w:t>cout</w:t>
        </w:r>
        <w:proofErr w:type="spellEnd"/>
        <w:r>
          <w:t xml:space="preserve"> &lt;&lt; get&lt;3&gt;(rez) &lt;&lt; '\n';</w:t>
        </w:r>
      </w:ins>
    </w:p>
    <w:p w14:paraId="587CEDE1" w14:textId="77777777" w:rsidR="00575A25" w:rsidRDefault="00575A25">
      <w:pPr>
        <w:pStyle w:val="Cod"/>
        <w:ind w:left="0" w:firstLine="720"/>
        <w:rPr>
          <w:ins w:id="193" w:author="Gabriel" w:date="2015-08-05T01:00:00Z"/>
        </w:rPr>
        <w:pPrChange w:id="194" w:author="Manu Serban" w:date="2015-08-25T16:48:00Z">
          <w:pPr>
            <w:pStyle w:val="Paragraf"/>
          </w:pPr>
        </w:pPrChange>
      </w:pPr>
      <w:ins w:id="195" w:author="Gabriel" w:date="2015-08-05T01:00:00Z">
        <w:del w:id="196" w:author="Manu Serban" w:date="2015-08-25T16:48:00Z">
          <w:r w:rsidDel="00250057">
            <w:delText xml:space="preserve">    </w:delText>
          </w:r>
        </w:del>
        <w:proofErr w:type="spellStart"/>
        <w:r>
          <w:t>cout</w:t>
        </w:r>
        <w:proofErr w:type="spellEnd"/>
        <w:r>
          <w:t xml:space="preserve"> &lt;&lt; get&lt;4&gt;(rez) &lt;&lt; '\n';</w:t>
        </w:r>
      </w:ins>
    </w:p>
    <w:p w14:paraId="4BBEAED9" w14:textId="77777777" w:rsidR="00575A25" w:rsidRDefault="00575A25">
      <w:pPr>
        <w:pStyle w:val="Cod"/>
        <w:ind w:left="0" w:firstLine="720"/>
        <w:rPr>
          <w:ins w:id="197" w:author="Gabriel" w:date="2015-08-05T01:00:00Z"/>
        </w:rPr>
        <w:pPrChange w:id="198" w:author="Manu Serban" w:date="2015-08-25T16:48:00Z">
          <w:pPr>
            <w:pStyle w:val="Paragraf"/>
          </w:pPr>
        </w:pPrChange>
      </w:pPr>
      <w:ins w:id="199" w:author="Gabriel" w:date="2015-08-05T01:00:00Z">
        <w:del w:id="200" w:author="Manu Serban" w:date="2015-08-25T16:48:00Z">
          <w:r w:rsidDel="00250057">
            <w:delText xml:space="preserve">    </w:delText>
          </w:r>
        </w:del>
        <w:r>
          <w:t>get&lt;5&gt;(rez) = "camion";</w:t>
        </w:r>
      </w:ins>
    </w:p>
    <w:p w14:paraId="6D469A10" w14:textId="77777777" w:rsidR="00575A25" w:rsidRDefault="00575A25">
      <w:pPr>
        <w:pStyle w:val="Cod"/>
        <w:ind w:left="0" w:firstLine="720"/>
        <w:rPr>
          <w:ins w:id="201" w:author="Gabriel" w:date="2015-08-05T01:00:00Z"/>
        </w:rPr>
        <w:pPrChange w:id="202" w:author="Manu Serban" w:date="2015-08-25T16:48:00Z">
          <w:pPr>
            <w:pStyle w:val="Paragraf"/>
          </w:pPr>
        </w:pPrChange>
      </w:pPr>
      <w:ins w:id="203" w:author="Gabriel" w:date="2015-08-05T01:00:00Z">
        <w:del w:id="204" w:author="Manu Serban" w:date="2015-08-25T16:48:00Z">
          <w:r w:rsidDel="00250057">
            <w:delText xml:space="preserve">    </w:delText>
          </w:r>
        </w:del>
        <w:proofErr w:type="spellStart"/>
        <w:r>
          <w:t>cout</w:t>
        </w:r>
        <w:proofErr w:type="spellEnd"/>
        <w:r>
          <w:t xml:space="preserve"> &lt;&lt; get&lt;5&gt;(rez) &lt;&lt; '\n';</w:t>
        </w:r>
      </w:ins>
    </w:p>
    <w:p w14:paraId="489152D8" w14:textId="77777777" w:rsidR="00575A25" w:rsidDel="00250057" w:rsidRDefault="00250057">
      <w:pPr>
        <w:pStyle w:val="Cod"/>
        <w:rPr>
          <w:ins w:id="205" w:author="Gabriel" w:date="2015-08-05T01:00:00Z"/>
          <w:del w:id="206" w:author="Manu Serban" w:date="2015-08-25T16:49:00Z"/>
        </w:rPr>
        <w:pPrChange w:id="207" w:author="Gabriel" w:date="2015-08-05T01:00:00Z">
          <w:pPr>
            <w:pStyle w:val="Paragraf"/>
          </w:pPr>
        </w:pPrChange>
      </w:pPr>
      <w:ins w:id="208" w:author="Manu Serban" w:date="2015-08-25T16:49:00Z">
        <w:r>
          <w:tab/>
        </w:r>
      </w:ins>
    </w:p>
    <w:p w14:paraId="0A240C34" w14:textId="77777777" w:rsidR="00575A25" w:rsidRDefault="00575A25">
      <w:pPr>
        <w:pStyle w:val="Cod"/>
        <w:ind w:left="0"/>
        <w:rPr>
          <w:ins w:id="209" w:author="Gabriel" w:date="2015-08-05T01:00:00Z"/>
        </w:rPr>
        <w:pPrChange w:id="210" w:author="Manu Serban" w:date="2015-08-25T16:49:00Z">
          <w:pPr>
            <w:pStyle w:val="Paragraf"/>
          </w:pPr>
        </w:pPrChange>
      </w:pPr>
      <w:ins w:id="211" w:author="Gabriel" w:date="2015-08-05T01:00:00Z">
        <w:del w:id="212" w:author="Manu Serban" w:date="2015-08-25T16:49:00Z">
          <w:r w:rsidDel="00250057">
            <w:delText xml:space="preserve">  </w:delText>
          </w:r>
        </w:del>
        <w:del w:id="213" w:author="Manu Serban" w:date="2015-08-25T16:48:00Z">
          <w:r w:rsidDel="00250057">
            <w:delText xml:space="preserve">  </w:delText>
          </w:r>
        </w:del>
        <w:r>
          <w:t>int val1;</w:t>
        </w:r>
      </w:ins>
    </w:p>
    <w:p w14:paraId="23F4D14D" w14:textId="77777777" w:rsidR="00575A25" w:rsidRDefault="00575A25">
      <w:pPr>
        <w:pStyle w:val="Cod"/>
        <w:ind w:left="0" w:firstLine="720"/>
        <w:rPr>
          <w:ins w:id="214" w:author="Gabriel" w:date="2015-08-05T01:00:00Z"/>
        </w:rPr>
        <w:pPrChange w:id="215" w:author="Manu Serban" w:date="2015-08-25T16:49:00Z">
          <w:pPr>
            <w:pStyle w:val="Paragraf"/>
          </w:pPr>
        </w:pPrChange>
      </w:pPr>
      <w:ins w:id="216" w:author="Gabriel" w:date="2015-08-05T01:00:00Z">
        <w:del w:id="217" w:author="Manu Serban" w:date="2015-08-25T16:49:00Z">
          <w:r w:rsidDel="00250057">
            <w:delText xml:space="preserve">    </w:delText>
          </w:r>
        </w:del>
        <w:r>
          <w:t>char val2;</w:t>
        </w:r>
      </w:ins>
    </w:p>
    <w:p w14:paraId="020E4979" w14:textId="77777777" w:rsidR="00575A25" w:rsidRDefault="00575A25">
      <w:pPr>
        <w:pStyle w:val="Cod"/>
        <w:ind w:left="0" w:firstLine="720"/>
        <w:rPr>
          <w:ins w:id="218" w:author="Gabriel" w:date="2015-08-05T01:00:00Z"/>
        </w:rPr>
        <w:pPrChange w:id="219" w:author="Manu Serban" w:date="2015-08-25T16:49:00Z">
          <w:pPr>
            <w:pStyle w:val="Paragraf"/>
          </w:pPr>
        </w:pPrChange>
      </w:pPr>
      <w:ins w:id="220" w:author="Gabriel" w:date="2015-08-05T01:00:00Z">
        <w:del w:id="221" w:author="Manu Serban" w:date="2015-08-25T16:49:00Z">
          <w:r w:rsidDel="00250057">
            <w:delText xml:space="preserve">    </w:delText>
          </w:r>
        </w:del>
        <w:r>
          <w:t>tie(val1,val2,ignore) = t;</w:t>
        </w:r>
      </w:ins>
    </w:p>
    <w:p w14:paraId="792559E8" w14:textId="77777777" w:rsidR="00575A25" w:rsidRDefault="00575A25">
      <w:pPr>
        <w:pStyle w:val="Cod"/>
        <w:ind w:left="0" w:firstLine="720"/>
        <w:rPr>
          <w:ins w:id="222" w:author="Gabriel" w:date="2015-08-05T01:00:00Z"/>
        </w:rPr>
        <w:pPrChange w:id="223" w:author="Manu Serban" w:date="2015-08-25T16:49:00Z">
          <w:pPr>
            <w:pStyle w:val="Paragraf"/>
          </w:pPr>
        </w:pPrChange>
      </w:pPr>
      <w:ins w:id="224" w:author="Gabriel" w:date="2015-08-05T01:00:00Z">
        <w:del w:id="225" w:author="Manu Serban" w:date="2015-08-25T16:49:00Z">
          <w:r w:rsidDel="00250057">
            <w:delText xml:space="preserve">    </w:delText>
          </w:r>
        </w:del>
        <w:proofErr w:type="spellStart"/>
        <w:r>
          <w:t>cout</w:t>
        </w:r>
        <w:proofErr w:type="spellEnd"/>
        <w:r>
          <w:t xml:space="preserve"> &lt;&lt; val1 &lt;&lt; " " &lt;&lt; val2 &lt;&lt; '\n';</w:t>
        </w:r>
      </w:ins>
    </w:p>
    <w:p w14:paraId="28F706E8" w14:textId="77777777" w:rsidR="00575A25" w:rsidDel="00250057" w:rsidRDefault="00250057">
      <w:pPr>
        <w:pStyle w:val="Cod"/>
        <w:rPr>
          <w:ins w:id="226" w:author="Gabriel" w:date="2015-08-05T01:00:00Z"/>
          <w:del w:id="227" w:author="Manu Serban" w:date="2015-08-25T16:49:00Z"/>
        </w:rPr>
        <w:pPrChange w:id="228" w:author="Gabriel" w:date="2015-08-05T01:00:00Z">
          <w:pPr>
            <w:pStyle w:val="Paragraf"/>
          </w:pPr>
        </w:pPrChange>
      </w:pPr>
      <w:ins w:id="229" w:author="Manu Serban" w:date="2015-08-25T16:49:00Z">
        <w:r>
          <w:tab/>
        </w:r>
      </w:ins>
    </w:p>
    <w:p w14:paraId="27D0B2CC" w14:textId="77777777" w:rsidR="00575A25" w:rsidRDefault="00575A25">
      <w:pPr>
        <w:pStyle w:val="Cod"/>
        <w:ind w:left="0"/>
        <w:rPr>
          <w:ins w:id="230" w:author="Gabriel" w:date="2015-08-05T01:00:00Z"/>
        </w:rPr>
        <w:pPrChange w:id="231" w:author="Manu Serban" w:date="2015-08-25T16:49:00Z">
          <w:pPr>
            <w:pStyle w:val="Paragraf"/>
          </w:pPr>
        </w:pPrChange>
      </w:pPr>
      <w:ins w:id="232" w:author="Gabriel" w:date="2015-08-05T01:00:00Z">
        <w:del w:id="233" w:author="Manu Serban" w:date="2015-08-25T16:49:00Z">
          <w:r w:rsidDel="00250057">
            <w:delText xml:space="preserve">    </w:delText>
          </w:r>
        </w:del>
        <w:r>
          <w:t>val1 = get&lt;0&gt;(t);</w:t>
        </w:r>
      </w:ins>
    </w:p>
    <w:p w14:paraId="0C67FEA6" w14:textId="77777777" w:rsidR="00575A25" w:rsidRDefault="00575A25">
      <w:pPr>
        <w:pStyle w:val="Cod"/>
        <w:ind w:left="0" w:firstLine="720"/>
        <w:rPr>
          <w:ins w:id="234" w:author="Gabriel" w:date="2015-08-05T01:00:00Z"/>
        </w:rPr>
        <w:pPrChange w:id="235" w:author="Manu Serban" w:date="2015-08-25T16:49:00Z">
          <w:pPr>
            <w:pStyle w:val="Paragraf"/>
          </w:pPr>
        </w:pPrChange>
      </w:pPr>
      <w:ins w:id="236" w:author="Gabriel" w:date="2015-08-05T01:00:00Z">
        <w:del w:id="237" w:author="Manu Serban" w:date="2015-08-25T16:49:00Z">
          <w:r w:rsidDel="00250057">
            <w:delText xml:space="preserve">    </w:delText>
          </w:r>
        </w:del>
        <w:r>
          <w:t>val2 = get&lt;1&gt;(t);</w:t>
        </w:r>
      </w:ins>
    </w:p>
    <w:p w14:paraId="0CA0E52C" w14:textId="77777777" w:rsidR="00575A25" w:rsidRDefault="00575A25">
      <w:pPr>
        <w:pStyle w:val="Cod"/>
        <w:ind w:left="0" w:firstLine="720"/>
        <w:rPr>
          <w:ins w:id="238" w:author="Gabriel" w:date="2015-08-05T01:00:00Z"/>
        </w:rPr>
        <w:pPrChange w:id="239" w:author="Manu Serban" w:date="2015-08-25T16:49:00Z">
          <w:pPr>
            <w:pStyle w:val="Paragraf"/>
          </w:pPr>
        </w:pPrChange>
      </w:pPr>
      <w:ins w:id="240" w:author="Gabriel" w:date="2015-08-05T01:00:00Z">
        <w:del w:id="241" w:author="Manu Serban" w:date="2015-08-25T16:49:00Z">
          <w:r w:rsidDel="00250057">
            <w:delText xml:space="preserve">    </w:delText>
          </w:r>
        </w:del>
        <w:proofErr w:type="spellStart"/>
        <w:r>
          <w:t>cout</w:t>
        </w:r>
        <w:proofErr w:type="spellEnd"/>
        <w:r>
          <w:t xml:space="preserve"> &lt;&lt; val1 &lt;&lt; " " &lt;&lt; val2 &lt;&lt; '\n';</w:t>
        </w:r>
      </w:ins>
    </w:p>
    <w:p w14:paraId="13848BAC" w14:textId="77777777" w:rsidR="00575A25" w:rsidDel="00250057" w:rsidRDefault="00575A25">
      <w:pPr>
        <w:pStyle w:val="Cod"/>
        <w:rPr>
          <w:ins w:id="242" w:author="Gabriel" w:date="2015-08-05T01:00:00Z"/>
          <w:del w:id="243" w:author="Manu Serban" w:date="2015-08-25T16:49:00Z"/>
        </w:rPr>
        <w:pPrChange w:id="244" w:author="Gabriel" w:date="2015-08-05T01:00:00Z">
          <w:pPr>
            <w:pStyle w:val="Paragraf"/>
          </w:pPr>
        </w:pPrChange>
      </w:pPr>
    </w:p>
    <w:p w14:paraId="5EEF1249" w14:textId="77777777" w:rsidR="00575A25" w:rsidDel="00250057" w:rsidRDefault="00575A25">
      <w:pPr>
        <w:pStyle w:val="Cod"/>
        <w:rPr>
          <w:ins w:id="245" w:author="Gabriel" w:date="2015-08-05T01:00:00Z"/>
          <w:del w:id="246" w:author="Manu Serban" w:date="2015-08-25T16:49:00Z"/>
        </w:rPr>
        <w:pPrChange w:id="247" w:author="Gabriel" w:date="2015-08-05T01:00:00Z">
          <w:pPr>
            <w:pStyle w:val="Paragraf"/>
          </w:pPr>
        </w:pPrChange>
      </w:pPr>
    </w:p>
    <w:p w14:paraId="149D5B54" w14:textId="77777777" w:rsidR="00575A25" w:rsidRDefault="00575A25">
      <w:pPr>
        <w:pStyle w:val="Cod"/>
        <w:ind w:left="0" w:firstLine="720"/>
        <w:rPr>
          <w:ins w:id="248" w:author="Gabriel" w:date="2015-08-05T01:00:00Z"/>
        </w:rPr>
        <w:pPrChange w:id="249" w:author="Manu Serban" w:date="2015-08-25T16:50:00Z">
          <w:pPr>
            <w:pStyle w:val="Paragraf"/>
          </w:pPr>
        </w:pPrChange>
      </w:pPr>
      <w:ins w:id="250" w:author="Gabriel" w:date="2015-08-05T01:00:00Z">
        <w:del w:id="251" w:author="Manu Serban" w:date="2015-08-25T16:49:00Z">
          <w:r w:rsidDel="00250057">
            <w:delText xml:space="preserve"> </w:delText>
          </w:r>
        </w:del>
        <w:del w:id="252" w:author="Manu Serban" w:date="2015-08-25T16:50:00Z">
          <w:r w:rsidDel="00250057">
            <w:delText xml:space="preserve">   </w:delText>
          </w:r>
        </w:del>
        <w:r>
          <w:t>return 0;</w:t>
        </w:r>
      </w:ins>
    </w:p>
    <w:p w14:paraId="73C57310" w14:textId="77777777" w:rsidR="00575A25" w:rsidRPr="00575A25" w:rsidRDefault="00575A25">
      <w:pPr>
        <w:pStyle w:val="Cod"/>
        <w:ind w:left="0"/>
        <w:rPr>
          <w:ins w:id="253" w:author="Gabriel" w:date="2015-08-05T00:46:00Z"/>
          <w:rPrChange w:id="254" w:author="Gabriel" w:date="2015-08-05T00:59:00Z">
            <w:rPr>
              <w:ins w:id="255" w:author="Gabriel" w:date="2015-08-05T00:46:00Z"/>
              <w:rStyle w:val="CodChar"/>
              <w:rFonts w:eastAsia="Adobe Ming Std L"/>
            </w:rPr>
          </w:rPrChange>
        </w:rPr>
        <w:pPrChange w:id="256" w:author="Manu Serban" w:date="2015-08-25T16:50:00Z">
          <w:pPr>
            <w:pStyle w:val="Cod"/>
          </w:pPr>
        </w:pPrChange>
      </w:pPr>
      <w:ins w:id="257" w:author="Gabriel" w:date="2015-08-05T01:00:00Z">
        <w:r>
          <w:t>}</w:t>
        </w:r>
      </w:ins>
    </w:p>
    <w:p w14:paraId="78DC2CF0" w14:textId="77777777" w:rsidR="006A10F9" w:rsidRDefault="006A10F9">
      <w:pPr>
        <w:pStyle w:val="Paragraf"/>
        <w:pPrChange w:id="258" w:author="Gabriel" w:date="2015-08-05T00:23:00Z">
          <w:pPr>
            <w:pStyle w:val="Cod"/>
          </w:pPr>
        </w:pPrChange>
      </w:pPr>
    </w:p>
    <w:p w14:paraId="31B4E468" w14:textId="77777777" w:rsidR="00B8168D" w:rsidRPr="0029062A" w:rsidRDefault="00436854">
      <w:pPr>
        <w:pStyle w:val="Liste"/>
        <w:numPr>
          <w:ilvl w:val="0"/>
          <w:numId w:val="0"/>
        </w:numPr>
        <w:rPr>
          <w:b/>
          <w:sz w:val="24"/>
          <w:lang w:val="ro-RO" w:eastAsia="ro-RO"/>
          <w:rPrChange w:id="259" w:author="Manu Serban" w:date="2015-08-25T16:34:00Z">
            <w:rPr>
              <w:sz w:val="24"/>
              <w:lang w:val="ro-RO" w:eastAsia="ro-RO"/>
            </w:rPr>
          </w:rPrChange>
        </w:rPr>
        <w:pPrChange w:id="260" w:author="Manu Serban" w:date="2015-08-25T16:35:00Z">
          <w:pPr>
            <w:pStyle w:val="Paragraf"/>
          </w:pPr>
        </w:pPrChange>
      </w:pPr>
      <w:ins w:id="261" w:author="Gabriel" w:date="2015-08-04T23:26:00Z">
        <w:r w:rsidRPr="0029062A">
          <w:rPr>
            <w:b/>
            <w:lang w:val="ro-RO" w:eastAsia="ro-RO"/>
            <w:rPrChange w:id="262" w:author="Manu Serban" w:date="2015-08-25T16:34:00Z">
              <w:rPr>
                <w:lang w:val="ro-RO" w:eastAsia="ro-RO"/>
              </w:rPr>
            </w:rPrChange>
          </w:rPr>
          <w:t>Clasa</w:t>
        </w:r>
      </w:ins>
      <w:del w:id="263" w:author="Gabriel" w:date="2015-08-04T23:26:00Z">
        <w:r w:rsidR="00B8168D" w:rsidRPr="0029062A" w:rsidDel="00436854">
          <w:rPr>
            <w:b/>
            <w:lang w:val="ro-RO" w:eastAsia="ro-RO"/>
            <w:rPrChange w:id="264" w:author="Manu Serban" w:date="2015-08-25T16:34:00Z">
              <w:rPr>
                <w:lang w:val="ro-RO" w:eastAsia="ro-RO"/>
              </w:rPr>
            </w:rPrChange>
          </w:rPr>
          <w:delText>Tipul de date</w:delText>
        </w:r>
      </w:del>
      <w:r w:rsidR="00B8168D" w:rsidRPr="0029062A">
        <w:rPr>
          <w:b/>
          <w:lang w:val="ro-RO" w:eastAsia="ro-RO"/>
          <w:rPrChange w:id="265" w:author="Manu Serban" w:date="2015-08-25T16:34:00Z">
            <w:rPr>
              <w:lang w:val="ro-RO" w:eastAsia="ro-RO"/>
            </w:rPr>
          </w:rPrChange>
        </w:rPr>
        <w:t xml:space="preserve"> </w:t>
      </w:r>
      <w:r w:rsidR="00B8168D" w:rsidRPr="0029062A">
        <w:rPr>
          <w:rStyle w:val="CodChar"/>
          <w:b/>
          <w:rPrChange w:id="266" w:author="Manu Serban" w:date="2015-08-25T16:34:00Z">
            <w:rPr>
              <w:rStyle w:val="CodChar"/>
            </w:rPr>
          </w:rPrChange>
        </w:rPr>
        <w:t>string</w:t>
      </w:r>
      <w:del w:id="267" w:author="Manu Serban" w:date="2015-08-25T16:35:00Z">
        <w:r w:rsidR="00B8168D" w:rsidRPr="0029062A" w:rsidDel="0029062A">
          <w:rPr>
            <w:b/>
            <w:lang w:val="ro-RO" w:eastAsia="ro-RO"/>
            <w:rPrChange w:id="268" w:author="Manu Serban" w:date="2015-08-25T16:34:00Z">
              <w:rPr>
                <w:lang w:val="ro-RO" w:eastAsia="ro-RO"/>
              </w:rPr>
            </w:rPrChange>
          </w:rPr>
          <w:delText>.</w:delText>
        </w:r>
      </w:del>
    </w:p>
    <w:p w14:paraId="03AB2EF2" w14:textId="77777777" w:rsidR="00B8168D" w:rsidRPr="00B8168D" w:rsidDel="0029062A" w:rsidRDefault="0029062A" w:rsidP="00B8168D">
      <w:pPr>
        <w:pStyle w:val="Paragraf"/>
        <w:rPr>
          <w:del w:id="269" w:author="Manu Serban" w:date="2015-08-25T16:35:00Z"/>
          <w:rFonts w:cs="Times New Roman"/>
          <w:sz w:val="24"/>
          <w:szCs w:val="24"/>
          <w:lang w:val="ro-RO" w:eastAsia="ro-RO"/>
        </w:rPr>
      </w:pPr>
      <w:ins w:id="270" w:author="Manu Serban" w:date="2015-08-25T16:35:00Z">
        <w:r>
          <w:rPr>
            <w:rFonts w:cs="Times New Roman"/>
            <w:sz w:val="24"/>
            <w:szCs w:val="24"/>
            <w:lang w:val="ro-RO" w:eastAsia="ro-RO"/>
          </w:rPr>
          <w:t xml:space="preserve">Șirurile de caractere pot fi manipulate atât cu ajutorul funcțiilor specifice din biblioteca </w:t>
        </w:r>
      </w:ins>
    </w:p>
    <w:p w14:paraId="5934A020" w14:textId="77777777" w:rsidR="00B8168D" w:rsidRPr="00B8168D" w:rsidRDefault="00B8168D">
      <w:pPr>
        <w:pStyle w:val="Paragraf"/>
        <w:rPr>
          <w:rFonts w:cs="Times New Roman"/>
          <w:sz w:val="24"/>
          <w:szCs w:val="24"/>
          <w:lang w:val="ro-RO" w:eastAsia="ro-RO"/>
        </w:rPr>
      </w:pPr>
      <w:del w:id="271" w:author="Manu Serban" w:date="2015-08-25T16:36:00Z">
        <w:r w:rsidRPr="00B8168D" w:rsidDel="0029062A">
          <w:rPr>
            <w:lang w:val="ro-RO" w:eastAsia="ro-RO"/>
          </w:rPr>
          <w:delText xml:space="preserve">Stringurile din </w:delText>
        </w:r>
      </w:del>
      <w:r w:rsidRPr="00B8168D">
        <w:rPr>
          <w:lang w:val="ro-RO" w:eastAsia="ro-RO"/>
        </w:rPr>
        <w:t>cstring</w:t>
      </w:r>
      <w:r w:rsidR="00CB1AD9">
        <w:rPr>
          <w:lang w:val="ro-RO" w:eastAsia="ro-RO"/>
        </w:rPr>
        <w:t xml:space="preserve"> </w:t>
      </w:r>
      <w:r w:rsidRPr="00B8168D">
        <w:rPr>
          <w:lang w:val="ro-RO" w:eastAsia="ro-RO"/>
        </w:rPr>
        <w:t>( string.h )</w:t>
      </w:r>
      <w:ins w:id="272" w:author="Manu Serban" w:date="2015-08-25T16:37:00Z">
        <w:r w:rsidR="0029062A">
          <w:rPr>
            <w:lang w:val="ro-RO" w:eastAsia="ro-RO"/>
          </w:rPr>
          <w:t>, cât și cu ajutorul metodelor puse la dispoyiție de clasa</w:t>
        </w:r>
      </w:ins>
      <w:del w:id="273" w:author="Manu Serban" w:date="2015-08-25T16:37:00Z">
        <w:r w:rsidRPr="00B8168D" w:rsidDel="0029062A">
          <w:rPr>
            <w:lang w:val="ro-RO" w:eastAsia="ro-RO"/>
          </w:rPr>
          <w:delText xml:space="preserve"> pot fi </w:delText>
        </w:r>
        <w:r w:rsidR="00003E6A" w:rsidRPr="00003E6A" w:rsidDel="0029062A">
          <w:rPr>
            <w:lang w:val="ro-RO" w:eastAsia="ro-RO"/>
          </w:rPr>
          <w:delText>î</w:delText>
        </w:r>
        <w:r w:rsidRPr="00B8168D" w:rsidDel="0029062A">
          <w:rPr>
            <w:lang w:val="ro-RO" w:eastAsia="ro-RO"/>
          </w:rPr>
          <w:delText>nlocuite cu succes de</w:delText>
        </w:r>
      </w:del>
      <w:del w:id="274" w:author="Manu Serban" w:date="2015-08-25T16:38:00Z">
        <w:r w:rsidRPr="00B8168D" w:rsidDel="0029062A">
          <w:rPr>
            <w:lang w:val="ro-RO" w:eastAsia="ro-RO"/>
          </w:rPr>
          <w:delText xml:space="preserve"> </w:delText>
        </w:r>
      </w:del>
      <w:del w:id="275" w:author="Gabriel" w:date="2015-08-04T23:26:00Z">
        <w:r w:rsidRPr="00B8168D" w:rsidDel="00436854">
          <w:rPr>
            <w:lang w:val="ro-RO" w:eastAsia="ro-RO"/>
          </w:rPr>
          <w:delText>tipul de date</w:delText>
        </w:r>
      </w:del>
      <w:ins w:id="276" w:author="Gabriel" w:date="2015-08-04T23:26:00Z">
        <w:del w:id="277" w:author="Manu Serban" w:date="2015-08-25T16:38:00Z">
          <w:r w:rsidR="00436854" w:rsidDel="0029062A">
            <w:rPr>
              <w:lang w:val="ro-RO" w:eastAsia="ro-RO"/>
            </w:rPr>
            <w:delText>clasa</w:delText>
          </w:r>
        </w:del>
      </w:ins>
      <w:r w:rsidRPr="00B8168D">
        <w:rPr>
          <w:lang w:val="ro-RO" w:eastAsia="ro-RO"/>
        </w:rPr>
        <w:t xml:space="preserve"> string din STL. Acesta are implementat</w:t>
      </w:r>
      <w:ins w:id="278" w:author="Gabriel" w:date="2015-08-04T23:26:00Z">
        <w:r w:rsidR="00436854">
          <w:rPr>
            <w:lang w:val="ro-RO" w:eastAsia="ro-RO"/>
          </w:rPr>
          <w:t>e</w:t>
        </w:r>
      </w:ins>
      <w:r w:rsidRPr="00B8168D">
        <w:rPr>
          <w:lang w:val="ro-RO" w:eastAsia="ro-RO"/>
        </w:rPr>
        <w:t xml:space="preserve"> </w:t>
      </w:r>
      <w:ins w:id="279" w:author="Manu Serban" w:date="2015-08-25T16:38:00Z">
        <w:r w:rsidR="0029062A">
          <w:rPr>
            <w:lang w:val="ro-RO" w:eastAsia="ro-RO"/>
          </w:rPr>
          <w:t>câteva funcții de ba</w:t>
        </w:r>
      </w:ins>
      <w:ins w:id="280" w:author="Manu Serban" w:date="2015-08-25T16:39:00Z">
        <w:r w:rsidR="0029062A">
          <w:rPr>
            <w:lang w:val="ro-RO" w:eastAsia="ro-RO"/>
          </w:rPr>
          <w:t>z</w:t>
        </w:r>
      </w:ins>
      <w:ins w:id="281" w:author="Manu Serban" w:date="2015-08-25T16:38:00Z">
        <w:r w:rsidR="0029062A">
          <w:rPr>
            <w:lang w:val="ro-RO" w:eastAsia="ro-RO"/>
          </w:rPr>
          <w:t>ă prin supradefinirea unor operatori uzuali</w:t>
        </w:r>
      </w:ins>
      <w:ins w:id="282" w:author="Manu Serban" w:date="2015-08-25T16:39:00Z">
        <w:r w:rsidR="0029062A">
          <w:rPr>
            <w:lang w:eastAsia="ro-RO"/>
          </w:rPr>
          <w:t xml:space="preserve">: </w:t>
        </w:r>
      </w:ins>
      <w:del w:id="283" w:author="Manu Serban" w:date="2015-08-25T16:39:00Z">
        <w:r w:rsidRPr="00B8168D" w:rsidDel="0029062A">
          <w:rPr>
            <w:lang w:val="ro-RO" w:eastAsia="ro-RO"/>
          </w:rPr>
          <w:delText>func</w:delText>
        </w:r>
        <w:r w:rsidR="00A340EF" w:rsidRPr="00A340EF" w:rsidDel="0029062A">
          <w:rPr>
            <w:lang w:val="ro-RO" w:eastAsia="ro-RO"/>
          </w:rPr>
          <w:delText>ț</w:delText>
        </w:r>
        <w:r w:rsidRPr="00B8168D" w:rsidDel="0029062A">
          <w:rPr>
            <w:lang w:val="ro-RO" w:eastAsia="ro-RO"/>
          </w:rPr>
          <w:delText xml:space="preserve">iile de </w:delText>
        </w:r>
      </w:del>
      <w:r w:rsidRPr="00B8168D">
        <w:rPr>
          <w:lang w:val="ro-RO" w:eastAsia="ro-RO"/>
        </w:rPr>
        <w:t xml:space="preserve">append (concatenare) </w:t>
      </w:r>
      <w:ins w:id="284" w:author="Gabriel" w:date="2015-08-04T23:26:00Z">
        <w:r w:rsidR="00436854">
          <w:rPr>
            <w:lang w:val="ro-RO" w:eastAsia="ro-RO"/>
          </w:rPr>
          <w:t>prin</w:t>
        </w:r>
      </w:ins>
      <w:del w:id="285" w:author="Gabriel" w:date="2015-08-04T23:26:00Z">
        <w:r w:rsidRPr="00B8168D" w:rsidDel="00436854">
          <w:rPr>
            <w:lang w:val="ro-RO" w:eastAsia="ro-RO"/>
          </w:rPr>
          <w:delText>-&gt;</w:delText>
        </w:r>
      </w:del>
      <w:r w:rsidRPr="00B8168D">
        <w:rPr>
          <w:lang w:val="ro-RO" w:eastAsia="ro-RO"/>
        </w:rPr>
        <w:t xml:space="preserve"> operator</w:t>
      </w:r>
      <w:ins w:id="286" w:author="Manu Serban" w:date="2015-08-25T16:42:00Z">
        <w:r w:rsidR="00250057">
          <w:rPr>
            <w:lang w:val="ro-RO" w:eastAsia="ro-RO"/>
          </w:rPr>
          <w:t>ii</w:t>
        </w:r>
      </w:ins>
      <w:del w:id="287" w:author="Manu Serban" w:date="2015-08-25T16:42:00Z">
        <w:r w:rsidRPr="00B8168D" w:rsidDel="00250057">
          <w:rPr>
            <w:lang w:val="ro-RO" w:eastAsia="ro-RO"/>
          </w:rPr>
          <w:delText>ul</w:delText>
        </w:r>
      </w:del>
      <w:r w:rsidRPr="00B8168D">
        <w:rPr>
          <w:lang w:val="ro-RO" w:eastAsia="ro-RO"/>
        </w:rPr>
        <w:t xml:space="preserve"> ‘+’</w:t>
      </w:r>
      <w:ins w:id="288" w:author="Manu Serban" w:date="2015-08-25T16:42:00Z">
        <w:r w:rsidR="00250057">
          <w:rPr>
            <w:lang w:val="ro-RO" w:eastAsia="ro-RO"/>
          </w:rPr>
          <w:t xml:space="preserve"> și </w:t>
        </w:r>
        <w:r w:rsidR="00250057">
          <w:rPr>
            <w:lang w:eastAsia="ro-RO"/>
          </w:rPr>
          <w:t>‘</w:t>
        </w:r>
        <w:r w:rsidR="00250057">
          <w:rPr>
            <w:lang w:val="ro-RO" w:eastAsia="ro-RO"/>
          </w:rPr>
          <w:t>+=’</w:t>
        </w:r>
      </w:ins>
      <w:r w:rsidRPr="00B8168D">
        <w:rPr>
          <w:lang w:val="ro-RO" w:eastAsia="ro-RO"/>
        </w:rPr>
        <w:t xml:space="preserve">,  atribuire </w:t>
      </w:r>
      <w:ins w:id="289" w:author="Gabriel" w:date="2015-08-04T23:26:00Z">
        <w:r w:rsidR="00436854">
          <w:rPr>
            <w:lang w:val="ro-RO" w:eastAsia="ro-RO"/>
          </w:rPr>
          <w:t>prin</w:t>
        </w:r>
      </w:ins>
      <w:del w:id="290" w:author="Gabriel" w:date="2015-08-04T23:26:00Z">
        <w:r w:rsidRPr="00B8168D" w:rsidDel="00436854">
          <w:rPr>
            <w:lang w:val="ro-RO" w:eastAsia="ro-RO"/>
          </w:rPr>
          <w:delText>-&gt;</w:delText>
        </w:r>
      </w:del>
      <w:r w:rsidRPr="00B8168D">
        <w:rPr>
          <w:lang w:val="ro-RO" w:eastAsia="ro-RO"/>
        </w:rPr>
        <w:t xml:space="preserve"> operatorul</w:t>
      </w:r>
      <w:ins w:id="291" w:author="Manu Serban" w:date="2015-08-25T16:38:00Z">
        <w:r w:rsidR="0029062A">
          <w:rPr>
            <w:lang w:val="ro-RO" w:eastAsia="ro-RO"/>
          </w:rPr>
          <w:t xml:space="preserve"> </w:t>
        </w:r>
      </w:ins>
      <w:r w:rsidRPr="00B8168D">
        <w:rPr>
          <w:lang w:val="ro-RO" w:eastAsia="ro-RO"/>
        </w:rPr>
        <w:t xml:space="preserve"> ‘=’, comparare </w:t>
      </w:r>
      <w:ins w:id="292" w:author="Gabriel" w:date="2015-08-04T23:27:00Z">
        <w:r w:rsidR="00436854">
          <w:rPr>
            <w:lang w:val="ro-RO" w:eastAsia="ro-RO"/>
          </w:rPr>
          <w:t>prin</w:t>
        </w:r>
      </w:ins>
      <w:del w:id="293" w:author="Gabriel" w:date="2015-08-04T23:27:00Z">
        <w:r w:rsidRPr="00B8168D" w:rsidDel="00436854">
          <w:rPr>
            <w:lang w:val="ro-RO" w:eastAsia="ro-RO"/>
          </w:rPr>
          <w:delText>-&gt;</w:delText>
        </w:r>
      </w:del>
      <w:r w:rsidRPr="00B8168D">
        <w:rPr>
          <w:lang w:val="ro-RO" w:eastAsia="ro-RO"/>
        </w:rPr>
        <w:t xml:space="preserve"> operatorii </w:t>
      </w:r>
      <w:del w:id="294" w:author="Manu Serban" w:date="2015-08-25T16:41:00Z">
        <w:r w:rsidRPr="00B8168D" w:rsidDel="00250057">
          <w:rPr>
            <w:lang w:val="ro-RO" w:eastAsia="ro-RO"/>
          </w:rPr>
          <w:delText>‘</w:delText>
        </w:r>
      </w:del>
      <w:del w:id="295" w:author="Manu Serban" w:date="2015-08-25T16:42:00Z">
        <w:r w:rsidRPr="00B8168D" w:rsidDel="00250057">
          <w:rPr>
            <w:lang w:val="ro-RO" w:eastAsia="ro-RO"/>
          </w:rPr>
          <w:delText xml:space="preserve">&lt;’,’&lt;=’ </w:delText>
        </w:r>
        <w:r w:rsidR="00401DC5" w:rsidRPr="00401DC5" w:rsidDel="00250057">
          <w:rPr>
            <w:lang w:val="ro-RO" w:eastAsia="ro-RO"/>
          </w:rPr>
          <w:delText>ș</w:delText>
        </w:r>
        <w:r w:rsidRPr="00B8168D" w:rsidDel="00250057">
          <w:rPr>
            <w:lang w:val="ro-RO" w:eastAsia="ro-RO"/>
          </w:rPr>
          <w:delText>i ‘=’</w:delText>
        </w:r>
      </w:del>
      <w:ins w:id="296" w:author="Manu Serban" w:date="2015-08-25T16:42:00Z">
        <w:r w:rsidR="00250057">
          <w:rPr>
            <w:lang w:val="ro-RO" w:eastAsia="ro-RO"/>
          </w:rPr>
          <w:t xml:space="preserve">relaționali, </w:t>
        </w:r>
      </w:ins>
      <w:ins w:id="297" w:author="Manu Serban" w:date="2015-08-25T16:43:00Z">
        <w:r w:rsidR="00250057">
          <w:rPr>
            <w:lang w:val="ro-RO" w:eastAsia="ro-RO"/>
          </w:rPr>
          <w:t xml:space="preserve">introducere și extragere în/din stream (citire/scriere), cu ajurorul operatorilor </w:t>
        </w:r>
      </w:ins>
      <w:ins w:id="298" w:author="Manu Serban" w:date="2015-08-25T16:44:00Z">
        <w:r w:rsidR="00250057">
          <w:rPr>
            <w:lang w:eastAsia="ro-RO"/>
          </w:rPr>
          <w:t>‘&lt;&lt;’</w:t>
        </w:r>
      </w:ins>
      <w:ins w:id="299" w:author="Manu Serban" w:date="2015-08-25T16:43:00Z">
        <w:r w:rsidR="00250057">
          <w:rPr>
            <w:lang w:val="ro-RO" w:eastAsia="ro-RO"/>
          </w:rPr>
          <w:t xml:space="preserve"> și </w:t>
        </w:r>
      </w:ins>
      <w:r w:rsidRPr="00B8168D">
        <w:rPr>
          <w:lang w:val="ro-RO" w:eastAsia="ro-RO"/>
        </w:rPr>
        <w:t xml:space="preserve"> </w:t>
      </w:r>
      <w:ins w:id="300" w:author="Manu Serban" w:date="2015-08-25T16:44:00Z">
        <w:r w:rsidR="00250057">
          <w:rPr>
            <w:lang w:val="ro-RO" w:eastAsia="ro-RO"/>
          </w:rPr>
          <w:t>‚&gt;&gt;’.</w:t>
        </w:r>
      </w:ins>
    </w:p>
    <w:p w14:paraId="52EFDDE4" w14:textId="77777777" w:rsidR="00B8168D" w:rsidRPr="00B8168D" w:rsidDel="00250057" w:rsidRDefault="00B8168D">
      <w:pPr>
        <w:pStyle w:val="Definitie"/>
        <w:numPr>
          <w:ilvl w:val="0"/>
          <w:numId w:val="0"/>
        </w:numPr>
        <w:ind w:left="360" w:hanging="360"/>
        <w:rPr>
          <w:del w:id="301" w:author="Manu Serban" w:date="2015-08-25T16:44:00Z"/>
          <w:lang w:val="ro-RO" w:eastAsia="ro-RO"/>
        </w:rPr>
        <w:pPrChange w:id="302" w:author="Manu Serban" w:date="2015-08-25T16:45:00Z">
          <w:pPr>
            <w:pStyle w:val="Paragraf"/>
          </w:pPr>
        </w:pPrChange>
      </w:pPr>
    </w:p>
    <w:p w14:paraId="57204DBE" w14:textId="77777777" w:rsidR="00250057" w:rsidRDefault="002132CC">
      <w:pPr>
        <w:pStyle w:val="Definitie"/>
        <w:numPr>
          <w:ilvl w:val="0"/>
          <w:numId w:val="0"/>
        </w:numPr>
        <w:ind w:left="360" w:hanging="360"/>
        <w:rPr>
          <w:ins w:id="303" w:author="Manu Serban" w:date="2015-08-25T16:44:00Z"/>
          <w:lang w:val="ro-RO" w:eastAsia="ro-RO"/>
        </w:rPr>
        <w:pPrChange w:id="304" w:author="Manu Serban" w:date="2015-08-25T16:45:00Z">
          <w:pPr>
            <w:pStyle w:val="Paragraf"/>
          </w:pPr>
        </w:pPrChange>
      </w:pPr>
      <w:r>
        <w:rPr>
          <w:lang w:val="ro-RO" w:eastAsia="ro-RO"/>
        </w:rPr>
        <w:t>Observa</w:t>
      </w:r>
      <w:del w:id="305" w:author="Manu Serban" w:date="2015-08-25T17:04:00Z">
        <w:r w:rsidDel="00FA3E59">
          <w:rPr>
            <w:lang w:val="ro-RO" w:eastAsia="ro-RO"/>
          </w:rPr>
          <w:delText>t</w:delText>
        </w:r>
      </w:del>
      <w:ins w:id="306" w:author="Manu Serban" w:date="2015-08-25T17:04:00Z">
        <w:r w:rsidR="00FA3E59">
          <w:rPr>
            <w:lang w:val="ro-RO" w:eastAsia="ro-RO"/>
          </w:rPr>
          <w:t>ț</w:t>
        </w:r>
      </w:ins>
      <w:r>
        <w:rPr>
          <w:lang w:val="ro-RO" w:eastAsia="ro-RO"/>
        </w:rPr>
        <w:t xml:space="preserve">ie:  </w:t>
      </w:r>
    </w:p>
    <w:p w14:paraId="0D534AAB" w14:textId="77777777" w:rsidR="00B8168D" w:rsidRPr="00B8168D" w:rsidRDefault="002132CC" w:rsidP="00B8168D">
      <w:pPr>
        <w:pStyle w:val="Paragraf"/>
        <w:rPr>
          <w:rFonts w:cs="Times New Roman"/>
          <w:sz w:val="24"/>
          <w:szCs w:val="24"/>
          <w:lang w:val="ro-RO" w:eastAsia="ro-RO"/>
        </w:rPr>
      </w:pPr>
      <w:r>
        <w:rPr>
          <w:lang w:val="ro-RO" w:eastAsia="ro-RO"/>
        </w:rPr>
        <w:t>String-urile, ca majoritatea</w:t>
      </w:r>
      <w:r w:rsidR="00B8168D" w:rsidRPr="00B8168D">
        <w:rPr>
          <w:lang w:val="ro-RO" w:eastAsia="ro-RO"/>
        </w:rPr>
        <w:t xml:space="preserve"> </w:t>
      </w:r>
      <w:ins w:id="307" w:author="Gabriel" w:date="2015-08-04T23:27:00Z">
        <w:r w:rsidR="00436854">
          <w:rPr>
            <w:lang w:val="ro-RO" w:eastAsia="ro-RO"/>
          </w:rPr>
          <w:t>claselor secvenţă</w:t>
        </w:r>
      </w:ins>
      <w:del w:id="308" w:author="Gabriel" w:date="2015-08-04T23:27:00Z">
        <w:r w:rsidR="00B8168D" w:rsidRPr="00B8168D" w:rsidDel="00436854">
          <w:rPr>
            <w:lang w:val="ro-RO" w:eastAsia="ro-RO"/>
          </w:rPr>
          <w:delText>containerelor</w:delText>
        </w:r>
      </w:del>
      <w:r w:rsidR="00B8168D" w:rsidRPr="00B8168D">
        <w:rPr>
          <w:lang w:val="ro-RO" w:eastAsia="ro-RO"/>
        </w:rPr>
        <w:t xml:space="preserve"> din STL, utilizeaz</w:t>
      </w:r>
      <w:r w:rsidR="0066392B" w:rsidRPr="00ED7973">
        <w:rPr>
          <w:rFonts w:cs="Calibri"/>
          <w:lang w:val="ro-RO"/>
        </w:rPr>
        <w:t>ă</w:t>
      </w:r>
      <w:r w:rsidR="00B8168D" w:rsidRPr="00B8168D">
        <w:rPr>
          <w:lang w:val="ro-RO" w:eastAsia="ro-RO"/>
        </w:rPr>
        <w:t xml:space="preserve"> iteratori bidirec</w:t>
      </w:r>
      <w:r w:rsidR="00A340EF" w:rsidRPr="00A340EF">
        <w:rPr>
          <w:lang w:val="ro-RO" w:eastAsia="ro-RO"/>
        </w:rPr>
        <w:t>ț</w:t>
      </w:r>
      <w:r w:rsidR="00B8168D" w:rsidRPr="00B8168D">
        <w:rPr>
          <w:lang w:val="ro-RO" w:eastAsia="ro-RO"/>
        </w:rPr>
        <w:t>ionali.</w:t>
      </w:r>
    </w:p>
    <w:p w14:paraId="4F643107" w14:textId="77777777" w:rsidR="00B8168D" w:rsidRPr="00B8168D" w:rsidRDefault="00B8168D" w:rsidP="00B8168D">
      <w:pPr>
        <w:pStyle w:val="Paragraf"/>
        <w:rPr>
          <w:rFonts w:cs="Times New Roman"/>
          <w:sz w:val="24"/>
          <w:szCs w:val="24"/>
          <w:lang w:val="ro-RO" w:eastAsia="ro-RO"/>
        </w:rPr>
      </w:pPr>
    </w:p>
    <w:p w14:paraId="51B9A824" w14:textId="77777777" w:rsidR="00B8168D" w:rsidRPr="00B8168D" w:rsidRDefault="0066392B" w:rsidP="00B8168D">
      <w:pPr>
        <w:pStyle w:val="Paragraf"/>
        <w:rPr>
          <w:rFonts w:cs="Times New Roman"/>
          <w:sz w:val="24"/>
          <w:szCs w:val="24"/>
          <w:lang w:val="ro-RO" w:eastAsia="ro-RO"/>
        </w:rPr>
      </w:pPr>
      <w:del w:id="309" w:author="Gabriel" w:date="2015-08-04T23:28:00Z">
        <w:r w:rsidDel="00436854">
          <w:rPr>
            <w:lang w:val="ro-RO" w:eastAsia="ro-RO"/>
          </w:rPr>
          <w:delText>Tipul de date</w:delText>
        </w:r>
      </w:del>
      <w:ins w:id="310" w:author="Gabriel" w:date="2015-08-04T23:28:00Z">
        <w:r w:rsidR="00436854">
          <w:rPr>
            <w:lang w:val="ro-RO" w:eastAsia="ro-RO"/>
          </w:rPr>
          <w:t>Cuvântul cheie:</w:t>
        </w:r>
      </w:ins>
      <w:r>
        <w:rPr>
          <w:lang w:val="ro-RO" w:eastAsia="ro-RO"/>
        </w:rPr>
        <w:t xml:space="preserve"> </w:t>
      </w:r>
      <w:r w:rsidRPr="002132CC">
        <w:rPr>
          <w:rStyle w:val="CodChar"/>
        </w:rPr>
        <w:t>auto</w:t>
      </w:r>
    </w:p>
    <w:p w14:paraId="5A745BAC" w14:textId="77777777" w:rsidR="00B8168D" w:rsidRPr="00B8168D" w:rsidRDefault="00B8168D" w:rsidP="00B8168D">
      <w:pPr>
        <w:pStyle w:val="Paragraf"/>
        <w:rPr>
          <w:rFonts w:cs="Times New Roman"/>
          <w:sz w:val="24"/>
          <w:szCs w:val="24"/>
          <w:lang w:val="ro-RO" w:eastAsia="ro-RO"/>
        </w:rPr>
      </w:pPr>
    </w:p>
    <w:p w14:paraId="3CEDB338" w14:textId="77777777" w:rsidR="00B8168D" w:rsidRPr="00B8168D" w:rsidRDefault="00B8168D" w:rsidP="00B8168D">
      <w:pPr>
        <w:pStyle w:val="Paragraf"/>
        <w:rPr>
          <w:rFonts w:cs="Times New Roman"/>
          <w:sz w:val="24"/>
          <w:szCs w:val="24"/>
          <w:lang w:val="ro-RO" w:eastAsia="ro-RO"/>
        </w:rPr>
      </w:pPr>
      <w:r w:rsidRPr="00B8168D">
        <w:rPr>
          <w:lang w:val="ro-RO" w:eastAsia="ro-RO"/>
        </w:rPr>
        <w:lastRenderedPageBreak/>
        <w:t>“</w:t>
      </w:r>
      <w:r w:rsidRPr="002132CC">
        <w:rPr>
          <w:rStyle w:val="CodChar"/>
        </w:rPr>
        <w:t>auto</w:t>
      </w:r>
      <w:r w:rsidRPr="00B8168D">
        <w:rPr>
          <w:lang w:val="ro-RO" w:eastAsia="ro-RO"/>
        </w:rPr>
        <w:t xml:space="preserve">” este un </w:t>
      </w:r>
      <w:del w:id="311" w:author="Gabriel" w:date="2015-08-04T23:36:00Z">
        <w:r w:rsidRPr="00B8168D" w:rsidDel="00436854">
          <w:rPr>
            <w:lang w:val="ro-RO" w:eastAsia="ro-RO"/>
          </w:rPr>
          <w:delText>tip de dat</w:delText>
        </w:r>
        <w:r w:rsidR="0066392B" w:rsidRPr="00ED7973" w:rsidDel="00436854">
          <w:rPr>
            <w:rFonts w:cs="Calibri"/>
            <w:lang w:val="ro-RO"/>
          </w:rPr>
          <w:delText>ă</w:delText>
        </w:r>
        <w:r w:rsidRPr="00B8168D" w:rsidDel="00436854">
          <w:rPr>
            <w:lang w:val="ro-RO" w:eastAsia="ro-RO"/>
          </w:rPr>
          <w:delText xml:space="preserve"> abstract</w:delText>
        </w:r>
        <w:r w:rsidR="0066392B" w:rsidRPr="00ED7973" w:rsidDel="00436854">
          <w:rPr>
            <w:rFonts w:cs="Calibri"/>
            <w:lang w:val="ro-RO"/>
          </w:rPr>
          <w:delText>ă</w:delText>
        </w:r>
      </w:del>
      <w:ins w:id="312" w:author="Gabriel" w:date="2015-08-04T23:36:00Z">
        <w:r w:rsidR="00436854">
          <w:rPr>
            <w:lang w:val="ro-RO" w:eastAsia="ro-RO"/>
          </w:rPr>
          <w:t>cuvânt cheie</w:t>
        </w:r>
      </w:ins>
      <w:r w:rsidRPr="00B8168D">
        <w:rPr>
          <w:lang w:val="ro-RO" w:eastAsia="ro-RO"/>
        </w:rPr>
        <w:t xml:space="preserve"> ce </w:t>
      </w:r>
      <w:ins w:id="313" w:author="Manu Serban" w:date="2015-08-25T16:51:00Z">
        <w:r w:rsidR="00DF71A5">
          <w:rPr>
            <w:lang w:val="ro-RO" w:eastAsia="ro-RO"/>
          </w:rPr>
          <w:t xml:space="preserve">se </w:t>
        </w:r>
      </w:ins>
      <w:r w:rsidRPr="00B8168D">
        <w:rPr>
          <w:lang w:val="ro-RO" w:eastAsia="ro-RO"/>
        </w:rPr>
        <w:t xml:space="preserve">poate </w:t>
      </w:r>
      <w:del w:id="314" w:author="Manu Serban" w:date="2015-08-25T16:51:00Z">
        <w:r w:rsidRPr="00B8168D" w:rsidDel="00DF71A5">
          <w:rPr>
            <w:lang w:val="ro-RO" w:eastAsia="ro-RO"/>
          </w:rPr>
          <w:delText>s</w:delText>
        </w:r>
        <w:r w:rsidR="0066392B" w:rsidRPr="00ED7973" w:rsidDel="00DF71A5">
          <w:rPr>
            <w:rFonts w:cs="Calibri"/>
            <w:lang w:val="ro-RO"/>
          </w:rPr>
          <w:delText>ă</w:delText>
        </w:r>
        <w:r w:rsidRPr="00B8168D" w:rsidDel="00DF71A5">
          <w:rPr>
            <w:lang w:val="ro-RO" w:eastAsia="ro-RO"/>
          </w:rPr>
          <w:delText xml:space="preserve"> ia</w:delText>
        </w:r>
      </w:del>
      <w:ins w:id="315" w:author="Manu Serban" w:date="2015-08-25T16:51:00Z">
        <w:r w:rsidR="00DF71A5">
          <w:rPr>
            <w:lang w:val="ro-RO" w:eastAsia="ro-RO"/>
          </w:rPr>
          <w:t xml:space="preserve">referi </w:t>
        </w:r>
      </w:ins>
      <w:del w:id="316" w:author="Manu Serban" w:date="2015-08-25T16:51:00Z">
        <w:r w:rsidRPr="00B8168D" w:rsidDel="00DF71A5">
          <w:rPr>
            <w:lang w:val="ro-RO" w:eastAsia="ro-RO"/>
          </w:rPr>
          <w:delText xml:space="preserve"> </w:delText>
        </w:r>
      </w:del>
      <w:ins w:id="317" w:author="Manu Serban" w:date="2015-08-25T16:51:00Z">
        <w:r w:rsidR="00DF71A5">
          <w:rPr>
            <w:lang w:val="ro-RO" w:eastAsia="ro-RO"/>
          </w:rPr>
          <w:t xml:space="preserve">la o </w:t>
        </w:r>
      </w:ins>
      <w:del w:id="318" w:author="Manu Serban" w:date="2015-08-25T16:51:00Z">
        <w:r w:rsidRPr="00B8168D" w:rsidDel="00DF71A5">
          <w:rPr>
            <w:lang w:val="ro-RO" w:eastAsia="ro-RO"/>
          </w:rPr>
          <w:delText>valori dint</w:delText>
        </w:r>
      </w:del>
      <w:del w:id="319" w:author="Manu Serban" w:date="2015-08-25T16:52:00Z">
        <w:r w:rsidRPr="00B8168D" w:rsidDel="00DF71A5">
          <w:rPr>
            <w:lang w:val="ro-RO" w:eastAsia="ro-RO"/>
          </w:rPr>
          <w:delText xml:space="preserve">r-o </w:delText>
        </w:r>
      </w:del>
      <w:r w:rsidRPr="00B8168D">
        <w:rPr>
          <w:lang w:val="ro-RO" w:eastAsia="ro-RO"/>
        </w:rPr>
        <w:t>gam</w:t>
      </w:r>
      <w:r w:rsidR="0066392B" w:rsidRPr="00ED7973">
        <w:rPr>
          <w:rFonts w:cs="Calibri"/>
          <w:lang w:val="ro-RO"/>
        </w:rPr>
        <w:t>ă</w:t>
      </w:r>
      <w:r w:rsidRPr="00B8168D">
        <w:rPr>
          <w:lang w:val="ro-RO" w:eastAsia="ro-RO"/>
        </w:rPr>
        <w:t xml:space="preserve"> foarte larg</w:t>
      </w:r>
      <w:r w:rsidR="0066392B" w:rsidRPr="00ED7973">
        <w:rPr>
          <w:rFonts w:cs="Calibri"/>
          <w:lang w:val="ro-RO"/>
        </w:rPr>
        <w:t>ă</w:t>
      </w:r>
      <w:ins w:id="320" w:author="Manu Serban" w:date="2015-08-25T16:52:00Z">
        <w:r w:rsidR="005502A4">
          <w:rPr>
            <w:rFonts w:cs="Calibri"/>
            <w:lang w:val="ro-RO"/>
          </w:rPr>
          <w:t>de elemente</w:t>
        </w:r>
      </w:ins>
      <w:r w:rsidRPr="00B8168D">
        <w:rPr>
          <w:lang w:val="ro-RO" w:eastAsia="ro-RO"/>
        </w:rPr>
        <w:t xml:space="preserve">. Poate </w:t>
      </w:r>
      <w:ins w:id="321" w:author="Manu Serban" w:date="2015-08-25T16:52:00Z">
        <w:r w:rsidR="005502A4">
          <w:rPr>
            <w:lang w:val="ro-RO" w:eastAsia="ro-RO"/>
          </w:rPr>
          <w:t>detecta</w:t>
        </w:r>
      </w:ins>
      <w:del w:id="322" w:author="Manu Serban" w:date="2015-08-25T16:52:00Z">
        <w:r w:rsidRPr="00B8168D" w:rsidDel="005502A4">
          <w:rPr>
            <w:lang w:val="ro-RO" w:eastAsia="ro-RO"/>
          </w:rPr>
          <w:delText>con</w:delText>
        </w:r>
        <w:r w:rsidR="00A340EF" w:rsidRPr="00A340EF" w:rsidDel="005502A4">
          <w:rPr>
            <w:lang w:val="ro-RO" w:eastAsia="ro-RO"/>
          </w:rPr>
          <w:delText>ț</w:delText>
        </w:r>
        <w:r w:rsidRPr="00B8168D" w:rsidDel="005502A4">
          <w:rPr>
            <w:lang w:val="ro-RO" w:eastAsia="ro-RO"/>
          </w:rPr>
          <w:delText>ine</w:delText>
        </w:r>
      </w:del>
      <w:r w:rsidRPr="00B8168D">
        <w:rPr>
          <w:lang w:val="ro-RO" w:eastAsia="ro-RO"/>
        </w:rPr>
        <w:t xml:space="preserve"> at</w:t>
      </w:r>
      <w:r w:rsidR="00D657E4" w:rsidRPr="00D657E4">
        <w:rPr>
          <w:lang w:val="ro-RO" w:eastAsia="ro-RO"/>
        </w:rPr>
        <w:t>â</w:t>
      </w:r>
      <w:r w:rsidRPr="00B8168D">
        <w:rPr>
          <w:lang w:val="ro-RO" w:eastAsia="ro-RO"/>
        </w:rPr>
        <w:t>t variabile de tipuri existente deja (int, long long, double, etc), dar *puterea lui special</w:t>
      </w:r>
      <w:r w:rsidR="0066392B" w:rsidRPr="00ED7973">
        <w:rPr>
          <w:rFonts w:cs="Calibri"/>
          <w:lang w:val="ro-RO"/>
        </w:rPr>
        <w:t>ă</w:t>
      </w:r>
      <w:r w:rsidRPr="00B8168D">
        <w:rPr>
          <w:lang w:val="ro-RO" w:eastAsia="ro-RO"/>
        </w:rPr>
        <w:t xml:space="preserve">* este aceea de a se mula pe </w:t>
      </w:r>
      <w:ins w:id="323" w:author="Manu Serban" w:date="2015-08-25T16:53:00Z">
        <w:r w:rsidR="005502A4">
          <w:rPr>
            <w:lang w:val="ro-RO" w:eastAsia="ro-RO"/>
          </w:rPr>
          <w:t xml:space="preserve">orice </w:t>
        </w:r>
      </w:ins>
      <w:r w:rsidRPr="00B8168D">
        <w:rPr>
          <w:lang w:val="ro-RO" w:eastAsia="ro-RO"/>
        </w:rPr>
        <w:t>tip</w:t>
      </w:r>
      <w:del w:id="324" w:author="Manu Serban" w:date="2015-08-25T16:53:00Z">
        <w:r w:rsidRPr="00B8168D" w:rsidDel="005502A4">
          <w:rPr>
            <w:lang w:val="ro-RO" w:eastAsia="ro-RO"/>
          </w:rPr>
          <w:delText>ul</w:delText>
        </w:r>
      </w:del>
      <w:r w:rsidRPr="00B8168D">
        <w:rPr>
          <w:lang w:val="ro-RO" w:eastAsia="ro-RO"/>
        </w:rPr>
        <w:t xml:space="preserve"> de dat</w:t>
      </w:r>
      <w:ins w:id="325" w:author="Gabriel" w:date="2015-08-04T23:37:00Z">
        <w:r w:rsidR="00934F9E">
          <w:rPr>
            <w:lang w:val="ro-RO" w:eastAsia="ro-RO"/>
          </w:rPr>
          <w:t>ă</w:t>
        </w:r>
      </w:ins>
      <w:del w:id="326" w:author="Gabriel" w:date="2015-08-04T23:37:00Z">
        <w:r w:rsidRPr="00B8168D" w:rsidDel="00934F9E">
          <w:rPr>
            <w:lang w:val="ro-RO" w:eastAsia="ro-RO"/>
          </w:rPr>
          <w:delText>e</w:delText>
        </w:r>
      </w:del>
      <w:ins w:id="327" w:author="Gabriel" w:date="2015-08-04T23:37:00Z">
        <w:r w:rsidR="00934F9E">
          <w:rPr>
            <w:lang w:val="ro-RO" w:eastAsia="ro-RO"/>
          </w:rPr>
          <w:t>, containere, clase si funcţii lambda</w:t>
        </w:r>
      </w:ins>
      <w:r w:rsidRPr="00B8168D">
        <w:rPr>
          <w:lang w:val="ro-RO" w:eastAsia="ro-RO"/>
        </w:rPr>
        <w:t xml:space="preserve"> pe care i</w:t>
      </w:r>
      <w:ins w:id="328" w:author="Manu Serban" w:date="2015-08-25T16:54:00Z">
        <w:r w:rsidR="005502A4">
          <w:rPr>
            <w:lang w:val="ro-RO" w:eastAsia="ro-RO"/>
          </w:rPr>
          <w:t xml:space="preserve"> </w:t>
        </w:r>
      </w:ins>
      <w:del w:id="329" w:author="Manu Serban" w:date="2015-08-25T16:54:00Z">
        <w:r w:rsidRPr="00B8168D" w:rsidDel="005502A4">
          <w:rPr>
            <w:lang w:val="ro-RO" w:eastAsia="ro-RO"/>
          </w:rPr>
          <w:delText>-</w:delText>
        </w:r>
      </w:del>
      <w:r w:rsidRPr="00B8168D">
        <w:rPr>
          <w:lang w:val="ro-RO" w:eastAsia="ro-RO"/>
        </w:rPr>
        <w:t>l</w:t>
      </w:r>
      <w:ins w:id="330" w:author="Gabriel" w:date="2015-08-04T23:37:00Z">
        <w:r w:rsidR="00934F9E">
          <w:rPr>
            <w:lang w:val="ro-RO" w:eastAsia="ro-RO"/>
          </w:rPr>
          <w:t>e</w:t>
        </w:r>
      </w:ins>
      <w:r w:rsidRPr="00B8168D">
        <w:rPr>
          <w:lang w:val="ro-RO" w:eastAsia="ro-RO"/>
        </w:rPr>
        <w:t xml:space="preserve"> </w:t>
      </w:r>
      <w:del w:id="331" w:author="Manu Serban" w:date="2015-08-25T16:54:00Z">
        <w:r w:rsidRPr="00B8168D" w:rsidDel="005502A4">
          <w:rPr>
            <w:lang w:val="ro-RO" w:eastAsia="ro-RO"/>
          </w:rPr>
          <w:delText>atribuim</w:delText>
        </w:r>
      </w:del>
      <w:ins w:id="332" w:author="Manu Serban" w:date="2015-08-25T16:54:00Z">
        <w:r w:rsidR="005502A4">
          <w:rPr>
            <w:lang w:val="ro-RO" w:eastAsia="ro-RO"/>
          </w:rPr>
          <w:t>alăturăm</w:t>
        </w:r>
      </w:ins>
      <w:ins w:id="333" w:author="Gabriel" w:date="2015-08-05T00:14:00Z">
        <w:r w:rsidR="007166D0">
          <w:rPr>
            <w:lang w:val="ro-RO" w:eastAsia="ro-RO"/>
          </w:rPr>
          <w:t>.</w:t>
        </w:r>
      </w:ins>
      <w:del w:id="334" w:author="Gabriel" w:date="2015-08-05T00:14:00Z">
        <w:r w:rsidRPr="00B8168D" w:rsidDel="007166D0">
          <w:rPr>
            <w:lang w:val="ro-RO" w:eastAsia="ro-RO"/>
          </w:rPr>
          <w:delText>:</w:delText>
        </w:r>
      </w:del>
      <w:ins w:id="335" w:author="Gabriel" w:date="2015-08-05T00:14:00Z">
        <w:del w:id="336" w:author="Manu Serban" w:date="2015-08-25T16:54:00Z">
          <w:r w:rsidR="007166D0" w:rsidDel="005502A4">
            <w:rPr>
              <w:lang w:val="ro-RO" w:eastAsia="ro-RO"/>
            </w:rPr>
            <w:delText xml:space="preserve"> </w:delText>
          </w:r>
        </w:del>
      </w:ins>
      <w:ins w:id="337" w:author="Manu Serban" w:date="2015-08-25T16:54:00Z">
        <w:r w:rsidR="005502A4">
          <w:rPr>
            <w:lang w:val="ro-RO" w:eastAsia="ro-RO"/>
          </w:rPr>
          <w:t xml:space="preserve"> </w:t>
        </w:r>
      </w:ins>
      <w:ins w:id="338" w:author="Gabriel" w:date="2015-08-05T00:14:00Z">
        <w:r w:rsidR="007166D0">
          <w:rPr>
            <w:lang w:val="ro-RO" w:eastAsia="ro-RO"/>
          </w:rPr>
          <w:t xml:space="preserve">Acesta foloseşte principiul şabloanelor (template) pentru determinarea </w:t>
        </w:r>
      </w:ins>
      <w:ins w:id="339" w:author="Manu Serban" w:date="2015-08-25T16:54:00Z">
        <w:r w:rsidR="005502A4">
          <w:rPr>
            <w:lang w:val="ro-RO" w:eastAsia="ro-RO"/>
          </w:rPr>
          <w:t xml:space="preserve">tipului de dată al </w:t>
        </w:r>
      </w:ins>
      <w:ins w:id="340" w:author="Gabriel" w:date="2015-08-05T00:14:00Z">
        <w:r w:rsidR="007166D0">
          <w:rPr>
            <w:lang w:val="ro-RO" w:eastAsia="ro-RO"/>
          </w:rPr>
          <w:t xml:space="preserve">elementului </w:t>
        </w:r>
        <w:del w:id="341" w:author="Manu Serban" w:date="2015-08-25T16:55:00Z">
          <w:r w:rsidR="007166D0" w:rsidDel="005502A4">
            <w:rPr>
              <w:lang w:val="ro-RO" w:eastAsia="ro-RO"/>
            </w:rPr>
            <w:delText>ce înlocuie</w:delText>
          </w:r>
        </w:del>
      </w:ins>
      <w:ins w:id="342" w:author="Gabriel" w:date="2015-08-05T00:22:00Z">
        <w:del w:id="343" w:author="Manu Serban" w:date="2015-08-25T16:55:00Z">
          <w:r w:rsidR="007166D0" w:rsidDel="005502A4">
            <w:rPr>
              <w:lang w:val="ro-RO" w:eastAsia="ro-RO"/>
            </w:rPr>
            <w:delText>ş</w:delText>
          </w:r>
        </w:del>
      </w:ins>
      <w:ins w:id="344" w:author="Gabriel" w:date="2015-08-05T00:14:00Z">
        <w:del w:id="345" w:author="Manu Serban" w:date="2015-08-25T16:55:00Z">
          <w:r w:rsidR="007166D0" w:rsidDel="005502A4">
            <w:rPr>
              <w:lang w:val="ro-RO" w:eastAsia="ro-RO"/>
            </w:rPr>
            <w:delText xml:space="preserve">te cuvântul cheie </w:delText>
          </w:r>
          <w:r w:rsidR="007166D0" w:rsidRPr="007166D0" w:rsidDel="005502A4">
            <w:rPr>
              <w:rStyle w:val="CodChar"/>
              <w:rPrChange w:id="346" w:author="Gabriel" w:date="2015-08-05T00:15:00Z">
                <w:rPr>
                  <w:rFonts w:ascii="Courier New" w:eastAsiaTheme="minorEastAsia" w:hAnsi="Courier New"/>
                  <w:sz w:val="16"/>
                  <w:lang w:val="ro-RO" w:eastAsia="ro-RO"/>
                </w:rPr>
              </w:rPrChange>
            </w:rPr>
            <w:delText>auto</w:delText>
          </w:r>
        </w:del>
      </w:ins>
      <w:ins w:id="347" w:author="Manu Serban" w:date="2015-08-25T16:55:00Z">
        <w:r w:rsidR="005502A4">
          <w:rPr>
            <w:lang w:val="ro-RO" w:eastAsia="ro-RO"/>
          </w:rPr>
          <w:t>specificat</w:t>
        </w:r>
      </w:ins>
      <w:ins w:id="348" w:author="Gabriel" w:date="2015-08-05T00:14:00Z">
        <w:r w:rsidR="007166D0">
          <w:rPr>
            <w:lang w:val="ro-RO" w:eastAsia="ro-RO"/>
          </w:rPr>
          <w:t>.</w:t>
        </w:r>
      </w:ins>
    </w:p>
    <w:p w14:paraId="06014E1A" w14:textId="77777777" w:rsidR="00B8168D" w:rsidRPr="005502A4" w:rsidDel="005502A4" w:rsidRDefault="00B8168D">
      <w:pPr>
        <w:pStyle w:val="Paragraf"/>
        <w:rPr>
          <w:del w:id="349" w:author="Manu Serban" w:date="2015-08-25T16:55:00Z"/>
          <w:b/>
          <w:rPrChange w:id="350" w:author="Manu Serban" w:date="2015-08-25T16:56:00Z">
            <w:rPr>
              <w:del w:id="351" w:author="Manu Serban" w:date="2015-08-25T16:55:00Z"/>
              <w:rFonts w:cs="Times New Roman"/>
              <w:sz w:val="24"/>
              <w:szCs w:val="24"/>
              <w:lang w:val="ro-RO" w:eastAsia="ro-RO"/>
            </w:rPr>
          </w:rPrChange>
        </w:rPr>
      </w:pPr>
    </w:p>
    <w:p w14:paraId="7B1DFE5A" w14:textId="77777777" w:rsidR="00B8168D" w:rsidRPr="005502A4" w:rsidRDefault="00B8168D" w:rsidP="005502A4">
      <w:pPr>
        <w:pStyle w:val="Paragraf"/>
        <w:rPr>
          <w:b/>
          <w:rPrChange w:id="352" w:author="Manu Serban" w:date="2015-08-25T16:56:00Z">
            <w:rPr>
              <w:rFonts w:cs="Times New Roman"/>
              <w:sz w:val="24"/>
              <w:szCs w:val="24"/>
              <w:lang w:val="ro-RO" w:eastAsia="ro-RO"/>
            </w:rPr>
          </w:rPrChange>
        </w:rPr>
      </w:pPr>
      <w:proofErr w:type="spellStart"/>
      <w:r w:rsidRPr="005502A4">
        <w:rPr>
          <w:b/>
          <w:rPrChange w:id="353" w:author="Manu Serban" w:date="2015-08-25T16:56:00Z">
            <w:rPr>
              <w:lang w:val="ro-RO" w:eastAsia="ro-RO"/>
            </w:rPr>
          </w:rPrChange>
        </w:rPr>
        <w:t>Exemplu</w:t>
      </w:r>
      <w:proofErr w:type="spellEnd"/>
      <w:r w:rsidRPr="005502A4">
        <w:rPr>
          <w:b/>
          <w:rPrChange w:id="354" w:author="Manu Serban" w:date="2015-08-25T16:56:00Z">
            <w:rPr>
              <w:lang w:val="ro-RO" w:eastAsia="ro-RO"/>
            </w:rPr>
          </w:rPrChange>
        </w:rPr>
        <w:t>:</w:t>
      </w:r>
    </w:p>
    <w:p w14:paraId="48B3CAC4" w14:textId="77777777" w:rsidR="00B8168D" w:rsidRPr="00B8168D" w:rsidRDefault="00B8168D">
      <w:pPr>
        <w:pStyle w:val="Cod"/>
        <w:ind w:left="0"/>
        <w:rPr>
          <w:rFonts w:ascii="Times New Roman" w:eastAsia="Times New Roman" w:hAnsi="Times New Roman" w:cs="Times New Roman"/>
          <w:sz w:val="24"/>
          <w:szCs w:val="24"/>
          <w:lang w:val="ro-RO" w:eastAsia="ro-RO"/>
        </w:rPr>
        <w:pPrChange w:id="355" w:author="Manu Serban" w:date="2015-08-25T16:55:00Z">
          <w:pPr>
            <w:pStyle w:val="Cod"/>
          </w:pPr>
        </w:pPrChange>
      </w:pPr>
      <w:r w:rsidRPr="00B8168D">
        <w:rPr>
          <w:rFonts w:eastAsia="Times New Roman"/>
          <w:lang w:val="ro-RO" w:eastAsia="ro-RO"/>
        </w:rPr>
        <w:t>struct elev{</w:t>
      </w:r>
    </w:p>
    <w:p w14:paraId="347695A6" w14:textId="77777777" w:rsidR="00B8168D" w:rsidRPr="00B8168D" w:rsidRDefault="005502A4">
      <w:pPr>
        <w:pStyle w:val="Cod"/>
        <w:ind w:left="0"/>
        <w:rPr>
          <w:rFonts w:ascii="Times New Roman" w:eastAsia="Times New Roman" w:hAnsi="Times New Roman" w:cs="Times New Roman"/>
          <w:sz w:val="24"/>
          <w:szCs w:val="24"/>
          <w:lang w:val="ro-RO" w:eastAsia="ro-RO"/>
        </w:rPr>
        <w:pPrChange w:id="356" w:author="Manu Serban" w:date="2015-08-25T16:56:00Z">
          <w:pPr>
            <w:pStyle w:val="Cod"/>
          </w:pPr>
        </w:pPrChange>
      </w:pPr>
      <w:ins w:id="357" w:author="Manu Serban" w:date="2015-08-25T16:56:00Z">
        <w:r>
          <w:rPr>
            <w:rFonts w:eastAsia="Times New Roman"/>
            <w:lang w:val="ro-RO" w:eastAsia="ro-RO"/>
          </w:rPr>
          <w:tab/>
        </w:r>
      </w:ins>
      <w:del w:id="358" w:author="Manu Serban" w:date="2015-08-25T16:56:00Z">
        <w:r w:rsidR="00B8168D" w:rsidRPr="00B8168D" w:rsidDel="005502A4">
          <w:rPr>
            <w:rFonts w:eastAsia="Times New Roman"/>
            <w:lang w:val="ro-RO" w:eastAsia="ro-RO"/>
          </w:rPr>
          <w:tab/>
        </w:r>
      </w:del>
      <w:r w:rsidR="00B8168D" w:rsidRPr="00B8168D">
        <w:rPr>
          <w:rFonts w:eastAsia="Times New Roman"/>
          <w:lang w:val="ro-RO" w:eastAsia="ro-RO"/>
        </w:rPr>
        <w:t>int varsta;</w:t>
      </w:r>
    </w:p>
    <w:p w14:paraId="4457CFFB" w14:textId="77777777" w:rsidR="00B8168D" w:rsidRPr="00B8168D" w:rsidRDefault="005502A4">
      <w:pPr>
        <w:pStyle w:val="Cod"/>
        <w:ind w:left="0"/>
        <w:rPr>
          <w:rFonts w:ascii="Times New Roman" w:eastAsia="Times New Roman" w:hAnsi="Times New Roman" w:cs="Times New Roman"/>
          <w:sz w:val="24"/>
          <w:szCs w:val="24"/>
          <w:lang w:val="ro-RO" w:eastAsia="ro-RO"/>
        </w:rPr>
        <w:pPrChange w:id="359" w:author="Manu Serban" w:date="2015-08-25T16:56:00Z">
          <w:pPr>
            <w:pStyle w:val="Cod"/>
          </w:pPr>
        </w:pPrChange>
      </w:pPr>
      <w:ins w:id="360" w:author="Manu Serban" w:date="2015-08-25T16:56:00Z">
        <w:r>
          <w:rPr>
            <w:rFonts w:eastAsia="Times New Roman"/>
            <w:lang w:val="ro-RO" w:eastAsia="ro-RO"/>
          </w:rPr>
          <w:tab/>
        </w:r>
      </w:ins>
      <w:del w:id="361" w:author="Manu Serban" w:date="2015-08-25T16:56:00Z">
        <w:r w:rsidR="00B8168D" w:rsidRPr="00B8168D" w:rsidDel="005502A4">
          <w:rPr>
            <w:rFonts w:eastAsia="Times New Roman"/>
            <w:lang w:val="ro-RO" w:eastAsia="ro-RO"/>
          </w:rPr>
          <w:tab/>
        </w:r>
      </w:del>
      <w:r w:rsidR="00B8168D" w:rsidRPr="00B8168D">
        <w:rPr>
          <w:rFonts w:eastAsia="Times New Roman"/>
          <w:lang w:val="ro-RO" w:eastAsia="ro-RO"/>
        </w:rPr>
        <w:t>char nume[100];</w:t>
      </w:r>
    </w:p>
    <w:p w14:paraId="77D29F61" w14:textId="77777777" w:rsidR="00B8168D" w:rsidRPr="00B8168D" w:rsidRDefault="00B8168D">
      <w:pPr>
        <w:pStyle w:val="Cod"/>
        <w:ind w:left="0"/>
        <w:rPr>
          <w:rFonts w:ascii="Times New Roman" w:eastAsia="Times New Roman" w:hAnsi="Times New Roman" w:cs="Times New Roman"/>
          <w:sz w:val="24"/>
          <w:szCs w:val="24"/>
          <w:lang w:val="ro-RO" w:eastAsia="ro-RO"/>
        </w:rPr>
        <w:pPrChange w:id="362" w:author="Manu Serban" w:date="2015-08-25T16:56:00Z">
          <w:pPr>
            <w:pStyle w:val="Cod"/>
          </w:pPr>
        </w:pPrChange>
      </w:pPr>
      <w:r w:rsidRPr="00B8168D">
        <w:rPr>
          <w:rFonts w:eastAsia="Times New Roman"/>
          <w:lang w:val="ro-RO" w:eastAsia="ro-RO"/>
        </w:rPr>
        <w:t>}f;</w:t>
      </w:r>
    </w:p>
    <w:p w14:paraId="66394C37" w14:textId="77777777" w:rsidR="00B8168D" w:rsidRPr="007166D0" w:rsidRDefault="00B8168D">
      <w:pPr>
        <w:pStyle w:val="Cod"/>
        <w:ind w:left="0"/>
        <w:rPr>
          <w:rFonts w:ascii="Times New Roman" w:eastAsia="Times New Roman" w:hAnsi="Times New Roman" w:cs="Times New Roman"/>
          <w:sz w:val="24"/>
          <w:szCs w:val="24"/>
          <w:lang w:val="ro-RO" w:eastAsia="ro-RO"/>
        </w:rPr>
        <w:pPrChange w:id="363" w:author="Manu Serban" w:date="2015-08-25T16:56:00Z">
          <w:pPr>
            <w:pStyle w:val="Cod"/>
          </w:pPr>
        </w:pPrChange>
      </w:pPr>
      <w:r w:rsidRPr="00B8168D">
        <w:rPr>
          <w:rFonts w:eastAsia="Times New Roman"/>
          <w:lang w:val="ro-RO" w:eastAsia="ro-RO"/>
        </w:rPr>
        <w:t>auto e = f;</w:t>
      </w:r>
      <w:ins w:id="364" w:author="Gabriel" w:date="2015-08-05T00:21:00Z">
        <w:r w:rsidR="007166D0">
          <w:rPr>
            <w:rFonts w:eastAsia="Times New Roman"/>
            <w:lang w:val="ro-RO" w:eastAsia="ro-RO"/>
          </w:rPr>
          <w:t xml:space="preserve"> </w:t>
        </w:r>
        <w:r w:rsidR="007166D0">
          <w:rPr>
            <w:rFonts w:eastAsia="Times New Roman"/>
            <w:lang w:eastAsia="ro-RO"/>
          </w:rPr>
          <w:t>///</w:t>
        </w:r>
        <w:r w:rsidR="007166D0">
          <w:rPr>
            <w:rFonts w:eastAsia="Times New Roman"/>
            <w:lang w:val="ro-RO" w:eastAsia="ro-RO"/>
          </w:rPr>
          <w:t xml:space="preserve">în acest caz, </w:t>
        </w:r>
        <w:r w:rsidR="007166D0" w:rsidRPr="007166D0">
          <w:rPr>
            <w:rPrChange w:id="365" w:author="Gabriel" w:date="2015-08-05T00:22:00Z">
              <w:rPr>
                <w:rFonts w:eastAsia="Times New Roman"/>
                <w:lang w:val="ro-RO" w:eastAsia="ro-RO"/>
              </w:rPr>
            </w:rPrChange>
          </w:rPr>
          <w:t>auto</w:t>
        </w:r>
        <w:r w:rsidR="007166D0">
          <w:rPr>
            <w:rFonts w:eastAsia="Times New Roman"/>
            <w:lang w:val="ro-RO" w:eastAsia="ro-RO"/>
          </w:rPr>
          <w:t xml:space="preserve"> se înlocuieşte</w:t>
        </w:r>
      </w:ins>
      <w:ins w:id="366" w:author="Gabriel" w:date="2015-08-05T00:22:00Z">
        <w:r w:rsidR="007166D0">
          <w:rPr>
            <w:rFonts w:eastAsia="Times New Roman"/>
            <w:lang w:val="ro-RO" w:eastAsia="ro-RO"/>
          </w:rPr>
          <w:t xml:space="preserve"> cu </w:t>
        </w:r>
        <w:proofErr w:type="spellStart"/>
        <w:r w:rsidR="007166D0" w:rsidRPr="007166D0">
          <w:rPr>
            <w:rPrChange w:id="367" w:author="Gabriel" w:date="2015-08-05T00:22:00Z">
              <w:rPr>
                <w:rFonts w:eastAsia="Times New Roman"/>
                <w:lang w:val="ro-RO" w:eastAsia="ro-RO"/>
              </w:rPr>
            </w:rPrChange>
          </w:rPr>
          <w:t>elev</w:t>
        </w:r>
      </w:ins>
      <w:proofErr w:type="spellEnd"/>
    </w:p>
    <w:p w14:paraId="3F2DBD1C" w14:textId="77777777" w:rsidR="00B8168D" w:rsidRPr="00B8168D" w:rsidRDefault="00B8168D">
      <w:pPr>
        <w:pStyle w:val="Cod"/>
        <w:ind w:left="0"/>
        <w:rPr>
          <w:rFonts w:ascii="Times New Roman" w:eastAsia="Times New Roman" w:hAnsi="Times New Roman" w:cs="Times New Roman"/>
          <w:sz w:val="24"/>
          <w:szCs w:val="24"/>
          <w:lang w:val="ro-RO" w:eastAsia="ro-RO"/>
        </w:rPr>
        <w:pPrChange w:id="368" w:author="Manu Serban" w:date="2015-08-25T16:56:00Z">
          <w:pPr>
            <w:pStyle w:val="Cod"/>
          </w:pPr>
        </w:pPrChange>
      </w:pPr>
      <w:r w:rsidRPr="00B8168D">
        <w:rPr>
          <w:rFonts w:eastAsia="Times New Roman"/>
          <w:lang w:val="ro-RO" w:eastAsia="ro-RO"/>
        </w:rPr>
        <w:t>printf(“varsta lui f este %d”, e.varsta);</w:t>
      </w:r>
    </w:p>
    <w:p w14:paraId="58BCC0EC" w14:textId="77777777" w:rsidR="00B8168D" w:rsidRPr="00B8168D" w:rsidDel="005502A4" w:rsidRDefault="00B8168D" w:rsidP="00B8168D">
      <w:pPr>
        <w:pStyle w:val="Paragraf"/>
        <w:rPr>
          <w:del w:id="369" w:author="Manu Serban" w:date="2015-08-25T16:57:00Z"/>
          <w:rFonts w:cs="Times New Roman"/>
          <w:sz w:val="24"/>
          <w:szCs w:val="24"/>
          <w:lang w:val="ro-RO" w:eastAsia="ro-RO"/>
        </w:rPr>
      </w:pPr>
    </w:p>
    <w:p w14:paraId="5C421133" w14:textId="77777777" w:rsidR="00B8168D" w:rsidRPr="00B8168D" w:rsidRDefault="00B8168D" w:rsidP="00B8168D">
      <w:pPr>
        <w:pStyle w:val="Paragraf"/>
      </w:pPr>
      <w:r w:rsidRPr="00B8168D">
        <w:rPr>
          <w:lang w:val="ro-RO" w:eastAsia="ro-RO"/>
        </w:rPr>
        <w:t>Mai mult dec</w:t>
      </w:r>
      <w:r w:rsidR="00D657E4" w:rsidRPr="00D657E4">
        <w:rPr>
          <w:lang w:val="ro-RO" w:eastAsia="ro-RO"/>
        </w:rPr>
        <w:t>â</w:t>
      </w:r>
      <w:r w:rsidRPr="00B8168D">
        <w:rPr>
          <w:lang w:val="ro-RO" w:eastAsia="ro-RO"/>
        </w:rPr>
        <w:t>t faptul c</w:t>
      </w:r>
      <w:r w:rsidR="0066392B" w:rsidRPr="00ED7973">
        <w:rPr>
          <w:rFonts w:cs="Calibri"/>
          <w:lang w:val="ro-RO"/>
        </w:rPr>
        <w:t>ă</w:t>
      </w:r>
      <w:r w:rsidRPr="00B8168D">
        <w:rPr>
          <w:lang w:val="ro-RO" w:eastAsia="ro-RO"/>
        </w:rPr>
        <w:t xml:space="preserve"> </w:t>
      </w:r>
      <w:del w:id="370" w:author="Gabriel" w:date="2015-08-04T23:38:00Z">
        <w:r w:rsidRPr="005502A4" w:rsidDel="00934F9E">
          <w:rPr>
            <w:rStyle w:val="CodChar"/>
            <w:rPrChange w:id="371" w:author="Manu Serban" w:date="2015-08-25T16:57:00Z">
              <w:rPr>
                <w:lang w:val="ro-RO" w:eastAsia="ro-RO"/>
              </w:rPr>
            </w:rPrChange>
          </w:rPr>
          <w:delText>tipul de dat</w:delText>
        </w:r>
        <w:r w:rsidR="0066392B" w:rsidRPr="005502A4" w:rsidDel="00934F9E">
          <w:rPr>
            <w:rStyle w:val="CodChar"/>
            <w:rPrChange w:id="372" w:author="Manu Serban" w:date="2015-08-25T16:57:00Z">
              <w:rPr>
                <w:rFonts w:cs="Calibri"/>
                <w:lang w:val="ro-RO"/>
              </w:rPr>
            </w:rPrChange>
          </w:rPr>
          <w:delText>ă</w:delText>
        </w:r>
        <w:r w:rsidRPr="005502A4" w:rsidDel="00934F9E">
          <w:rPr>
            <w:rStyle w:val="CodChar"/>
            <w:rPrChange w:id="373" w:author="Manu Serban" w:date="2015-08-25T16:57:00Z">
              <w:rPr>
                <w:lang w:val="ro-RO" w:eastAsia="ro-RO"/>
              </w:rPr>
            </w:rPrChange>
          </w:rPr>
          <w:delText xml:space="preserve"> </w:delText>
        </w:r>
      </w:del>
      <w:r w:rsidRPr="005502A4">
        <w:rPr>
          <w:rStyle w:val="CodChar"/>
          <w:rPrChange w:id="374" w:author="Manu Serban" w:date="2015-08-25T16:57:00Z">
            <w:rPr>
              <w:lang w:val="ro-RO" w:eastAsia="ro-RO"/>
            </w:rPr>
          </w:rPrChange>
        </w:rPr>
        <w:t>auto</w:t>
      </w:r>
      <w:r w:rsidRPr="00B8168D">
        <w:rPr>
          <w:lang w:val="ro-RO" w:eastAsia="ro-RO"/>
        </w:rPr>
        <w:t xml:space="preserve"> suport</w:t>
      </w:r>
      <w:r w:rsidR="0066392B" w:rsidRPr="00ED7973">
        <w:rPr>
          <w:rFonts w:cs="Calibri"/>
          <w:lang w:val="ro-RO"/>
        </w:rPr>
        <w:t>ă</w:t>
      </w:r>
      <w:r w:rsidRPr="00B8168D">
        <w:rPr>
          <w:lang w:val="ro-RO" w:eastAsia="ro-RO"/>
        </w:rPr>
        <w:t xml:space="preserve"> atribuirea oricarui alt tip de date definit de utilizator sau existent, acesta poate s</w:t>
      </w:r>
      <w:r w:rsidR="0066392B" w:rsidRPr="00ED7973">
        <w:rPr>
          <w:rFonts w:cs="Calibri"/>
          <w:lang w:val="ro-RO"/>
        </w:rPr>
        <w:t>ă</w:t>
      </w:r>
      <w:r w:rsidRPr="00B8168D">
        <w:rPr>
          <w:lang w:val="ro-RO" w:eastAsia="ro-RO"/>
        </w:rPr>
        <w:t xml:space="preserve"> accepte </w:t>
      </w:r>
      <w:r w:rsidR="00401DC5" w:rsidRPr="00401DC5">
        <w:rPr>
          <w:lang w:val="ro-RO" w:eastAsia="ro-RO"/>
        </w:rPr>
        <w:t>ș</w:t>
      </w:r>
      <w:r w:rsidRPr="00B8168D">
        <w:rPr>
          <w:lang w:val="ro-RO" w:eastAsia="ro-RO"/>
        </w:rPr>
        <w:t>i o func</w:t>
      </w:r>
      <w:r w:rsidR="00A340EF" w:rsidRPr="00A340EF">
        <w:rPr>
          <w:lang w:val="ro-RO" w:eastAsia="ro-RO"/>
        </w:rPr>
        <w:t>ț</w:t>
      </w:r>
      <w:r w:rsidRPr="00B8168D">
        <w:rPr>
          <w:lang w:val="ro-RO" w:eastAsia="ro-RO"/>
        </w:rPr>
        <w:t>ie de tip lambda. Func</w:t>
      </w:r>
      <w:r w:rsidR="00A340EF" w:rsidRPr="00A340EF">
        <w:rPr>
          <w:lang w:val="ro-RO" w:eastAsia="ro-RO"/>
        </w:rPr>
        <w:t>ț</w:t>
      </w:r>
      <w:r w:rsidRPr="00B8168D">
        <w:rPr>
          <w:lang w:val="ro-RO" w:eastAsia="ro-RO"/>
        </w:rPr>
        <w:t>iile lambda sunt cele mai apropiate de functorii folosi</w:t>
      </w:r>
      <w:r w:rsidR="00A340EF" w:rsidRPr="00A340EF">
        <w:rPr>
          <w:lang w:val="ro-RO" w:eastAsia="ro-RO"/>
        </w:rPr>
        <w:t>ț</w:t>
      </w:r>
      <w:r w:rsidRPr="00B8168D">
        <w:rPr>
          <w:lang w:val="ro-RO" w:eastAsia="ro-RO"/>
        </w:rPr>
        <w:t>i de c</w:t>
      </w:r>
      <w:r w:rsidR="0066392B" w:rsidRPr="00ED7973">
        <w:rPr>
          <w:rFonts w:cs="Calibri"/>
          <w:lang w:val="ro-RO"/>
        </w:rPr>
        <w:t>ă</w:t>
      </w:r>
      <w:r w:rsidRPr="00B8168D">
        <w:rPr>
          <w:lang w:val="ro-RO" w:eastAsia="ro-RO"/>
        </w:rPr>
        <w:t xml:space="preserve">tre compilator, astfel </w:t>
      </w:r>
      <w:r w:rsidR="00003E6A" w:rsidRPr="00003E6A">
        <w:rPr>
          <w:lang w:val="ro-RO" w:eastAsia="ro-RO"/>
        </w:rPr>
        <w:t>î</w:t>
      </w:r>
      <w:r w:rsidRPr="00B8168D">
        <w:rPr>
          <w:lang w:val="ro-RO" w:eastAsia="ro-RO"/>
        </w:rPr>
        <w:t>nc</w:t>
      </w:r>
      <w:r w:rsidR="00D657E4" w:rsidRPr="00D657E4">
        <w:rPr>
          <w:lang w:val="ro-RO" w:eastAsia="ro-RO"/>
        </w:rPr>
        <w:t>â</w:t>
      </w:r>
      <w:r w:rsidRPr="00B8168D">
        <w:rPr>
          <w:lang w:val="ro-RO" w:eastAsia="ro-RO"/>
        </w:rPr>
        <w:t>t ele necesit</w:t>
      </w:r>
      <w:r w:rsidR="0066392B" w:rsidRPr="00ED7973">
        <w:rPr>
          <w:rFonts w:cs="Calibri"/>
          <w:lang w:val="ro-RO"/>
        </w:rPr>
        <w:t>ă</w:t>
      </w:r>
      <w:r w:rsidRPr="00B8168D">
        <w:rPr>
          <w:lang w:val="ro-RO" w:eastAsia="ro-RO"/>
        </w:rPr>
        <w:t xml:space="preserve"> cele mai mici ajust</w:t>
      </w:r>
      <w:r w:rsidR="0066392B" w:rsidRPr="00ED7973">
        <w:rPr>
          <w:rFonts w:cs="Calibri"/>
          <w:lang w:val="ro-RO"/>
        </w:rPr>
        <w:t>ă</w:t>
      </w:r>
      <w:r w:rsidRPr="00B8168D">
        <w:rPr>
          <w:lang w:val="ro-RO" w:eastAsia="ro-RO"/>
        </w:rPr>
        <w:t>ri pentru a deveni direct compilabile comparativ cu orice alt tip de func</w:t>
      </w:r>
      <w:r w:rsidR="00A340EF" w:rsidRPr="00A340EF">
        <w:rPr>
          <w:lang w:val="ro-RO" w:eastAsia="ro-RO"/>
        </w:rPr>
        <w:t>ț</w:t>
      </w:r>
      <w:r w:rsidRPr="00B8168D">
        <w:rPr>
          <w:lang w:val="ro-RO" w:eastAsia="ro-RO"/>
        </w:rPr>
        <w:t>ie / clas</w:t>
      </w:r>
      <w:r w:rsidR="0066392B" w:rsidRPr="00ED7973">
        <w:rPr>
          <w:rFonts w:cs="Calibri"/>
          <w:lang w:val="ro-RO"/>
        </w:rPr>
        <w:t>ă</w:t>
      </w:r>
      <w:r w:rsidRPr="00B8168D">
        <w:rPr>
          <w:lang w:val="ro-RO" w:eastAsia="ro-RO"/>
        </w:rPr>
        <w:t>.  </w:t>
      </w:r>
    </w:p>
    <w:p w14:paraId="6D9AA7D8" w14:textId="77777777" w:rsidR="002132CC" w:rsidRDefault="002132CC">
      <w:pPr>
        <w:pStyle w:val="Titlu1"/>
        <w:pPrChange w:id="375" w:author="Manu Serban" w:date="2015-08-25T17:05:00Z">
          <w:pPr>
            <w:pStyle w:val="Heading2"/>
          </w:pPr>
        </w:pPrChange>
      </w:pPr>
      <w:proofErr w:type="spellStart"/>
      <w:r>
        <w:t>Clasele</w:t>
      </w:r>
      <w:proofErr w:type="spellEnd"/>
      <w:r>
        <w:t xml:space="preserve"> </w:t>
      </w:r>
      <w:proofErr w:type="spellStart"/>
      <w:r>
        <w:t>secvenţă</w:t>
      </w:r>
      <w:proofErr w:type="spellEnd"/>
      <w:r>
        <w:t>:</w:t>
      </w:r>
    </w:p>
    <w:p w14:paraId="6125ECE6" w14:textId="77777777" w:rsidR="00B8168D" w:rsidRDefault="00B8168D">
      <w:pPr>
        <w:pStyle w:val="Heading2"/>
        <w:pPrChange w:id="376" w:author="Manu Serban" w:date="2015-08-25T17:05:00Z">
          <w:pPr>
            <w:pStyle w:val="Paragraf"/>
          </w:pPr>
        </w:pPrChange>
      </w:pPr>
      <w:r w:rsidRPr="00B8168D">
        <w:t>Vector</w:t>
      </w:r>
      <w:ins w:id="377" w:author="Manu Serban" w:date="2015-08-25T17:15:00Z">
        <w:r w:rsidR="0008185D">
          <w:t xml:space="preserve"> </w:t>
        </w:r>
      </w:ins>
    </w:p>
    <w:p w14:paraId="06FE0EE5" w14:textId="77777777" w:rsidR="0008185D" w:rsidRDefault="0008185D" w:rsidP="00B8168D">
      <w:pPr>
        <w:pStyle w:val="Paragraf"/>
        <w:rPr>
          <w:ins w:id="378" w:author="Manu Serban" w:date="2015-08-25T17:15:00Z"/>
        </w:rPr>
      </w:pPr>
      <w:proofErr w:type="spellStart"/>
      <w:ins w:id="379" w:author="Manu Serban" w:date="2015-08-25T17:15:00Z">
        <w:r>
          <w:t>Biblioteca</w:t>
        </w:r>
      </w:ins>
      <w:proofErr w:type="spellEnd"/>
      <w:ins w:id="380" w:author="Manu Serban" w:date="2015-08-25T17:16:00Z">
        <w:r>
          <w:t>:</w:t>
        </w:r>
      </w:ins>
      <w:ins w:id="381" w:author="Manu Serban" w:date="2015-08-25T17:15:00Z">
        <w:r>
          <w:t xml:space="preserve"> </w:t>
        </w:r>
      </w:ins>
      <w:ins w:id="382" w:author="Manu Serban" w:date="2015-08-25T17:16:00Z">
        <w:r w:rsidRPr="0008185D">
          <w:rPr>
            <w:rStyle w:val="CodChar"/>
            <w:rPrChange w:id="383" w:author="Manu Serban" w:date="2015-08-25T17:16:00Z">
              <w:rPr/>
            </w:rPrChange>
          </w:rPr>
          <w:t>vector</w:t>
        </w:r>
      </w:ins>
    </w:p>
    <w:p w14:paraId="5B8E2AC6" w14:textId="77777777" w:rsidR="00FE70C6" w:rsidRDefault="00FE70C6" w:rsidP="00B8168D">
      <w:pPr>
        <w:pStyle w:val="Paragraf"/>
      </w:pPr>
      <w:proofErr w:type="spellStart"/>
      <w:r>
        <w:t>Avantaje</w:t>
      </w:r>
      <w:proofErr w:type="spellEnd"/>
      <w:r>
        <w:t>:</w:t>
      </w:r>
    </w:p>
    <w:p w14:paraId="780BE7FC" w14:textId="77777777" w:rsidR="00FE70C6" w:rsidRDefault="00FE70C6" w:rsidP="00FE70C6">
      <w:pPr>
        <w:pStyle w:val="Liste1"/>
      </w:pPr>
      <w:del w:id="384" w:author="Manu Serban" w:date="2015-08-25T17:07:00Z">
        <w:r w:rsidDel="00FA3E59">
          <w:delText>i</w:delText>
        </w:r>
      </w:del>
      <w:proofErr w:type="spellStart"/>
      <w:ins w:id="385" w:author="Manu Serban" w:date="2015-08-25T17:07:00Z">
        <w:r w:rsidR="00FA3E59">
          <w:t>I</w:t>
        </w:r>
      </w:ins>
      <w:r>
        <w:t>nserarea</w:t>
      </w:r>
      <w:proofErr w:type="spellEnd"/>
      <w:r>
        <w:t xml:space="preserve"> la final </w:t>
      </w:r>
      <w:proofErr w:type="spellStart"/>
      <w:r>
        <w:t>şi</w:t>
      </w:r>
      <w:proofErr w:type="spellEnd"/>
      <w:r>
        <w:t xml:space="preserve"> </w:t>
      </w:r>
      <w:proofErr w:type="spellStart"/>
      <w:r>
        <w:t>ştergerea</w:t>
      </w:r>
      <w:proofErr w:type="spellEnd"/>
      <w:r>
        <w:t xml:space="preserve"> de la final </w:t>
      </w:r>
      <w:ins w:id="386" w:author="Manu Serban" w:date="2015-08-25T17:06:00Z">
        <w:r w:rsidR="00FA3E59">
          <w:t xml:space="preserve">se face </w:t>
        </w:r>
      </w:ins>
      <w:proofErr w:type="spellStart"/>
      <w:r>
        <w:t>în</w:t>
      </w:r>
      <w:proofErr w:type="spellEnd"/>
      <w:r>
        <w:t xml:space="preserve"> </w:t>
      </w:r>
      <w:proofErr w:type="spellStart"/>
      <w:r>
        <w:t>timp</w:t>
      </w:r>
      <w:proofErr w:type="spellEnd"/>
      <w:r>
        <w:t xml:space="preserve"> constant.</w:t>
      </w:r>
    </w:p>
    <w:p w14:paraId="7BCFAAA0" w14:textId="4D897596" w:rsidR="00FE70C6" w:rsidRDefault="00FA3E59" w:rsidP="00FE70C6">
      <w:pPr>
        <w:pStyle w:val="Liste1"/>
      </w:pPr>
      <w:proofErr w:type="spellStart"/>
      <w:ins w:id="387" w:author="Manu Serban" w:date="2015-08-25T17:07:00Z">
        <w:r>
          <w:t>Permite</w:t>
        </w:r>
        <w:proofErr w:type="spellEnd"/>
        <w:r>
          <w:t xml:space="preserve"> </w:t>
        </w:r>
      </w:ins>
      <w:proofErr w:type="spellStart"/>
      <w:r w:rsidR="00FE70C6">
        <w:t>acce</w:t>
      </w:r>
      <w:ins w:id="388" w:author="MANUELA" w:date="2021-01-30T09:33:00Z">
        <w:r w:rsidR="0048345E">
          <w:t>s</w:t>
        </w:r>
      </w:ins>
      <w:ins w:id="389" w:author="Manu Serban" w:date="2015-08-25T17:07:00Z">
        <w:r>
          <w:t>ul</w:t>
        </w:r>
      </w:ins>
      <w:proofErr w:type="spellEnd"/>
      <w:del w:id="390" w:author="MANUELA" w:date="2021-01-30T09:33:00Z">
        <w:r w:rsidR="00FE70C6" w:rsidDel="0048345E">
          <w:delText>s</w:delText>
        </w:r>
      </w:del>
      <w:r w:rsidR="00FE70C6">
        <w:t xml:space="preserve"> la o </w:t>
      </w:r>
      <w:proofErr w:type="spellStart"/>
      <w:r w:rsidR="00FE70C6">
        <w:t>gamă</w:t>
      </w:r>
      <w:proofErr w:type="spellEnd"/>
      <w:r w:rsidR="00FE70C6">
        <w:t xml:space="preserve"> </w:t>
      </w:r>
      <w:proofErr w:type="spellStart"/>
      <w:r w:rsidR="00FE70C6">
        <w:t>largă</w:t>
      </w:r>
      <w:proofErr w:type="spellEnd"/>
      <w:r w:rsidR="00FE70C6">
        <w:t xml:space="preserve"> de </w:t>
      </w:r>
      <w:proofErr w:type="spellStart"/>
      <w:r w:rsidR="00FE70C6">
        <w:t>funcţii</w:t>
      </w:r>
      <w:proofErr w:type="spellEnd"/>
      <w:r w:rsidR="00FE70C6">
        <w:t xml:space="preserve"> din STL </w:t>
      </w:r>
    </w:p>
    <w:p w14:paraId="68D1B488" w14:textId="77777777" w:rsidR="00FE70C6" w:rsidRDefault="00FE70C6" w:rsidP="00FE70C6">
      <w:pPr>
        <w:pStyle w:val="Liste1"/>
      </w:pPr>
      <w:del w:id="391" w:author="Manu Serban" w:date="2015-08-25T17:07:00Z">
        <w:r w:rsidDel="00FA3E59">
          <w:delText>e</w:delText>
        </w:r>
      </w:del>
      <w:proofErr w:type="spellStart"/>
      <w:ins w:id="392" w:author="Manu Serban" w:date="2015-08-25T17:07:00Z">
        <w:r w:rsidR="00FA3E59">
          <w:t>Căutarea</w:t>
        </w:r>
        <w:proofErr w:type="spellEnd"/>
        <w:r w:rsidR="00FA3E59">
          <w:t xml:space="preserve"> se face</w:t>
        </w:r>
      </w:ins>
      <w:del w:id="393" w:author="Manu Serban" w:date="2015-08-25T17:07:00Z">
        <w:r w:rsidDel="00FA3E59">
          <w:delText>lementele pot fi căutate</w:delText>
        </w:r>
      </w:del>
      <w:r>
        <w:t xml:space="preserve"> in </w:t>
      </w:r>
      <w:proofErr w:type="spellStart"/>
      <w:r>
        <w:t>timp</w:t>
      </w:r>
      <w:proofErr w:type="spellEnd"/>
      <w:r>
        <w:t xml:space="preserve"> </w:t>
      </w:r>
      <w:proofErr w:type="spellStart"/>
      <w:r>
        <w:t>logaritmic</w:t>
      </w:r>
      <w:proofErr w:type="spellEnd"/>
    </w:p>
    <w:p w14:paraId="5007C1B6" w14:textId="77777777" w:rsidR="00FE70C6" w:rsidRPr="00B8168D" w:rsidRDefault="00FA3E59" w:rsidP="00FE70C6">
      <w:pPr>
        <w:pStyle w:val="Liste1"/>
      </w:pPr>
      <w:ins w:id="394" w:author="Manu Serban" w:date="2015-08-25T17:07:00Z">
        <w:r>
          <w:t xml:space="preserve">Se </w:t>
        </w:r>
        <w:proofErr w:type="spellStart"/>
        <w:r>
          <w:t>folosește</w:t>
        </w:r>
        <w:proofErr w:type="spellEnd"/>
        <w:r>
          <w:t xml:space="preserve"> </w:t>
        </w:r>
      </w:ins>
      <w:proofErr w:type="spellStart"/>
      <w:r w:rsidR="00FE70C6">
        <w:t>alocare</w:t>
      </w:r>
      <w:ins w:id="395" w:author="Manu Serban" w:date="2015-08-25T17:07:00Z">
        <w:r>
          <w:t>a</w:t>
        </w:r>
      </w:ins>
      <w:proofErr w:type="spellEnd"/>
      <w:r w:rsidR="00FE70C6">
        <w:t xml:space="preserve"> </w:t>
      </w:r>
      <w:proofErr w:type="spellStart"/>
      <w:r w:rsidR="00FE70C6">
        <w:t>dinamică</w:t>
      </w:r>
      <w:proofErr w:type="spellEnd"/>
      <w:r w:rsidR="00FE70C6">
        <w:t xml:space="preserve"> a </w:t>
      </w:r>
      <w:proofErr w:type="spellStart"/>
      <w:r w:rsidR="00FE70C6">
        <w:t>memoriei</w:t>
      </w:r>
      <w:proofErr w:type="spellEnd"/>
      <w:r w:rsidR="00FE70C6">
        <w:t xml:space="preserve"> (</w:t>
      </w:r>
      <w:proofErr w:type="spellStart"/>
      <w:ins w:id="396" w:author="Manu Serban" w:date="2015-08-25T17:10:00Z">
        <w:r>
          <w:t>Atunci</w:t>
        </w:r>
        <w:proofErr w:type="spellEnd"/>
        <w:r>
          <w:t xml:space="preserve"> </w:t>
        </w:r>
        <w:proofErr w:type="spellStart"/>
        <w:r>
          <w:t>când</w:t>
        </w:r>
        <w:proofErr w:type="spellEnd"/>
        <w:r>
          <w:t xml:space="preserve"> se </w:t>
        </w:r>
        <w:proofErr w:type="spellStart"/>
        <w:r>
          <w:t>adaugă</w:t>
        </w:r>
        <w:proofErr w:type="spellEnd"/>
        <w:r>
          <w:t xml:space="preserve"> </w:t>
        </w:r>
        <w:proofErr w:type="spellStart"/>
        <w:r>
          <w:t>noi</w:t>
        </w:r>
        <w:proofErr w:type="spellEnd"/>
        <w:r>
          <w:t xml:space="preserve"> </w:t>
        </w:r>
        <w:proofErr w:type="spellStart"/>
        <w:r>
          <w:t>elemente</w:t>
        </w:r>
        <w:proofErr w:type="spellEnd"/>
        <w:r>
          <w:t xml:space="preserve"> </w:t>
        </w:r>
        <w:proofErr w:type="spellStart"/>
        <w:r>
          <w:t>în</w:t>
        </w:r>
        <w:proofErr w:type="spellEnd"/>
        <w:r>
          <w:t xml:space="preserve"> vector </w:t>
        </w:r>
      </w:ins>
      <w:proofErr w:type="spellStart"/>
      <w:ins w:id="397" w:author="Manu Serban" w:date="2015-08-25T17:12:00Z">
        <w:r>
          <w:t>și</w:t>
        </w:r>
        <w:proofErr w:type="spellEnd"/>
        <w:r>
          <w:t xml:space="preserve"> se </w:t>
        </w:r>
        <w:proofErr w:type="spellStart"/>
        <w:r>
          <w:t>constată</w:t>
        </w:r>
        <w:proofErr w:type="spellEnd"/>
        <w:r>
          <w:t xml:space="preserve"> </w:t>
        </w:r>
        <w:proofErr w:type="spellStart"/>
        <w:r>
          <w:t>depășirea</w:t>
        </w:r>
        <w:proofErr w:type="spellEnd"/>
        <w:r>
          <w:t xml:space="preserve"> </w:t>
        </w:r>
        <w:proofErr w:type="spellStart"/>
        <w:r>
          <w:t>spațiului</w:t>
        </w:r>
        <w:proofErr w:type="spellEnd"/>
        <w:r>
          <w:t xml:space="preserve"> de </w:t>
        </w:r>
        <w:proofErr w:type="spellStart"/>
        <w:r>
          <w:t>memorie</w:t>
        </w:r>
        <w:proofErr w:type="spellEnd"/>
        <w:r>
          <w:t xml:space="preserve"> </w:t>
        </w:r>
        <w:proofErr w:type="spellStart"/>
        <w:r>
          <w:t>alocat</w:t>
        </w:r>
      </w:ins>
      <w:proofErr w:type="spellEnd"/>
      <w:ins w:id="398" w:author="Manu Serban" w:date="2015-08-25T17:13:00Z">
        <w:r>
          <w:t>,</w:t>
        </w:r>
      </w:ins>
      <w:ins w:id="399" w:author="Manu Serban" w:date="2015-08-25T17:12:00Z">
        <w:r>
          <w:t xml:space="preserve"> </w:t>
        </w:r>
      </w:ins>
      <w:proofErr w:type="spellStart"/>
      <w:ins w:id="400" w:author="Manu Serban" w:date="2015-08-25T17:10:00Z">
        <w:r>
          <w:t>este</w:t>
        </w:r>
        <w:proofErr w:type="spellEnd"/>
        <w:r>
          <w:t xml:space="preserve"> </w:t>
        </w:r>
        <w:proofErr w:type="spellStart"/>
        <w:r>
          <w:t>nevoie</w:t>
        </w:r>
        <w:proofErr w:type="spellEnd"/>
        <w:r>
          <w:t xml:space="preserve"> </w:t>
        </w:r>
        <w:proofErr w:type="spellStart"/>
        <w:r>
          <w:t>să</w:t>
        </w:r>
        <w:proofErr w:type="spellEnd"/>
        <w:r>
          <w:t xml:space="preserve"> se</w:t>
        </w:r>
      </w:ins>
      <w:ins w:id="401" w:author="Manu Serban" w:date="2015-08-25T17:11:00Z">
        <w:r>
          <w:t xml:space="preserve"> </w:t>
        </w:r>
        <w:proofErr w:type="spellStart"/>
        <w:r>
          <w:t>să</w:t>
        </w:r>
        <w:proofErr w:type="spellEnd"/>
        <w:r>
          <w:t xml:space="preserve"> se </w:t>
        </w:r>
        <w:proofErr w:type="spellStart"/>
        <w:r>
          <w:t>aloce</w:t>
        </w:r>
        <w:proofErr w:type="spellEnd"/>
        <w:r>
          <w:t xml:space="preserve"> </w:t>
        </w:r>
        <w:proofErr w:type="spellStart"/>
        <w:r>
          <w:t>spatiu</w:t>
        </w:r>
        <w:proofErr w:type="spellEnd"/>
        <w:r>
          <w:t xml:space="preserve"> </w:t>
        </w:r>
        <w:proofErr w:type="spellStart"/>
        <w:r>
          <w:t>pentru</w:t>
        </w:r>
        <w:proofErr w:type="spellEnd"/>
        <w:r>
          <w:t xml:space="preserve"> un </w:t>
        </w:r>
        <w:proofErr w:type="spellStart"/>
        <w:r>
          <w:t>nou</w:t>
        </w:r>
        <w:proofErr w:type="spellEnd"/>
        <w:r>
          <w:t xml:space="preserve"> vector </w:t>
        </w:r>
        <w:proofErr w:type="spellStart"/>
        <w:r>
          <w:t>în</w:t>
        </w:r>
        <w:proofErr w:type="spellEnd"/>
        <w:r>
          <w:t xml:space="preserve"> ca</w:t>
        </w:r>
      </w:ins>
      <w:ins w:id="402" w:author="Manu Serban" w:date="2015-08-25T17:13:00Z">
        <w:r>
          <w:t>r</w:t>
        </w:r>
      </w:ins>
      <w:ins w:id="403" w:author="Manu Serban" w:date="2015-08-25T17:11:00Z">
        <w:r>
          <w:t xml:space="preserve">e </w:t>
        </w:r>
        <w:proofErr w:type="spellStart"/>
        <w:r>
          <w:t>să</w:t>
        </w:r>
        <w:proofErr w:type="spellEnd"/>
        <w:r>
          <w:t xml:space="preserve"> se </w:t>
        </w:r>
        <w:proofErr w:type="spellStart"/>
        <w:r>
          <w:t>copieze</w:t>
        </w:r>
        <w:proofErr w:type="spellEnd"/>
        <w:r>
          <w:t xml:space="preserve"> </w:t>
        </w:r>
        <w:proofErr w:type="spellStart"/>
        <w:r>
          <w:t>elementele</w:t>
        </w:r>
        <w:proofErr w:type="spellEnd"/>
        <w:r>
          <w:t xml:space="preserve"> </w:t>
        </w:r>
        <w:proofErr w:type="spellStart"/>
        <w:r>
          <w:t>existente</w:t>
        </w:r>
      </w:ins>
      <w:proofErr w:type="spellEnd"/>
      <w:ins w:id="404" w:author="Manu Serban" w:date="2015-08-25T17:12:00Z">
        <w:r>
          <w:t xml:space="preserve">, </w:t>
        </w:r>
        <w:proofErr w:type="spellStart"/>
        <w:r>
          <w:t>să</w:t>
        </w:r>
        <w:proofErr w:type="spellEnd"/>
        <w:r>
          <w:t xml:space="preserve"> se </w:t>
        </w:r>
        <w:proofErr w:type="spellStart"/>
        <w:r>
          <w:t>realoce</w:t>
        </w:r>
        <w:proofErr w:type="spellEnd"/>
        <w:r>
          <w:t xml:space="preserve"> </w:t>
        </w:r>
        <w:proofErr w:type="spellStart"/>
        <w:r>
          <w:t>mai</w:t>
        </w:r>
        <w:proofErr w:type="spellEnd"/>
        <w:r>
          <w:t xml:space="preserve"> </w:t>
        </w:r>
        <w:proofErr w:type="spellStart"/>
        <w:r>
          <w:t>multă</w:t>
        </w:r>
        <w:proofErr w:type="spellEnd"/>
        <w:r>
          <w:t xml:space="preserve"> </w:t>
        </w:r>
        <w:proofErr w:type="spellStart"/>
        <w:r>
          <w:t>memorie</w:t>
        </w:r>
        <w:proofErr w:type="spellEnd"/>
        <w:r>
          <w:t xml:space="preserve"> </w:t>
        </w:r>
        <w:proofErr w:type="spellStart"/>
        <w:r>
          <w:t>pentru</w:t>
        </w:r>
        <w:proofErr w:type="spellEnd"/>
        <w:r>
          <w:t xml:space="preserve"> </w:t>
        </w:r>
        <w:proofErr w:type="spellStart"/>
        <w:r>
          <w:t>vectorul</w:t>
        </w:r>
        <w:proofErr w:type="spellEnd"/>
        <w:r>
          <w:t xml:space="preserve"> initial (</w:t>
        </w:r>
        <w:proofErr w:type="spellStart"/>
        <w:r>
          <w:t>spațiul</w:t>
        </w:r>
        <w:proofErr w:type="spellEnd"/>
        <w:r>
          <w:t xml:space="preserve"> de </w:t>
        </w:r>
        <w:proofErr w:type="spellStart"/>
        <w:r>
          <w:t>memorie</w:t>
        </w:r>
        <w:proofErr w:type="spellEnd"/>
        <w:r>
          <w:t xml:space="preserve"> se </w:t>
        </w:r>
        <w:proofErr w:type="spellStart"/>
        <w:r>
          <w:t>dublează</w:t>
        </w:r>
        <w:proofErr w:type="spellEnd"/>
        <w:r>
          <w:t>)</w:t>
        </w:r>
      </w:ins>
      <w:del w:id="405" w:author="Manu Serban" w:date="2015-08-25T17:13:00Z">
        <w:r w:rsidR="00FE70C6" w:rsidDel="00FA3E59">
          <w:delText>folosind puteri ale lui 2</w:delText>
        </w:r>
      </w:del>
      <w:ins w:id="406" w:author="Manu Serban" w:date="2015-08-25T17:14:00Z">
        <w:r>
          <w:t xml:space="preserve"> </w:t>
        </w:r>
        <w:proofErr w:type="spellStart"/>
        <w:r>
          <w:t>și</w:t>
        </w:r>
        <w:proofErr w:type="spellEnd"/>
        <w:r>
          <w:t xml:space="preserve"> </w:t>
        </w:r>
        <w:proofErr w:type="spellStart"/>
        <w:r>
          <w:t>apoi</w:t>
        </w:r>
        <w:proofErr w:type="spellEnd"/>
        <w:r>
          <w:t xml:space="preserve"> </w:t>
        </w:r>
        <w:proofErr w:type="spellStart"/>
        <w:r>
          <w:t>să</w:t>
        </w:r>
        <w:proofErr w:type="spellEnd"/>
        <w:r>
          <w:t xml:space="preserve"> se </w:t>
        </w:r>
        <w:proofErr w:type="spellStart"/>
        <w:r>
          <w:t>copieze</w:t>
        </w:r>
        <w:proofErr w:type="spellEnd"/>
        <w:r>
          <w:t xml:space="preserve"> </w:t>
        </w:r>
        <w:proofErr w:type="spellStart"/>
        <w:r>
          <w:t>elementele</w:t>
        </w:r>
        <w:proofErr w:type="spellEnd"/>
        <w:r>
          <w:t xml:space="preserve"> </w:t>
        </w:r>
        <w:proofErr w:type="spellStart"/>
        <w:r>
          <w:t>în</w:t>
        </w:r>
        <w:proofErr w:type="spellEnd"/>
        <w:r>
          <w:t xml:space="preserve"> </w:t>
        </w:r>
        <w:proofErr w:type="spellStart"/>
        <w:r>
          <w:t>vectorul</w:t>
        </w:r>
        <w:proofErr w:type="spellEnd"/>
        <w:r>
          <w:t xml:space="preserve"> initial.</w:t>
        </w:r>
      </w:ins>
      <w:r w:rsidR="00FE70C6">
        <w:t>)</w:t>
      </w:r>
    </w:p>
    <w:p w14:paraId="549F4A11" w14:textId="77777777" w:rsidR="00FE70C6" w:rsidRDefault="00FE70C6" w:rsidP="00B8168D">
      <w:pPr>
        <w:pStyle w:val="Paragraf"/>
      </w:pPr>
      <w:proofErr w:type="spellStart"/>
      <w:r>
        <w:t>Dezavantaje</w:t>
      </w:r>
      <w:proofErr w:type="spellEnd"/>
      <w:r>
        <w:t>:</w:t>
      </w:r>
    </w:p>
    <w:p w14:paraId="7DE95E0A" w14:textId="77777777" w:rsidR="00FE70C6" w:rsidRDefault="00FE70C6" w:rsidP="00FE70C6">
      <w:pPr>
        <w:pStyle w:val="Liste1"/>
      </w:pPr>
      <w:proofErr w:type="spellStart"/>
      <w:r>
        <w:t>inserarea</w:t>
      </w:r>
      <w:proofErr w:type="spellEnd"/>
      <w:r>
        <w:t xml:space="preserve"> </w:t>
      </w:r>
      <w:proofErr w:type="spellStart"/>
      <w:r>
        <w:t>şi</w:t>
      </w:r>
      <w:proofErr w:type="spellEnd"/>
      <w:r>
        <w:t xml:space="preserve"> </w:t>
      </w:r>
      <w:proofErr w:type="spellStart"/>
      <w:r>
        <w:t>ştergerea</w:t>
      </w:r>
      <w:proofErr w:type="spellEnd"/>
      <w:r>
        <w:t xml:space="preserve"> </w:t>
      </w:r>
      <w:proofErr w:type="spellStart"/>
      <w:r>
        <w:t>aleatoare</w:t>
      </w:r>
      <w:proofErr w:type="spellEnd"/>
      <w:r>
        <w:t xml:space="preserve"> au </w:t>
      </w:r>
      <w:proofErr w:type="spellStart"/>
      <w:r>
        <w:t>complexitate</w:t>
      </w:r>
      <w:proofErr w:type="spellEnd"/>
      <w:r>
        <w:t xml:space="preserve"> </w:t>
      </w:r>
      <w:proofErr w:type="spellStart"/>
      <w:r>
        <w:t>liniar</w:t>
      </w:r>
      <w:del w:id="407" w:author="Manu Serban" w:date="2015-08-25T17:14:00Z">
        <w:r w:rsidDel="0008185D">
          <w:delText>a</w:delText>
        </w:r>
      </w:del>
      <w:ins w:id="408" w:author="Manu Serban" w:date="2015-08-25T17:14:00Z">
        <w:r w:rsidR="0008185D">
          <w:t>ă</w:t>
        </w:r>
      </w:ins>
      <w:proofErr w:type="spellEnd"/>
    </w:p>
    <w:p w14:paraId="7CC9AD1A" w14:textId="77777777" w:rsidR="00B8168D" w:rsidRPr="00B8168D" w:rsidDel="0008185D" w:rsidRDefault="00B8168D" w:rsidP="00B8168D">
      <w:pPr>
        <w:pStyle w:val="Paragraf"/>
        <w:rPr>
          <w:del w:id="409" w:author="Manu Serban" w:date="2015-08-25T17:16:00Z"/>
        </w:rPr>
      </w:pPr>
      <w:del w:id="410" w:author="Manu Serban" w:date="2015-08-25T17:16:00Z">
        <w:r w:rsidRPr="00B8168D" w:rsidDel="0008185D">
          <w:delText>Bibliotec</w:delText>
        </w:r>
        <w:r w:rsidR="0066392B" w:rsidRPr="00ED7973" w:rsidDel="0008185D">
          <w:rPr>
            <w:rFonts w:cs="Calibri"/>
            <w:lang w:val="ro-RO"/>
          </w:rPr>
          <w:delText>ă</w:delText>
        </w:r>
        <w:r w:rsidR="002132CC" w:rsidDel="0008185D">
          <w:rPr>
            <w:rFonts w:cs="Calibri"/>
            <w:lang w:val="ro-RO"/>
          </w:rPr>
          <w:delText xml:space="preserve"> particulară</w:delText>
        </w:r>
        <w:r w:rsidRPr="00B8168D" w:rsidDel="0008185D">
          <w:delText>:</w:delText>
        </w:r>
      </w:del>
    </w:p>
    <w:p w14:paraId="6002A7DE" w14:textId="77777777" w:rsidR="00B8168D" w:rsidRPr="00B8168D" w:rsidDel="0008185D" w:rsidRDefault="00B8168D" w:rsidP="00B8168D">
      <w:pPr>
        <w:pStyle w:val="Cod"/>
        <w:rPr>
          <w:del w:id="411" w:author="Manu Serban" w:date="2015-08-25T17:16:00Z"/>
        </w:rPr>
      </w:pPr>
      <w:del w:id="412" w:author="Manu Serban" w:date="2015-08-25T17:16:00Z">
        <w:r w:rsidRPr="00B8168D" w:rsidDel="0008185D">
          <w:delText>#include &lt;</w:delText>
        </w:r>
      </w:del>
      <w:del w:id="413" w:author="Manu Serban" w:date="2015-08-25T17:15:00Z">
        <w:r w:rsidRPr="00B8168D" w:rsidDel="0008185D">
          <w:delText>vector</w:delText>
        </w:r>
      </w:del>
      <w:del w:id="414" w:author="Manu Serban" w:date="2015-08-25T17:16:00Z">
        <w:r w:rsidRPr="00B8168D" w:rsidDel="0008185D">
          <w:delText>&gt;</w:delText>
        </w:r>
      </w:del>
    </w:p>
    <w:p w14:paraId="60EEDF5D" w14:textId="77777777" w:rsidR="00B8168D" w:rsidRPr="00B8168D" w:rsidRDefault="00B8168D" w:rsidP="00B8168D">
      <w:pPr>
        <w:pStyle w:val="Paragraf"/>
      </w:pPr>
      <w:proofErr w:type="spellStart"/>
      <w:r w:rsidRPr="00B8168D">
        <w:t>Tipul</w:t>
      </w:r>
      <w:proofErr w:type="spellEnd"/>
      <w:r w:rsidRPr="00B8168D">
        <w:t xml:space="preserve"> de date vector </w:t>
      </w:r>
      <w:proofErr w:type="spellStart"/>
      <w:r w:rsidRPr="00B8168D">
        <w:t>poate</w:t>
      </w:r>
      <w:proofErr w:type="spellEnd"/>
      <w:r w:rsidRPr="00B8168D">
        <w:t xml:space="preserve"> </w:t>
      </w:r>
      <w:proofErr w:type="spellStart"/>
      <w:r w:rsidRPr="00B8168D">
        <w:t>lucra</w:t>
      </w:r>
      <w:proofErr w:type="spellEnd"/>
      <w:r w:rsidRPr="00B8168D">
        <w:t xml:space="preserve"> cu </w:t>
      </w:r>
      <w:proofErr w:type="spellStart"/>
      <w:r w:rsidRPr="00B8168D">
        <w:t>orice</w:t>
      </w:r>
      <w:proofErr w:type="spellEnd"/>
      <w:r w:rsidRPr="00B8168D">
        <w:t xml:space="preserve"> tip de date </w:t>
      </w:r>
      <w:proofErr w:type="spellStart"/>
      <w:r w:rsidRPr="00B8168D">
        <w:t>definit</w:t>
      </w:r>
      <w:proofErr w:type="spellEnd"/>
      <w:r w:rsidRPr="00B8168D">
        <w:t xml:space="preserve"> </w:t>
      </w:r>
      <w:r>
        <w:t xml:space="preserve">de </w:t>
      </w:r>
      <w:proofErr w:type="spellStart"/>
      <w:r>
        <w:t>utilizator</w:t>
      </w:r>
      <w:proofErr w:type="spellEnd"/>
      <w:r>
        <w:t xml:space="preserve"> </w:t>
      </w:r>
      <w:proofErr w:type="spellStart"/>
      <w:r>
        <w:t>sau</w:t>
      </w:r>
      <w:proofErr w:type="spellEnd"/>
      <w:r>
        <w:t xml:space="preserve"> existent </w:t>
      </w:r>
      <w:proofErr w:type="spellStart"/>
      <w:r>
        <w:t>deja</w:t>
      </w:r>
      <w:proofErr w:type="spellEnd"/>
    </w:p>
    <w:p w14:paraId="46FBEC52" w14:textId="77777777" w:rsidR="00B8168D" w:rsidRPr="00B8168D" w:rsidRDefault="00B8168D" w:rsidP="00B8168D">
      <w:pPr>
        <w:pStyle w:val="Cod"/>
      </w:pPr>
      <w:r w:rsidRPr="00B8168D">
        <w:t>vector&lt;int&gt; v;</w:t>
      </w:r>
    </w:p>
    <w:p w14:paraId="49A5D117" w14:textId="77777777" w:rsidR="00B8168D" w:rsidRPr="00B8168D" w:rsidRDefault="00B8168D" w:rsidP="00B8168D">
      <w:pPr>
        <w:pStyle w:val="Paragraf"/>
      </w:pPr>
      <w:proofErr w:type="spellStart"/>
      <w:r w:rsidRPr="00B8168D">
        <w:t>sau</w:t>
      </w:r>
      <w:proofErr w:type="spellEnd"/>
    </w:p>
    <w:p w14:paraId="79534E3F" w14:textId="77777777" w:rsidR="00B8168D" w:rsidRPr="00B8168D" w:rsidRDefault="00B8168D" w:rsidP="00B8168D">
      <w:pPr>
        <w:pStyle w:val="Paragraf"/>
      </w:pPr>
    </w:p>
    <w:p w14:paraId="0BEDC080" w14:textId="77777777" w:rsidR="00B8168D" w:rsidRPr="00B8168D" w:rsidRDefault="00B8168D" w:rsidP="00B8168D">
      <w:pPr>
        <w:pStyle w:val="Cod"/>
      </w:pPr>
      <w:r w:rsidRPr="00B8168D">
        <w:t xml:space="preserve">struct </w:t>
      </w:r>
      <w:proofErr w:type="spellStart"/>
      <w:r w:rsidRPr="00B8168D">
        <w:t>catel</w:t>
      </w:r>
      <w:proofErr w:type="spellEnd"/>
      <w:r w:rsidRPr="00B8168D">
        <w:t>{</w:t>
      </w:r>
    </w:p>
    <w:p w14:paraId="3AFE9A7C" w14:textId="77777777" w:rsidR="00B8168D" w:rsidRPr="00B8168D" w:rsidRDefault="00B8168D" w:rsidP="00B8168D">
      <w:pPr>
        <w:pStyle w:val="Cod"/>
      </w:pPr>
      <w:r w:rsidRPr="00B8168D">
        <w:tab/>
        <w:t xml:space="preserve">int </w:t>
      </w:r>
      <w:proofErr w:type="spellStart"/>
      <w:r w:rsidRPr="00B8168D">
        <w:t>varsta</w:t>
      </w:r>
      <w:proofErr w:type="spellEnd"/>
      <w:r w:rsidRPr="00B8168D">
        <w:t>;</w:t>
      </w:r>
    </w:p>
    <w:p w14:paraId="5479526C" w14:textId="77777777" w:rsidR="00B8168D" w:rsidRPr="00B8168D" w:rsidRDefault="00B8168D" w:rsidP="00B8168D">
      <w:pPr>
        <w:pStyle w:val="Cod"/>
      </w:pPr>
      <w:r w:rsidRPr="00B8168D">
        <w:tab/>
        <w:t xml:space="preserve">char </w:t>
      </w:r>
      <w:proofErr w:type="spellStart"/>
      <w:r w:rsidRPr="00B8168D">
        <w:t>nume</w:t>
      </w:r>
      <w:proofErr w:type="spellEnd"/>
      <w:r w:rsidRPr="00B8168D">
        <w:t>[100];</w:t>
      </w:r>
    </w:p>
    <w:p w14:paraId="4D5BEF19" w14:textId="77777777" w:rsidR="00B8168D" w:rsidRPr="00B8168D" w:rsidRDefault="00B8168D" w:rsidP="00B8168D">
      <w:pPr>
        <w:pStyle w:val="Cod"/>
      </w:pPr>
      <w:r w:rsidRPr="00B8168D">
        <w:t>};</w:t>
      </w:r>
    </w:p>
    <w:p w14:paraId="5AF06134" w14:textId="77777777" w:rsidR="00B8168D" w:rsidRPr="00B8168D" w:rsidRDefault="00B8168D" w:rsidP="00B8168D">
      <w:pPr>
        <w:pStyle w:val="Cod"/>
      </w:pPr>
      <w:r w:rsidRPr="00B8168D">
        <w:t>vector&lt;</w:t>
      </w:r>
      <w:proofErr w:type="spellStart"/>
      <w:r w:rsidRPr="00B8168D">
        <w:t>catel</w:t>
      </w:r>
      <w:proofErr w:type="spellEnd"/>
      <w:r w:rsidRPr="00B8168D">
        <w:t>&gt; v;</w:t>
      </w:r>
    </w:p>
    <w:p w14:paraId="52CE00E6" w14:textId="77777777" w:rsidR="00B8168D" w:rsidRPr="00B8168D" w:rsidRDefault="00B8168D" w:rsidP="00B8168D">
      <w:pPr>
        <w:pStyle w:val="Paragraf"/>
      </w:pPr>
    </w:p>
    <w:p w14:paraId="44055ECE" w14:textId="77777777" w:rsidR="002132CC" w:rsidRDefault="00B8168D" w:rsidP="00B8168D">
      <w:pPr>
        <w:pStyle w:val="Paragraf"/>
      </w:pPr>
      <w:r w:rsidRPr="00B8168D">
        <w:t xml:space="preserve">Cele </w:t>
      </w:r>
      <w:proofErr w:type="spellStart"/>
      <w:r w:rsidRPr="00B8168D">
        <w:t>mai</w:t>
      </w:r>
      <w:proofErr w:type="spellEnd"/>
      <w:r w:rsidRPr="00B8168D">
        <w:t xml:space="preserve"> des </w:t>
      </w:r>
      <w:proofErr w:type="spellStart"/>
      <w:r w:rsidRPr="00B8168D">
        <w:t>utilizate</w:t>
      </w:r>
      <w:proofErr w:type="spellEnd"/>
      <w:r w:rsidRPr="00B8168D">
        <w:t xml:space="preserve"> </w:t>
      </w:r>
      <w:proofErr w:type="spellStart"/>
      <w:ins w:id="415" w:author="Manu Serban" w:date="2015-08-25T17:16:00Z">
        <w:r w:rsidR="0008185D">
          <w:t>func</w:t>
        </w:r>
        <w:proofErr w:type="spellEnd"/>
        <w:r w:rsidR="0008185D">
          <w:rPr>
            <w:lang w:val="ro-RO"/>
          </w:rPr>
          <w:t xml:space="preserve">ții </w:t>
        </w:r>
      </w:ins>
      <w:proofErr w:type="spellStart"/>
      <w:r w:rsidRPr="00B8168D">
        <w:t>membr</w:t>
      </w:r>
      <w:del w:id="416" w:author="Manu Serban" w:date="2015-08-25T17:16:00Z">
        <w:r w:rsidRPr="00B8168D" w:rsidDel="0008185D">
          <w:delText>e</w:delText>
        </w:r>
      </w:del>
      <w:ins w:id="417" w:author="Manu Serban" w:date="2015-08-25T17:16:00Z">
        <w:r w:rsidR="0008185D">
          <w:t>u</w:t>
        </w:r>
      </w:ins>
      <w:proofErr w:type="spellEnd"/>
      <w:r w:rsidRPr="00B8168D">
        <w:t xml:space="preserve"> ale </w:t>
      </w:r>
      <w:proofErr w:type="spellStart"/>
      <w:r w:rsidRPr="00B8168D">
        <w:t>clasei</w:t>
      </w:r>
      <w:proofErr w:type="spellEnd"/>
      <w:r w:rsidRPr="00B8168D">
        <w:t xml:space="preserve"> </w:t>
      </w:r>
      <w:r w:rsidRPr="0008185D">
        <w:rPr>
          <w:rStyle w:val="CodChar"/>
          <w:rPrChange w:id="418" w:author="Manu Serban" w:date="2015-08-25T17:17:00Z">
            <w:rPr/>
          </w:rPrChange>
        </w:rPr>
        <w:t>vector</w:t>
      </w:r>
      <w:del w:id="419" w:author="Manu Serban" w:date="2015-08-25T17:17:00Z">
        <w:r w:rsidRPr="00B8168D" w:rsidDel="0008185D">
          <w:delText>,</w:delText>
        </w:r>
      </w:del>
      <w:r w:rsidRPr="00B8168D">
        <w:t xml:space="preserve"> sunt</w:t>
      </w:r>
      <w:del w:id="420" w:author="Manu Serban" w:date="2015-08-25T17:17:00Z">
        <w:r w:rsidRPr="00B8168D" w:rsidDel="0008185D">
          <w:delText xml:space="preserve"> func</w:delText>
        </w:r>
        <w:r w:rsidR="00A340EF" w:rsidRPr="00A340EF" w:rsidDel="0008185D">
          <w:delText>ț</w:delText>
        </w:r>
        <w:r w:rsidRPr="00B8168D" w:rsidDel="0008185D">
          <w:delText>iile</w:delText>
        </w:r>
      </w:del>
      <w:r w:rsidRPr="00B8168D">
        <w:t xml:space="preserve">: </w:t>
      </w:r>
    </w:p>
    <w:p w14:paraId="1D12EA37" w14:textId="77777777" w:rsidR="002132CC" w:rsidRPr="002132CC" w:rsidRDefault="002132CC" w:rsidP="002132CC">
      <w:pPr>
        <w:pStyle w:val="Liste"/>
        <w:rPr>
          <w:rStyle w:val="CodChar"/>
          <w:rFonts w:ascii="Times New Roman" w:hAnsi="Times New Roman"/>
          <w:sz w:val="20"/>
        </w:rPr>
      </w:pPr>
      <w:proofErr w:type="spellStart"/>
      <w:r>
        <w:rPr>
          <w:rStyle w:val="CodChar"/>
        </w:rPr>
        <w:t>push_back</w:t>
      </w:r>
      <w:proofErr w:type="spellEnd"/>
      <w:r>
        <w:rPr>
          <w:rStyle w:val="CodChar"/>
        </w:rPr>
        <w:t xml:space="preserve">( element ) – introduce un element la </w:t>
      </w:r>
      <w:proofErr w:type="spellStart"/>
      <w:r>
        <w:rPr>
          <w:rStyle w:val="CodChar"/>
        </w:rPr>
        <w:t>finalul</w:t>
      </w:r>
      <w:proofErr w:type="spellEnd"/>
      <w:r>
        <w:rPr>
          <w:rStyle w:val="CodChar"/>
        </w:rPr>
        <w:t xml:space="preserve"> </w:t>
      </w:r>
      <w:proofErr w:type="spellStart"/>
      <w:r>
        <w:rPr>
          <w:rStyle w:val="CodChar"/>
        </w:rPr>
        <w:t>vectorului</w:t>
      </w:r>
      <w:proofErr w:type="spellEnd"/>
    </w:p>
    <w:p w14:paraId="79B0109A" w14:textId="77777777" w:rsidR="002132CC" w:rsidRPr="002132CC" w:rsidRDefault="002132CC" w:rsidP="002132CC">
      <w:pPr>
        <w:pStyle w:val="Liste"/>
        <w:rPr>
          <w:rStyle w:val="CodChar"/>
          <w:rFonts w:ascii="Times New Roman" w:hAnsi="Times New Roman"/>
          <w:sz w:val="20"/>
        </w:rPr>
      </w:pPr>
      <w:proofErr w:type="spellStart"/>
      <w:r>
        <w:rPr>
          <w:rStyle w:val="CodChar"/>
        </w:rPr>
        <w:t>pop_back</w:t>
      </w:r>
      <w:proofErr w:type="spellEnd"/>
      <w:r>
        <w:rPr>
          <w:rStyle w:val="CodChar"/>
        </w:rPr>
        <w:t>()</w:t>
      </w:r>
      <w:r w:rsidR="00B8168D" w:rsidRPr="00B8168D">
        <w:rPr>
          <w:rStyle w:val="CodChar"/>
        </w:rPr>
        <w:t xml:space="preserve"> </w:t>
      </w:r>
      <w:r>
        <w:rPr>
          <w:rStyle w:val="CodChar"/>
        </w:rPr>
        <w:t xml:space="preserve">– </w:t>
      </w:r>
      <w:proofErr w:type="spellStart"/>
      <w:r>
        <w:rPr>
          <w:rStyle w:val="CodChar"/>
        </w:rPr>
        <w:t>elimină</w:t>
      </w:r>
      <w:proofErr w:type="spellEnd"/>
      <w:r>
        <w:rPr>
          <w:rStyle w:val="CodChar"/>
        </w:rPr>
        <w:t xml:space="preserve"> </w:t>
      </w:r>
      <w:proofErr w:type="spellStart"/>
      <w:r>
        <w:rPr>
          <w:rStyle w:val="CodChar"/>
        </w:rPr>
        <w:t>elementul</w:t>
      </w:r>
      <w:proofErr w:type="spellEnd"/>
      <w:r>
        <w:rPr>
          <w:rStyle w:val="CodChar"/>
        </w:rPr>
        <w:t xml:space="preserve"> de la </w:t>
      </w:r>
      <w:proofErr w:type="spellStart"/>
      <w:r>
        <w:rPr>
          <w:rStyle w:val="CodChar"/>
        </w:rPr>
        <w:t>finalul</w:t>
      </w:r>
      <w:proofErr w:type="spellEnd"/>
      <w:r>
        <w:rPr>
          <w:rStyle w:val="CodChar"/>
        </w:rPr>
        <w:t xml:space="preserve"> </w:t>
      </w:r>
      <w:proofErr w:type="spellStart"/>
      <w:r>
        <w:rPr>
          <w:rStyle w:val="CodChar"/>
        </w:rPr>
        <w:t>vectorului</w:t>
      </w:r>
      <w:proofErr w:type="spellEnd"/>
    </w:p>
    <w:p w14:paraId="7279CEDE" w14:textId="77777777" w:rsidR="002132CC" w:rsidRPr="002132CC" w:rsidRDefault="002132CC" w:rsidP="002132CC">
      <w:pPr>
        <w:pStyle w:val="Liste"/>
        <w:rPr>
          <w:rStyle w:val="CodChar"/>
          <w:rFonts w:ascii="Times New Roman" w:hAnsi="Times New Roman"/>
          <w:sz w:val="20"/>
        </w:rPr>
      </w:pPr>
      <w:r>
        <w:rPr>
          <w:rStyle w:val="CodChar"/>
        </w:rPr>
        <w:t xml:space="preserve">front() – </w:t>
      </w:r>
      <w:proofErr w:type="spellStart"/>
      <w:r>
        <w:rPr>
          <w:rStyle w:val="CodChar"/>
        </w:rPr>
        <w:t>accesează</w:t>
      </w:r>
      <w:proofErr w:type="spellEnd"/>
      <w:r>
        <w:rPr>
          <w:rStyle w:val="CodChar"/>
        </w:rPr>
        <w:t xml:space="preserve"> </w:t>
      </w:r>
      <w:proofErr w:type="spellStart"/>
      <w:r>
        <w:rPr>
          <w:rStyle w:val="CodChar"/>
        </w:rPr>
        <w:t>începutul</w:t>
      </w:r>
      <w:proofErr w:type="spellEnd"/>
      <w:r>
        <w:rPr>
          <w:rStyle w:val="CodChar"/>
        </w:rPr>
        <w:t xml:space="preserve"> </w:t>
      </w:r>
      <w:proofErr w:type="spellStart"/>
      <w:r>
        <w:rPr>
          <w:rStyle w:val="CodChar"/>
        </w:rPr>
        <w:t>vectorului</w:t>
      </w:r>
      <w:proofErr w:type="spellEnd"/>
    </w:p>
    <w:p w14:paraId="4601FC48" w14:textId="77777777" w:rsidR="002132CC" w:rsidRPr="002132CC" w:rsidRDefault="002132CC" w:rsidP="002132CC">
      <w:pPr>
        <w:pStyle w:val="Liste"/>
        <w:rPr>
          <w:rStyle w:val="CodChar"/>
          <w:rFonts w:ascii="Times New Roman" w:hAnsi="Times New Roman"/>
          <w:sz w:val="20"/>
        </w:rPr>
      </w:pPr>
      <w:r>
        <w:rPr>
          <w:rStyle w:val="CodChar"/>
        </w:rPr>
        <w:t>back()</w:t>
      </w:r>
      <w:r w:rsidR="00B8168D" w:rsidRPr="00B8168D">
        <w:rPr>
          <w:rStyle w:val="CodChar"/>
        </w:rPr>
        <w:t xml:space="preserve"> </w:t>
      </w:r>
      <w:r>
        <w:rPr>
          <w:rStyle w:val="CodChar"/>
        </w:rPr>
        <w:t xml:space="preserve">– </w:t>
      </w:r>
      <w:proofErr w:type="spellStart"/>
      <w:r>
        <w:rPr>
          <w:rStyle w:val="CodChar"/>
        </w:rPr>
        <w:t>accesează</w:t>
      </w:r>
      <w:proofErr w:type="spellEnd"/>
      <w:r>
        <w:rPr>
          <w:rStyle w:val="CodChar"/>
        </w:rPr>
        <w:t xml:space="preserve"> </w:t>
      </w:r>
      <w:proofErr w:type="spellStart"/>
      <w:r>
        <w:rPr>
          <w:rStyle w:val="CodChar"/>
        </w:rPr>
        <w:t>finalul</w:t>
      </w:r>
      <w:proofErr w:type="spellEnd"/>
      <w:r>
        <w:rPr>
          <w:rStyle w:val="CodChar"/>
        </w:rPr>
        <w:t xml:space="preserve"> </w:t>
      </w:r>
      <w:proofErr w:type="spellStart"/>
      <w:r>
        <w:rPr>
          <w:rStyle w:val="CodChar"/>
        </w:rPr>
        <w:t>vectorului</w:t>
      </w:r>
      <w:proofErr w:type="spellEnd"/>
    </w:p>
    <w:p w14:paraId="553823B5" w14:textId="77777777" w:rsidR="002132CC" w:rsidRPr="002132CC" w:rsidRDefault="00B8168D" w:rsidP="002132CC">
      <w:pPr>
        <w:pStyle w:val="Liste"/>
        <w:rPr>
          <w:rStyle w:val="CodChar"/>
          <w:rFonts w:ascii="Times New Roman" w:hAnsi="Times New Roman"/>
          <w:sz w:val="20"/>
        </w:rPr>
      </w:pPr>
      <w:r w:rsidRPr="00B8168D">
        <w:rPr>
          <w:rStyle w:val="CodChar"/>
        </w:rPr>
        <w:t>begin()</w:t>
      </w:r>
      <w:r w:rsidR="002132CC">
        <w:rPr>
          <w:rStyle w:val="CodChar"/>
        </w:rPr>
        <w:t xml:space="preserve"> – pointer </w:t>
      </w:r>
      <w:proofErr w:type="spellStart"/>
      <w:r w:rsidR="002132CC">
        <w:rPr>
          <w:rStyle w:val="CodChar"/>
        </w:rPr>
        <w:t>catre</w:t>
      </w:r>
      <w:proofErr w:type="spellEnd"/>
      <w:r w:rsidR="002132CC">
        <w:rPr>
          <w:rStyle w:val="CodChar"/>
        </w:rPr>
        <w:t xml:space="preserve"> </w:t>
      </w:r>
      <w:proofErr w:type="spellStart"/>
      <w:r w:rsidR="002132CC">
        <w:rPr>
          <w:rStyle w:val="CodChar"/>
        </w:rPr>
        <w:t>iteratorul</w:t>
      </w:r>
      <w:proofErr w:type="spellEnd"/>
      <w:r w:rsidR="002132CC">
        <w:rPr>
          <w:rStyle w:val="CodChar"/>
        </w:rPr>
        <w:t xml:space="preserve"> de </w:t>
      </w:r>
      <w:proofErr w:type="spellStart"/>
      <w:r w:rsidR="002132CC">
        <w:rPr>
          <w:rStyle w:val="CodChar"/>
        </w:rPr>
        <w:t>inceput</w:t>
      </w:r>
      <w:proofErr w:type="spellEnd"/>
      <w:r w:rsidR="002132CC">
        <w:rPr>
          <w:rStyle w:val="CodChar"/>
        </w:rPr>
        <w:t xml:space="preserve"> (coincide cu </w:t>
      </w:r>
      <w:proofErr w:type="spellStart"/>
      <w:r w:rsidR="002132CC">
        <w:rPr>
          <w:rStyle w:val="CodChar"/>
        </w:rPr>
        <w:t>începutul</w:t>
      </w:r>
      <w:proofErr w:type="spellEnd"/>
      <w:r w:rsidR="002132CC">
        <w:rPr>
          <w:rStyle w:val="CodChar"/>
        </w:rPr>
        <w:t xml:space="preserve"> </w:t>
      </w:r>
      <w:proofErr w:type="spellStart"/>
      <w:r w:rsidR="002132CC">
        <w:rPr>
          <w:rStyle w:val="CodChar"/>
        </w:rPr>
        <w:t>vectorului</w:t>
      </w:r>
      <w:proofErr w:type="spellEnd"/>
      <w:r w:rsidR="002132CC">
        <w:rPr>
          <w:rStyle w:val="CodChar"/>
        </w:rPr>
        <w:t xml:space="preserve"> )</w:t>
      </w:r>
    </w:p>
    <w:p w14:paraId="65BEB084" w14:textId="77777777" w:rsidR="002132CC" w:rsidRPr="002132CC" w:rsidRDefault="002132CC" w:rsidP="002132CC">
      <w:pPr>
        <w:pStyle w:val="Liste"/>
        <w:rPr>
          <w:rStyle w:val="CodChar"/>
          <w:rFonts w:ascii="Times New Roman" w:hAnsi="Times New Roman"/>
          <w:sz w:val="20"/>
        </w:rPr>
      </w:pPr>
      <w:r>
        <w:rPr>
          <w:rStyle w:val="CodChar"/>
        </w:rPr>
        <w:t>end()</w:t>
      </w:r>
      <w:r w:rsidR="00B8168D" w:rsidRPr="00B8168D">
        <w:rPr>
          <w:rStyle w:val="CodChar"/>
        </w:rPr>
        <w:t xml:space="preserve"> </w:t>
      </w:r>
      <w:r>
        <w:rPr>
          <w:rStyle w:val="CodChar"/>
        </w:rPr>
        <w:t xml:space="preserve">– pointer </w:t>
      </w:r>
      <w:proofErr w:type="spellStart"/>
      <w:r>
        <w:rPr>
          <w:rStyle w:val="CodChar"/>
        </w:rPr>
        <w:t>către</w:t>
      </w:r>
      <w:proofErr w:type="spellEnd"/>
      <w:r>
        <w:rPr>
          <w:rStyle w:val="CodChar"/>
        </w:rPr>
        <w:t xml:space="preserve"> </w:t>
      </w:r>
      <w:proofErr w:type="spellStart"/>
      <w:r>
        <w:rPr>
          <w:rStyle w:val="CodChar"/>
        </w:rPr>
        <w:t>iteratorul</w:t>
      </w:r>
      <w:proofErr w:type="spellEnd"/>
      <w:r>
        <w:rPr>
          <w:rStyle w:val="CodChar"/>
        </w:rPr>
        <w:t xml:space="preserve"> de final ( NU coincide cu </w:t>
      </w:r>
      <w:proofErr w:type="spellStart"/>
      <w:r>
        <w:rPr>
          <w:rStyle w:val="CodChar"/>
        </w:rPr>
        <w:t>finalul</w:t>
      </w:r>
      <w:proofErr w:type="spellEnd"/>
      <w:r>
        <w:rPr>
          <w:rStyle w:val="CodChar"/>
        </w:rPr>
        <w:t xml:space="preserve"> </w:t>
      </w:r>
      <w:proofErr w:type="spellStart"/>
      <w:r>
        <w:rPr>
          <w:rStyle w:val="CodChar"/>
        </w:rPr>
        <w:t>vectorului</w:t>
      </w:r>
      <w:proofErr w:type="spellEnd"/>
      <w:r>
        <w:rPr>
          <w:rStyle w:val="CodChar"/>
        </w:rPr>
        <w:t xml:space="preserve">, </w:t>
      </w:r>
      <w:proofErr w:type="spellStart"/>
      <w:r>
        <w:rPr>
          <w:rStyle w:val="CodChar"/>
        </w:rPr>
        <w:t>fiind</w:t>
      </w:r>
      <w:proofErr w:type="spellEnd"/>
      <w:r>
        <w:rPr>
          <w:rStyle w:val="CodChar"/>
        </w:rPr>
        <w:t xml:space="preserve"> </w:t>
      </w:r>
      <w:proofErr w:type="spellStart"/>
      <w:r>
        <w:rPr>
          <w:rStyle w:val="CodChar"/>
        </w:rPr>
        <w:t>următoarea</w:t>
      </w:r>
      <w:proofErr w:type="spellEnd"/>
      <w:r>
        <w:rPr>
          <w:rStyle w:val="CodChar"/>
        </w:rPr>
        <w:t xml:space="preserve"> </w:t>
      </w:r>
      <w:proofErr w:type="spellStart"/>
      <w:r>
        <w:rPr>
          <w:rStyle w:val="CodChar"/>
        </w:rPr>
        <w:t>poziţie</w:t>
      </w:r>
      <w:proofErr w:type="spellEnd"/>
      <w:r>
        <w:rPr>
          <w:rStyle w:val="CodChar"/>
        </w:rPr>
        <w:t xml:space="preserve"> </w:t>
      </w:r>
      <w:proofErr w:type="spellStart"/>
      <w:r>
        <w:rPr>
          <w:rStyle w:val="CodChar"/>
        </w:rPr>
        <w:t>după</w:t>
      </w:r>
      <w:proofErr w:type="spellEnd"/>
      <w:r>
        <w:rPr>
          <w:rStyle w:val="CodChar"/>
        </w:rPr>
        <w:t xml:space="preserve"> </w:t>
      </w:r>
      <w:proofErr w:type="spellStart"/>
      <w:r>
        <w:rPr>
          <w:rStyle w:val="CodChar"/>
        </w:rPr>
        <w:t>ultimul</w:t>
      </w:r>
      <w:proofErr w:type="spellEnd"/>
      <w:r>
        <w:rPr>
          <w:rStyle w:val="CodChar"/>
        </w:rPr>
        <w:t xml:space="preserve"> element din vector )</w:t>
      </w:r>
    </w:p>
    <w:p w14:paraId="5F86A905" w14:textId="77777777" w:rsidR="00B8168D" w:rsidRPr="00914476" w:rsidRDefault="002132CC" w:rsidP="002132CC">
      <w:pPr>
        <w:pStyle w:val="Liste"/>
        <w:rPr>
          <w:ins w:id="421" w:author="MANUELA [2]" w:date="2024-10-11T16:30:00Z" w16du:dateUtc="2024-10-11T13:30:00Z"/>
          <w:rStyle w:val="CodChar"/>
          <w:rFonts w:ascii="Times New Roman" w:hAnsi="Times New Roman"/>
          <w:sz w:val="20"/>
          <w:rPrChange w:id="422" w:author="MANUELA [2]" w:date="2024-10-11T16:30:00Z" w16du:dateUtc="2024-10-11T13:30:00Z">
            <w:rPr>
              <w:ins w:id="423" w:author="MANUELA [2]" w:date="2024-10-11T16:30:00Z" w16du:dateUtc="2024-10-11T13:30:00Z"/>
              <w:rStyle w:val="CodChar"/>
            </w:rPr>
          </w:rPrChange>
        </w:rPr>
      </w:pPr>
      <w:r>
        <w:rPr>
          <w:rStyle w:val="CodChar"/>
        </w:rPr>
        <w:t xml:space="preserve">size() – o </w:t>
      </w:r>
      <w:proofErr w:type="spellStart"/>
      <w:r>
        <w:rPr>
          <w:rStyle w:val="CodChar"/>
        </w:rPr>
        <w:t>funcţie</w:t>
      </w:r>
      <w:proofErr w:type="spellEnd"/>
      <w:r>
        <w:rPr>
          <w:rStyle w:val="CodChar"/>
        </w:rPr>
        <w:t xml:space="preserve"> care </w:t>
      </w:r>
      <w:proofErr w:type="spellStart"/>
      <w:r>
        <w:rPr>
          <w:rStyle w:val="CodChar"/>
        </w:rPr>
        <w:t>returnează</w:t>
      </w:r>
      <w:proofErr w:type="spellEnd"/>
      <w:r>
        <w:rPr>
          <w:rStyle w:val="CodChar"/>
        </w:rPr>
        <w:t xml:space="preserve"> </w:t>
      </w:r>
      <w:proofErr w:type="spellStart"/>
      <w:r>
        <w:rPr>
          <w:rStyle w:val="CodChar"/>
        </w:rPr>
        <w:t>dimensiunea</w:t>
      </w:r>
      <w:proofErr w:type="spellEnd"/>
      <w:r>
        <w:rPr>
          <w:rStyle w:val="CodChar"/>
        </w:rPr>
        <w:t xml:space="preserve"> </w:t>
      </w:r>
      <w:proofErr w:type="spellStart"/>
      <w:r>
        <w:rPr>
          <w:rStyle w:val="CodChar"/>
        </w:rPr>
        <w:t>vectorului</w:t>
      </w:r>
      <w:proofErr w:type="spellEnd"/>
      <w:r>
        <w:rPr>
          <w:rStyle w:val="CodChar"/>
        </w:rPr>
        <w:t xml:space="preserve"> </w:t>
      </w:r>
    </w:p>
    <w:p w14:paraId="46FAA6FE" w14:textId="7E17DE64" w:rsidR="00914476" w:rsidRDefault="00914476" w:rsidP="00914476">
      <w:pPr>
        <w:pStyle w:val="Liste"/>
        <w:numPr>
          <w:ilvl w:val="0"/>
          <w:numId w:val="0"/>
        </w:numPr>
        <w:rPr>
          <w:ins w:id="424" w:author="MANUELA [2]" w:date="2024-10-11T16:31:00Z" w16du:dateUtc="2024-10-11T13:31:00Z"/>
          <w:rStyle w:val="CodChar"/>
        </w:rPr>
      </w:pPr>
      <w:proofErr w:type="spellStart"/>
      <w:ins w:id="425" w:author="MANUELA [2]" w:date="2024-10-11T16:31:00Z" w16du:dateUtc="2024-10-11T13:31:00Z">
        <w:r>
          <w:rPr>
            <w:rStyle w:val="CodChar"/>
          </w:rPr>
          <w:t>Exemple</w:t>
        </w:r>
        <w:proofErr w:type="spellEnd"/>
        <w:r>
          <w:rPr>
            <w:rStyle w:val="CodChar"/>
          </w:rPr>
          <w:t>:</w:t>
        </w:r>
      </w:ins>
    </w:p>
    <w:p w14:paraId="293C551D" w14:textId="77777777" w:rsidR="00914476" w:rsidRPr="00914476" w:rsidRDefault="00914476" w:rsidP="00914476">
      <w:pPr>
        <w:pStyle w:val="Liste"/>
        <w:numPr>
          <w:ilvl w:val="0"/>
          <w:numId w:val="0"/>
        </w:numPr>
        <w:rPr>
          <w:ins w:id="426" w:author="MANUELA [2]" w:date="2024-10-11T16:31:00Z"/>
        </w:rPr>
        <w:pPrChange w:id="427" w:author="MANUELA [2]" w:date="2024-10-11T16:32:00Z" w16du:dateUtc="2024-10-11T13:32:00Z">
          <w:pPr>
            <w:pStyle w:val="Liste"/>
          </w:pPr>
        </w:pPrChange>
      </w:pPr>
      <w:ins w:id="428" w:author="MANUELA [2]" w:date="2024-10-11T16:31:00Z">
        <w:r w:rsidRPr="00914476">
          <w:lastRenderedPageBreak/>
          <w:t xml:space="preserve">for(int </w:t>
        </w:r>
        <w:proofErr w:type="spellStart"/>
        <w:r w:rsidRPr="00914476">
          <w:t>i</w:t>
        </w:r>
        <w:proofErr w:type="spellEnd"/>
        <w:r w:rsidRPr="00914476">
          <w:t xml:space="preserve"> = 0 ; </w:t>
        </w:r>
        <w:proofErr w:type="spellStart"/>
        <w:r w:rsidRPr="00914476">
          <w:t>i</w:t>
        </w:r>
        <w:proofErr w:type="spellEnd"/>
        <w:r w:rsidRPr="00914476">
          <w:t xml:space="preserve"> &lt; </w:t>
        </w:r>
        <w:proofErr w:type="spellStart"/>
        <w:r w:rsidRPr="00914476">
          <w:t>A.size</w:t>
        </w:r>
        <w:proofErr w:type="spellEnd"/>
        <w:r w:rsidRPr="00914476">
          <w:t xml:space="preserve">() ; </w:t>
        </w:r>
        <w:proofErr w:type="spellStart"/>
        <w:r w:rsidRPr="00914476">
          <w:t>i</w:t>
        </w:r>
        <w:proofErr w:type="spellEnd"/>
        <w:r w:rsidRPr="00914476">
          <w:t xml:space="preserve"> ++)</w:t>
        </w:r>
      </w:ins>
    </w:p>
    <w:p w14:paraId="0A9A1447" w14:textId="43BC6E27" w:rsidR="00914476" w:rsidRDefault="00914476" w:rsidP="00914476">
      <w:pPr>
        <w:pStyle w:val="Liste"/>
        <w:numPr>
          <w:ilvl w:val="0"/>
          <w:numId w:val="0"/>
        </w:numPr>
        <w:ind w:firstLine="720"/>
        <w:rPr>
          <w:ins w:id="429" w:author="MANUELA [2]" w:date="2024-10-11T16:41:00Z" w16du:dateUtc="2024-10-11T13:41:00Z"/>
        </w:rPr>
      </w:pPr>
      <w:proofErr w:type="spellStart"/>
      <w:ins w:id="430" w:author="MANUELA [2]" w:date="2024-10-11T16:31:00Z">
        <w:r w:rsidRPr="00914476">
          <w:t>cout</w:t>
        </w:r>
        <w:proofErr w:type="spellEnd"/>
        <w:r w:rsidRPr="00914476">
          <w:t xml:space="preserve"> &lt;&lt; A[</w:t>
        </w:r>
        <w:proofErr w:type="spellStart"/>
        <w:r w:rsidRPr="00914476">
          <w:t>i</w:t>
        </w:r>
        <w:proofErr w:type="spellEnd"/>
        <w:r w:rsidRPr="00914476">
          <w:t>] &lt;&lt; ' ';</w:t>
        </w:r>
      </w:ins>
    </w:p>
    <w:p w14:paraId="3DEE09F5" w14:textId="77777777" w:rsidR="00EE19BD" w:rsidRPr="00914476" w:rsidRDefault="00EE19BD" w:rsidP="00914476">
      <w:pPr>
        <w:pStyle w:val="Liste"/>
        <w:numPr>
          <w:ilvl w:val="0"/>
          <w:numId w:val="0"/>
        </w:numPr>
        <w:ind w:firstLine="720"/>
        <w:rPr>
          <w:ins w:id="431" w:author="MANUELA [2]" w:date="2024-10-11T16:31:00Z"/>
        </w:rPr>
        <w:pPrChange w:id="432" w:author="MANUELA [2]" w:date="2024-10-11T16:32:00Z" w16du:dateUtc="2024-10-11T13:32:00Z">
          <w:pPr>
            <w:pStyle w:val="Liste"/>
          </w:pPr>
        </w:pPrChange>
      </w:pPr>
    </w:p>
    <w:p w14:paraId="04D054A5" w14:textId="77777777" w:rsidR="00914476" w:rsidRPr="00914476" w:rsidRDefault="00914476" w:rsidP="00914476">
      <w:pPr>
        <w:pStyle w:val="Liste"/>
        <w:numPr>
          <w:ilvl w:val="0"/>
          <w:numId w:val="0"/>
        </w:numPr>
        <w:rPr>
          <w:ins w:id="433" w:author="MANUELA [2]" w:date="2024-10-11T16:32:00Z"/>
        </w:rPr>
        <w:pPrChange w:id="434" w:author="MANUELA [2]" w:date="2024-10-11T16:32:00Z" w16du:dateUtc="2024-10-11T13:32:00Z">
          <w:pPr>
            <w:pStyle w:val="Liste"/>
          </w:pPr>
        </w:pPrChange>
      </w:pPr>
      <w:ins w:id="435" w:author="MANUELA [2]" w:date="2024-10-11T16:32:00Z">
        <w:r w:rsidRPr="00914476">
          <w:t>for(auto x : A)</w:t>
        </w:r>
      </w:ins>
    </w:p>
    <w:p w14:paraId="4BE428EA" w14:textId="3D59D3E0" w:rsidR="00914476" w:rsidRDefault="00914476" w:rsidP="00EE19BD">
      <w:pPr>
        <w:pStyle w:val="Liste"/>
        <w:numPr>
          <w:ilvl w:val="0"/>
          <w:numId w:val="0"/>
        </w:numPr>
        <w:ind w:firstLine="720"/>
        <w:rPr>
          <w:ins w:id="436" w:author="MANUELA [2]" w:date="2024-10-11T16:41:00Z" w16du:dateUtc="2024-10-11T13:41:00Z"/>
        </w:rPr>
      </w:pPr>
      <w:proofErr w:type="spellStart"/>
      <w:ins w:id="437" w:author="MANUELA [2]" w:date="2024-10-11T16:32:00Z">
        <w:r w:rsidRPr="00914476">
          <w:t>cout</w:t>
        </w:r>
        <w:proofErr w:type="spellEnd"/>
        <w:r w:rsidRPr="00914476">
          <w:t xml:space="preserve"> &lt;&lt; x &lt;&lt; " ";</w:t>
        </w:r>
      </w:ins>
      <w:ins w:id="438" w:author="MANUELA [2]" w:date="2024-10-11T16:33:00Z">
        <w:r w:rsidRPr="00914476">
          <w:t>;</w:t>
        </w:r>
      </w:ins>
    </w:p>
    <w:p w14:paraId="28FB409D" w14:textId="77777777" w:rsidR="00EE19BD" w:rsidRDefault="00EE19BD" w:rsidP="00EE19BD">
      <w:pPr>
        <w:pStyle w:val="Liste"/>
        <w:numPr>
          <w:ilvl w:val="0"/>
          <w:numId w:val="0"/>
        </w:numPr>
        <w:ind w:firstLine="720"/>
        <w:rPr>
          <w:ins w:id="439" w:author="MANUELA [2]" w:date="2024-10-11T16:40:00Z" w16du:dateUtc="2024-10-11T13:40:00Z"/>
        </w:rPr>
      </w:pPr>
    </w:p>
    <w:p w14:paraId="13893C7B" w14:textId="77777777" w:rsidR="00EE19BD" w:rsidRPr="00EE19BD" w:rsidRDefault="00EE19BD" w:rsidP="00EE19BD">
      <w:pPr>
        <w:pStyle w:val="Liste"/>
        <w:numPr>
          <w:ilvl w:val="0"/>
          <w:numId w:val="0"/>
        </w:numPr>
        <w:rPr>
          <w:ins w:id="440" w:author="MANUELA [2]" w:date="2024-10-11T16:40:00Z"/>
        </w:rPr>
        <w:pPrChange w:id="441" w:author="MANUELA [2]" w:date="2024-10-11T16:40:00Z" w16du:dateUtc="2024-10-11T13:40:00Z">
          <w:pPr>
            <w:pStyle w:val="Liste"/>
          </w:pPr>
        </w:pPrChange>
      </w:pPr>
      <w:ins w:id="442" w:author="MANUELA [2]" w:date="2024-10-11T16:40:00Z">
        <w:r w:rsidRPr="00EE19BD">
          <w:t>for(int &amp; x : A)</w:t>
        </w:r>
      </w:ins>
    </w:p>
    <w:p w14:paraId="12E1EF83" w14:textId="27386980" w:rsidR="00EE19BD" w:rsidRPr="00EE19BD" w:rsidRDefault="00EE19BD" w:rsidP="00EE19BD">
      <w:pPr>
        <w:pStyle w:val="Liste"/>
        <w:numPr>
          <w:ilvl w:val="0"/>
          <w:numId w:val="0"/>
        </w:numPr>
        <w:ind w:firstLine="720"/>
        <w:rPr>
          <w:ins w:id="443" w:author="MANUELA [2]" w:date="2024-10-11T16:40:00Z"/>
        </w:rPr>
        <w:pPrChange w:id="444" w:author="MANUELA [2]" w:date="2024-10-11T16:40:00Z" w16du:dateUtc="2024-10-11T13:40:00Z">
          <w:pPr>
            <w:pStyle w:val="Liste"/>
          </w:pPr>
        </w:pPrChange>
      </w:pPr>
      <w:ins w:id="445" w:author="MANUELA [2]" w:date="2024-10-11T16:40:00Z">
        <w:r w:rsidRPr="00EE19BD">
          <w:t xml:space="preserve">x </w:t>
        </w:r>
      </w:ins>
      <w:ins w:id="446" w:author="MANUELA [2]" w:date="2024-10-11T16:40:00Z" w16du:dateUtc="2024-10-11T13:40:00Z">
        <w:r>
          <w:t>+</w:t>
        </w:r>
      </w:ins>
      <w:ins w:id="447" w:author="MANUELA [2]" w:date="2024-10-11T16:40:00Z">
        <w:r w:rsidRPr="00EE19BD">
          <w:t>= 2;</w:t>
        </w:r>
      </w:ins>
    </w:p>
    <w:p w14:paraId="40D89E4A" w14:textId="77777777" w:rsidR="00EE19BD" w:rsidRDefault="00EE19BD" w:rsidP="00EE19BD">
      <w:pPr>
        <w:pStyle w:val="Liste"/>
        <w:numPr>
          <w:ilvl w:val="0"/>
          <w:numId w:val="0"/>
        </w:numPr>
        <w:rPr>
          <w:ins w:id="448" w:author="MANUELA [2]" w:date="2024-10-11T16:33:00Z" w16du:dateUtc="2024-10-11T13:33:00Z"/>
        </w:rPr>
      </w:pPr>
    </w:p>
    <w:p w14:paraId="197B8B60" w14:textId="77777777" w:rsidR="00EE19BD" w:rsidRDefault="00914476" w:rsidP="00EE19BD">
      <w:pPr>
        <w:pStyle w:val="Liste"/>
        <w:numPr>
          <w:ilvl w:val="0"/>
          <w:numId w:val="0"/>
        </w:numPr>
        <w:rPr>
          <w:ins w:id="449" w:author="MANUELA [2]" w:date="2024-10-11T16:33:00Z" w16du:dateUtc="2024-10-11T13:33:00Z"/>
        </w:rPr>
      </w:pPr>
      <w:ins w:id="450" w:author="MANUELA [2]" w:date="2024-10-11T16:33:00Z">
        <w:r w:rsidRPr="00914476">
          <w:t>for(</w:t>
        </w:r>
      </w:ins>
      <w:ins w:id="451" w:author="MANUELA [2]" w:date="2024-10-11T16:33:00Z" w16du:dateUtc="2024-10-11T13:33:00Z">
        <w:r w:rsidRPr="00914476">
          <w:t>vector&lt;int&gt;::iterator I</w:t>
        </w:r>
      </w:ins>
      <w:ins w:id="452" w:author="MANUELA [2]" w:date="2024-10-11T16:33:00Z">
        <w:r w:rsidRPr="00914476">
          <w:t xml:space="preserve"> = </w:t>
        </w:r>
        <w:proofErr w:type="spellStart"/>
        <w:r w:rsidRPr="00914476">
          <w:t>A.begin</w:t>
        </w:r>
        <w:proofErr w:type="spellEnd"/>
        <w:r w:rsidRPr="00914476">
          <w:t xml:space="preserve">() ; I &lt; </w:t>
        </w:r>
        <w:proofErr w:type="spellStart"/>
        <w:r w:rsidRPr="00914476">
          <w:t>A.end</w:t>
        </w:r>
        <w:proofErr w:type="spellEnd"/>
        <w:r w:rsidRPr="00914476">
          <w:t>() ; I ++)</w:t>
        </w:r>
      </w:ins>
    </w:p>
    <w:p w14:paraId="16B25450" w14:textId="69090116" w:rsidR="00914476" w:rsidRDefault="00914476" w:rsidP="00EE19BD">
      <w:pPr>
        <w:pStyle w:val="Liste"/>
        <w:numPr>
          <w:ilvl w:val="0"/>
          <w:numId w:val="0"/>
        </w:numPr>
        <w:ind w:firstLine="720"/>
        <w:rPr>
          <w:ins w:id="453" w:author="MANUELA [2]" w:date="2024-10-11T16:41:00Z" w16du:dateUtc="2024-10-11T13:41:00Z"/>
        </w:rPr>
      </w:pPr>
      <w:ins w:id="454" w:author="MANUELA [2]" w:date="2024-10-11T16:33:00Z">
        <w:r w:rsidRPr="00914476">
          <w:t xml:space="preserve"> </w:t>
        </w:r>
        <w:proofErr w:type="spellStart"/>
        <w:r w:rsidRPr="00914476">
          <w:t>cout</w:t>
        </w:r>
        <w:proofErr w:type="spellEnd"/>
        <w:r w:rsidRPr="00914476">
          <w:t xml:space="preserve"> &lt;&lt; *I &lt;&lt; " ";</w:t>
        </w:r>
      </w:ins>
    </w:p>
    <w:p w14:paraId="0F363911" w14:textId="77777777" w:rsidR="00EE19BD" w:rsidRDefault="00EE19BD" w:rsidP="00EE19BD">
      <w:pPr>
        <w:pStyle w:val="Liste"/>
        <w:numPr>
          <w:ilvl w:val="0"/>
          <w:numId w:val="0"/>
        </w:numPr>
        <w:ind w:firstLine="720"/>
        <w:rPr>
          <w:ins w:id="455" w:author="MANUELA [2]" w:date="2024-10-11T16:37:00Z" w16du:dateUtc="2024-10-11T13:37:00Z"/>
        </w:rPr>
      </w:pPr>
    </w:p>
    <w:p w14:paraId="4ADDDB07" w14:textId="361FFF8F" w:rsidR="00EE19BD" w:rsidRDefault="00EE19BD" w:rsidP="00EE19BD">
      <w:pPr>
        <w:pStyle w:val="Liste"/>
        <w:numPr>
          <w:ilvl w:val="0"/>
          <w:numId w:val="0"/>
        </w:numPr>
        <w:rPr>
          <w:ins w:id="456" w:author="MANUELA [2]" w:date="2024-10-11T16:37:00Z" w16du:dateUtc="2024-10-11T13:37:00Z"/>
        </w:rPr>
      </w:pPr>
      <w:ins w:id="457" w:author="MANUELA [2]" w:date="2024-10-11T16:37:00Z" w16du:dateUtc="2024-10-11T13:37:00Z">
        <w:r w:rsidRPr="00914476">
          <w:t>for(vector&lt;int&gt;::</w:t>
        </w:r>
        <w:proofErr w:type="spellStart"/>
        <w:r>
          <w:t>reverse_</w:t>
        </w:r>
        <w:r w:rsidRPr="00914476">
          <w:t>iterator</w:t>
        </w:r>
        <w:proofErr w:type="spellEnd"/>
        <w:r w:rsidRPr="00914476">
          <w:t xml:space="preserve"> I = </w:t>
        </w:r>
        <w:proofErr w:type="spellStart"/>
        <w:r w:rsidRPr="00914476">
          <w:t>A.</w:t>
        </w:r>
      </w:ins>
      <w:ins w:id="458" w:author="MANUELA [2]" w:date="2024-10-11T16:41:00Z" w16du:dateUtc="2024-10-11T13:41:00Z">
        <w:r>
          <w:t>r</w:t>
        </w:r>
      </w:ins>
      <w:ins w:id="459" w:author="MANUELA [2]" w:date="2024-10-11T16:37:00Z" w16du:dateUtc="2024-10-11T13:37:00Z">
        <w:r w:rsidRPr="00914476">
          <w:t>begin</w:t>
        </w:r>
        <w:proofErr w:type="spellEnd"/>
        <w:r w:rsidRPr="00914476">
          <w:t xml:space="preserve">() ; I &lt; </w:t>
        </w:r>
        <w:proofErr w:type="spellStart"/>
        <w:r w:rsidRPr="00914476">
          <w:t>A.</w:t>
        </w:r>
      </w:ins>
      <w:ins w:id="460" w:author="MANUELA [2]" w:date="2024-10-11T16:41:00Z" w16du:dateUtc="2024-10-11T13:41:00Z">
        <w:r>
          <w:t>r</w:t>
        </w:r>
      </w:ins>
      <w:ins w:id="461" w:author="MANUELA [2]" w:date="2024-10-11T16:37:00Z" w16du:dateUtc="2024-10-11T13:37:00Z">
        <w:r w:rsidRPr="00914476">
          <w:t>end</w:t>
        </w:r>
        <w:proofErr w:type="spellEnd"/>
        <w:r w:rsidRPr="00914476">
          <w:t>() ; I ++)</w:t>
        </w:r>
      </w:ins>
    </w:p>
    <w:p w14:paraId="3C2886EA" w14:textId="77777777" w:rsidR="00EE19BD" w:rsidRDefault="00EE19BD" w:rsidP="00EE19BD">
      <w:pPr>
        <w:pStyle w:val="Liste"/>
        <w:numPr>
          <w:ilvl w:val="0"/>
          <w:numId w:val="0"/>
        </w:numPr>
        <w:ind w:firstLine="720"/>
        <w:rPr>
          <w:ins w:id="462" w:author="MANUELA [2]" w:date="2024-10-11T16:41:00Z" w16du:dateUtc="2024-10-11T13:41:00Z"/>
        </w:rPr>
      </w:pPr>
      <w:ins w:id="463" w:author="MANUELA [2]" w:date="2024-10-11T16:37:00Z" w16du:dateUtc="2024-10-11T13:37:00Z">
        <w:r w:rsidRPr="00914476">
          <w:t xml:space="preserve"> </w:t>
        </w:r>
        <w:proofErr w:type="spellStart"/>
        <w:r w:rsidRPr="00914476">
          <w:t>cout</w:t>
        </w:r>
        <w:proofErr w:type="spellEnd"/>
        <w:r w:rsidRPr="00914476">
          <w:t xml:space="preserve"> &lt;&lt; *I &lt;&lt; " ";</w:t>
        </w:r>
      </w:ins>
    </w:p>
    <w:p w14:paraId="3B20079C" w14:textId="77777777" w:rsidR="00EE19BD" w:rsidRDefault="00EE19BD" w:rsidP="00EE19BD">
      <w:pPr>
        <w:pStyle w:val="Liste"/>
        <w:numPr>
          <w:ilvl w:val="0"/>
          <w:numId w:val="0"/>
        </w:numPr>
        <w:ind w:firstLine="720"/>
        <w:rPr>
          <w:ins w:id="464" w:author="MANUELA [2]" w:date="2024-10-11T16:37:00Z" w16du:dateUtc="2024-10-11T13:37:00Z"/>
        </w:rPr>
      </w:pPr>
    </w:p>
    <w:p w14:paraId="26663D0A" w14:textId="363F6C8E" w:rsidR="00EE19BD" w:rsidRPr="00EE19BD" w:rsidRDefault="00EE19BD" w:rsidP="00EE19BD">
      <w:pPr>
        <w:pStyle w:val="Liste"/>
        <w:numPr>
          <w:ilvl w:val="0"/>
          <w:numId w:val="0"/>
        </w:numPr>
        <w:rPr>
          <w:ins w:id="465" w:author="MANUELA [2]" w:date="2024-10-11T16:37:00Z"/>
        </w:rPr>
        <w:pPrChange w:id="466" w:author="MANUELA [2]" w:date="2024-10-11T16:37:00Z" w16du:dateUtc="2024-10-11T13:37:00Z">
          <w:pPr>
            <w:pStyle w:val="Liste"/>
          </w:pPr>
        </w:pPrChange>
      </w:pPr>
      <w:ins w:id="467" w:author="MANUELA [2]" w:date="2024-10-11T16:37:00Z">
        <w:r w:rsidRPr="00EE19BD">
          <w:t xml:space="preserve">for(auto I = </w:t>
        </w:r>
        <w:proofErr w:type="spellStart"/>
        <w:r w:rsidRPr="00EE19BD">
          <w:t>A.begin</w:t>
        </w:r>
        <w:proofErr w:type="spellEnd"/>
        <w:r w:rsidRPr="00EE19BD">
          <w:t xml:space="preserve">() ; I &lt; </w:t>
        </w:r>
        <w:proofErr w:type="spellStart"/>
        <w:r w:rsidRPr="00EE19BD">
          <w:t>A.end</w:t>
        </w:r>
        <w:proofErr w:type="spellEnd"/>
        <w:r w:rsidRPr="00EE19BD">
          <w:t>() ; I ++)</w:t>
        </w:r>
      </w:ins>
    </w:p>
    <w:p w14:paraId="3B406C5E" w14:textId="5532244C" w:rsidR="00EE19BD" w:rsidRPr="00EE19BD" w:rsidRDefault="00EE19BD" w:rsidP="00EE19BD">
      <w:pPr>
        <w:pStyle w:val="Liste"/>
        <w:numPr>
          <w:ilvl w:val="0"/>
          <w:numId w:val="0"/>
        </w:numPr>
        <w:ind w:firstLine="720"/>
        <w:rPr>
          <w:ins w:id="468" w:author="MANUELA [2]" w:date="2024-10-11T16:37:00Z"/>
        </w:rPr>
        <w:pPrChange w:id="469" w:author="MANUELA [2]" w:date="2024-10-11T16:37:00Z" w16du:dateUtc="2024-10-11T13:37:00Z">
          <w:pPr>
            <w:pStyle w:val="Liste"/>
          </w:pPr>
        </w:pPrChange>
      </w:pPr>
      <w:ins w:id="470" w:author="MANUELA [2]" w:date="2024-10-11T16:37:00Z">
        <w:r w:rsidRPr="00EE19BD">
          <w:t xml:space="preserve"> </w:t>
        </w:r>
        <w:proofErr w:type="spellStart"/>
        <w:r w:rsidRPr="00EE19BD">
          <w:t>cout</w:t>
        </w:r>
        <w:proofErr w:type="spellEnd"/>
        <w:r w:rsidRPr="00EE19BD">
          <w:t xml:space="preserve"> &lt;&lt; *I &lt;&lt; " ";</w:t>
        </w:r>
      </w:ins>
    </w:p>
    <w:p w14:paraId="589ABD2B" w14:textId="77777777" w:rsidR="00EE19BD" w:rsidRPr="00914476" w:rsidRDefault="00EE19BD" w:rsidP="00EE19BD">
      <w:pPr>
        <w:pStyle w:val="Liste"/>
        <w:numPr>
          <w:ilvl w:val="0"/>
          <w:numId w:val="0"/>
        </w:numPr>
        <w:rPr>
          <w:ins w:id="471" w:author="MANUELA [2]" w:date="2024-10-11T16:33:00Z"/>
        </w:rPr>
        <w:pPrChange w:id="472" w:author="MANUELA [2]" w:date="2024-10-11T16:37:00Z" w16du:dateUtc="2024-10-11T13:37:00Z">
          <w:pPr>
            <w:pStyle w:val="Liste"/>
          </w:pPr>
        </w:pPrChange>
      </w:pPr>
    </w:p>
    <w:p w14:paraId="1B7BD042" w14:textId="77777777" w:rsidR="00914476" w:rsidRPr="00914476" w:rsidRDefault="00914476" w:rsidP="00914476">
      <w:pPr>
        <w:pStyle w:val="Liste"/>
        <w:numPr>
          <w:ilvl w:val="0"/>
          <w:numId w:val="0"/>
        </w:numPr>
        <w:rPr>
          <w:ins w:id="473" w:author="MANUELA [2]" w:date="2024-10-11T16:32:00Z"/>
        </w:rPr>
        <w:pPrChange w:id="474" w:author="MANUELA [2]" w:date="2024-10-11T16:33:00Z" w16du:dateUtc="2024-10-11T13:33:00Z">
          <w:pPr>
            <w:pStyle w:val="Liste"/>
          </w:pPr>
        </w:pPrChange>
      </w:pPr>
    </w:p>
    <w:p w14:paraId="546C3411" w14:textId="77777777" w:rsidR="00914476" w:rsidRPr="00B8168D" w:rsidRDefault="00914476" w:rsidP="00914476">
      <w:pPr>
        <w:pStyle w:val="Liste"/>
        <w:numPr>
          <w:ilvl w:val="0"/>
          <w:numId w:val="0"/>
        </w:numPr>
        <w:pPrChange w:id="475" w:author="MANUELA [2]" w:date="2024-10-11T16:30:00Z" w16du:dateUtc="2024-10-11T13:30:00Z">
          <w:pPr>
            <w:pStyle w:val="Liste"/>
          </w:pPr>
        </w:pPrChange>
      </w:pPr>
    </w:p>
    <w:p w14:paraId="4C0F0254" w14:textId="77777777" w:rsidR="002132CC" w:rsidRDefault="002132CC" w:rsidP="00267806">
      <w:pPr>
        <w:pStyle w:val="Paragraf"/>
        <w:tabs>
          <w:tab w:val="left" w:pos="848"/>
        </w:tabs>
        <w:rPr>
          <w:lang w:val="ro-RO" w:eastAsia="ro-RO"/>
        </w:rPr>
      </w:pPr>
      <w:r w:rsidRPr="00B8168D">
        <w:rPr>
          <w:lang w:val="ro-RO" w:eastAsia="ro-RO"/>
        </w:rPr>
        <w:t>Lista</w:t>
      </w:r>
      <w:r w:rsidR="00267806">
        <w:rPr>
          <w:lang w:val="ro-RO" w:eastAsia="ro-RO"/>
        </w:rPr>
        <w:tab/>
      </w:r>
    </w:p>
    <w:p w14:paraId="76D91E5D" w14:textId="77777777" w:rsidR="00FE70C6" w:rsidRDefault="00FE70C6" w:rsidP="00267806">
      <w:pPr>
        <w:pStyle w:val="Paragraf"/>
        <w:tabs>
          <w:tab w:val="left" w:pos="848"/>
        </w:tabs>
        <w:rPr>
          <w:lang w:val="ro-RO" w:eastAsia="ro-RO"/>
        </w:rPr>
      </w:pPr>
      <w:r>
        <w:rPr>
          <w:lang w:val="ro-RO" w:eastAsia="ro-RO"/>
        </w:rPr>
        <w:t>Avantaje:</w:t>
      </w:r>
    </w:p>
    <w:p w14:paraId="026ECB6D" w14:textId="77777777" w:rsidR="00FE70C6" w:rsidRDefault="00FE70C6" w:rsidP="00FE70C6">
      <w:pPr>
        <w:pStyle w:val="Liste1"/>
        <w:rPr>
          <w:lang w:val="ro-RO" w:eastAsia="ro-RO"/>
        </w:rPr>
      </w:pPr>
      <w:r>
        <w:rPr>
          <w:lang w:val="ro-RO" w:eastAsia="ro-RO"/>
        </w:rPr>
        <w:t>inserarea şi ştergerea aleatoare sunt efectuate în timp constant</w:t>
      </w:r>
    </w:p>
    <w:p w14:paraId="6F7ECEF7" w14:textId="77777777" w:rsidR="00FE70C6" w:rsidRDefault="00FE70C6" w:rsidP="00FE70C6">
      <w:pPr>
        <w:pStyle w:val="Liste1"/>
        <w:rPr>
          <w:lang w:val="ro-RO" w:eastAsia="ro-RO"/>
        </w:rPr>
      </w:pPr>
      <w:r>
        <w:rPr>
          <w:lang w:val="ro-RO" w:eastAsia="ro-RO"/>
        </w:rPr>
        <w:t>memoria se alocă element cu element făra a aloca în exces</w:t>
      </w:r>
    </w:p>
    <w:p w14:paraId="6ED6C6AD" w14:textId="77777777" w:rsidR="00FE70C6" w:rsidRDefault="00FE70C6" w:rsidP="00267806">
      <w:pPr>
        <w:pStyle w:val="Paragraf"/>
        <w:tabs>
          <w:tab w:val="left" w:pos="848"/>
        </w:tabs>
        <w:rPr>
          <w:lang w:val="ro-RO" w:eastAsia="ro-RO"/>
        </w:rPr>
      </w:pPr>
      <w:r>
        <w:rPr>
          <w:lang w:val="ro-RO" w:eastAsia="ro-RO"/>
        </w:rPr>
        <w:t>Dezavantaje:</w:t>
      </w:r>
    </w:p>
    <w:p w14:paraId="4090CFD0" w14:textId="77777777" w:rsidR="00FE70C6" w:rsidRDefault="00FE70C6" w:rsidP="00FE70C6">
      <w:pPr>
        <w:pStyle w:val="Liste1"/>
        <w:rPr>
          <w:lang w:val="ro-RO" w:eastAsia="ro-RO"/>
        </w:rPr>
      </w:pPr>
      <w:r>
        <w:rPr>
          <w:lang w:val="ro-RO" w:eastAsia="ro-RO"/>
        </w:rPr>
        <w:t>cautarea unui element are o complexitate de ordinul numarului de elemente</w:t>
      </w:r>
    </w:p>
    <w:p w14:paraId="0E8126DF" w14:textId="77777777" w:rsidR="00FE70C6" w:rsidRPr="00FE70C6" w:rsidRDefault="00FE70C6" w:rsidP="00FE70C6">
      <w:pPr>
        <w:pStyle w:val="Liste1"/>
        <w:rPr>
          <w:lang w:val="ro-RO" w:eastAsia="ro-RO"/>
        </w:rPr>
      </w:pPr>
      <w:r>
        <w:rPr>
          <w:lang w:val="ro-RO" w:eastAsia="ro-RO"/>
        </w:rPr>
        <w:t>este mai înceată decât un vector</w:t>
      </w:r>
    </w:p>
    <w:p w14:paraId="0BBCF75B" w14:textId="5B78BDC6" w:rsidR="00267806" w:rsidRDefault="00267806" w:rsidP="00267806">
      <w:pPr>
        <w:pStyle w:val="Paragraf"/>
        <w:tabs>
          <w:tab w:val="left" w:pos="848"/>
        </w:tabs>
        <w:rPr>
          <w:lang w:val="ro-RO" w:eastAsia="ro-RO"/>
        </w:rPr>
      </w:pPr>
      <w:r>
        <w:rPr>
          <w:lang w:val="ro-RO" w:eastAsia="ro-RO"/>
        </w:rPr>
        <w:t>Bibliotecă pa</w:t>
      </w:r>
      <w:ins w:id="476" w:author="MANUELA" w:date="2021-01-30T09:38:00Z">
        <w:r w:rsidR="0048345E">
          <w:rPr>
            <w:lang w:val="ro-RO" w:eastAsia="ro-RO"/>
          </w:rPr>
          <w:t>r</w:t>
        </w:r>
      </w:ins>
      <w:r>
        <w:rPr>
          <w:lang w:val="ro-RO" w:eastAsia="ro-RO"/>
        </w:rPr>
        <w:t>t</w:t>
      </w:r>
      <w:del w:id="477" w:author="MANUELA" w:date="2021-01-30T09:38:00Z">
        <w:r w:rsidDel="0048345E">
          <w:rPr>
            <w:lang w:val="ro-RO" w:eastAsia="ro-RO"/>
          </w:rPr>
          <w:delText>r</w:delText>
        </w:r>
      </w:del>
      <w:r>
        <w:rPr>
          <w:lang w:val="ro-RO" w:eastAsia="ro-RO"/>
        </w:rPr>
        <w:t>iculară:</w:t>
      </w:r>
    </w:p>
    <w:p w14:paraId="6B6A1654" w14:textId="77777777" w:rsidR="00267806" w:rsidRPr="00267806" w:rsidRDefault="00267806" w:rsidP="00267806">
      <w:pPr>
        <w:pStyle w:val="Cod"/>
        <w:ind w:left="0"/>
        <w:rPr>
          <w:sz w:val="24"/>
          <w:lang w:eastAsia="ro-RO"/>
        </w:rPr>
      </w:pPr>
      <w:r>
        <w:rPr>
          <w:lang w:val="ro-RO" w:eastAsia="ro-RO"/>
        </w:rPr>
        <w:tab/>
      </w:r>
      <w:r>
        <w:rPr>
          <w:lang w:val="ro-RO" w:eastAsia="ro-RO"/>
        </w:rPr>
        <w:tab/>
      </w:r>
      <w:r>
        <w:rPr>
          <w:lang w:eastAsia="ro-RO"/>
        </w:rPr>
        <w:t>#include &lt;list&gt;</w:t>
      </w:r>
    </w:p>
    <w:p w14:paraId="5FE77E2A" w14:textId="77777777" w:rsidR="002132CC" w:rsidRPr="00B8168D" w:rsidRDefault="002132CC" w:rsidP="002132CC">
      <w:pPr>
        <w:pStyle w:val="Paragraf"/>
        <w:rPr>
          <w:sz w:val="24"/>
          <w:lang w:val="ro-RO" w:eastAsia="ro-RO"/>
        </w:rPr>
      </w:pPr>
      <w:r w:rsidRPr="00B8168D">
        <w:rPr>
          <w:lang w:val="ro-RO" w:eastAsia="ro-RO"/>
        </w:rPr>
        <w:t xml:space="preserve">Spre deosebire de </w:t>
      </w:r>
      <w:del w:id="478" w:author="Gabriel" w:date="2015-08-04T23:40:00Z">
        <w:r w:rsidRPr="00B8168D" w:rsidDel="00934F9E">
          <w:rPr>
            <w:lang w:val="ro-RO" w:eastAsia="ro-RO"/>
          </w:rPr>
          <w:delText>tipul de date</w:delText>
        </w:r>
      </w:del>
      <w:ins w:id="479" w:author="Gabriel" w:date="2015-08-04T23:40:00Z">
        <w:r w:rsidR="00934F9E">
          <w:rPr>
            <w:lang w:val="ro-RO" w:eastAsia="ro-RO"/>
          </w:rPr>
          <w:t>clasa</w:t>
        </w:r>
      </w:ins>
      <w:r w:rsidRPr="00B8168D">
        <w:rPr>
          <w:lang w:val="ro-RO" w:eastAsia="ro-RO"/>
        </w:rPr>
        <w:t xml:space="preserve"> </w:t>
      </w:r>
      <w:r w:rsidRPr="00B8168D">
        <w:rPr>
          <w:rStyle w:val="CodChar"/>
        </w:rPr>
        <w:t>vector&lt;&gt;</w:t>
      </w:r>
      <w:r w:rsidRPr="00B8168D">
        <w:rPr>
          <w:lang w:val="ro-RO" w:eastAsia="ro-RO"/>
        </w:rPr>
        <w:t xml:space="preserve">, </w:t>
      </w:r>
      <w:ins w:id="480" w:author="Gabriel" w:date="2015-08-04T23:40:00Z">
        <w:r w:rsidR="00934F9E">
          <w:rPr>
            <w:lang w:val="ro-RO" w:eastAsia="ro-RO"/>
          </w:rPr>
          <w:t xml:space="preserve">clasa </w:t>
        </w:r>
      </w:ins>
      <w:r w:rsidRPr="00B8168D">
        <w:rPr>
          <w:rStyle w:val="CodChar"/>
        </w:rPr>
        <w:t>list&lt;&gt;</w:t>
      </w:r>
      <w:r w:rsidRPr="00B8168D">
        <w:rPr>
          <w:lang w:val="ro-RO" w:eastAsia="ro-RO"/>
        </w:rPr>
        <w:t xml:space="preserve"> </w:t>
      </w:r>
      <w:r w:rsidRPr="00003E6A">
        <w:rPr>
          <w:lang w:val="ro-RO" w:eastAsia="ro-RO"/>
        </w:rPr>
        <w:t>î</w:t>
      </w:r>
      <w:r w:rsidRPr="00401DC5">
        <w:rPr>
          <w:lang w:val="ro-RO" w:eastAsia="ro-RO"/>
        </w:rPr>
        <w:t>ș</w:t>
      </w:r>
      <w:r w:rsidRPr="00B8168D">
        <w:rPr>
          <w:lang w:val="ro-RO" w:eastAsia="ro-RO"/>
        </w:rPr>
        <w:t xml:space="preserve">i va aloca memoria </w:t>
      </w:r>
      <w:r w:rsidRPr="00003E6A">
        <w:rPr>
          <w:lang w:val="ro-RO" w:eastAsia="ro-RO"/>
        </w:rPr>
        <w:t>î</w:t>
      </w:r>
      <w:r w:rsidRPr="00B8168D">
        <w:rPr>
          <w:lang w:val="ro-RO" w:eastAsia="ro-RO"/>
        </w:rPr>
        <w:t>n mod diferit. Pe c</w:t>
      </w:r>
      <w:r w:rsidRPr="00D657E4">
        <w:rPr>
          <w:lang w:val="ro-RO" w:eastAsia="ro-RO"/>
        </w:rPr>
        <w:t>â</w:t>
      </w:r>
      <w:r w:rsidRPr="00B8168D">
        <w:rPr>
          <w:lang w:val="ro-RO" w:eastAsia="ro-RO"/>
        </w:rPr>
        <w:t xml:space="preserve">nd </w:t>
      </w:r>
      <w:r w:rsidRPr="00003E6A">
        <w:rPr>
          <w:lang w:val="ro-RO" w:eastAsia="ro-RO"/>
        </w:rPr>
        <w:t>î</w:t>
      </w:r>
      <w:r w:rsidRPr="00B8168D">
        <w:rPr>
          <w:lang w:val="ro-RO" w:eastAsia="ro-RO"/>
        </w:rPr>
        <w:t>n vector, se aloc</w:t>
      </w:r>
      <w:r w:rsidRPr="00ED7973">
        <w:rPr>
          <w:rFonts w:cs="Calibri"/>
          <w:lang w:val="ro-RO"/>
        </w:rPr>
        <w:t>ă</w:t>
      </w:r>
      <w:r w:rsidRPr="00B8168D">
        <w:rPr>
          <w:lang w:val="ro-RO" w:eastAsia="ro-RO"/>
        </w:rPr>
        <w:t xml:space="preserve"> memoria de forma 2^p, astfel </w:t>
      </w:r>
      <w:r w:rsidRPr="00003E6A">
        <w:rPr>
          <w:lang w:val="ro-RO" w:eastAsia="ro-RO"/>
        </w:rPr>
        <w:t>î</w:t>
      </w:r>
      <w:r w:rsidRPr="00B8168D">
        <w:rPr>
          <w:lang w:val="ro-RO" w:eastAsia="ro-RO"/>
        </w:rPr>
        <w:t>nc</w:t>
      </w:r>
      <w:r w:rsidRPr="00D657E4">
        <w:rPr>
          <w:lang w:val="ro-RO" w:eastAsia="ro-RO"/>
        </w:rPr>
        <w:t>â</w:t>
      </w:r>
      <w:r w:rsidRPr="00B8168D">
        <w:rPr>
          <w:lang w:val="ro-RO" w:eastAsia="ro-RO"/>
        </w:rPr>
        <w:t>t capacitatea vectorului s</w:t>
      </w:r>
      <w:r w:rsidRPr="00ED7973">
        <w:rPr>
          <w:rFonts w:cs="Calibri"/>
          <w:lang w:val="ro-RO"/>
        </w:rPr>
        <w:t>ă</w:t>
      </w:r>
      <w:r w:rsidRPr="00B8168D">
        <w:rPr>
          <w:lang w:val="ro-RO" w:eastAsia="ro-RO"/>
        </w:rPr>
        <w:t xml:space="preserve"> fie mai mare sau egal</w:t>
      </w:r>
      <w:r w:rsidRPr="00ED7973">
        <w:rPr>
          <w:rFonts w:cs="Calibri"/>
          <w:lang w:val="ro-RO"/>
        </w:rPr>
        <w:t>ă</w:t>
      </w:r>
      <w:r w:rsidRPr="00B8168D">
        <w:rPr>
          <w:lang w:val="ro-RO" w:eastAsia="ro-RO"/>
        </w:rPr>
        <w:t xml:space="preserve"> cu num</w:t>
      </w:r>
      <w:r w:rsidRPr="00ED7973">
        <w:rPr>
          <w:rFonts w:cs="Calibri"/>
          <w:lang w:val="ro-RO"/>
        </w:rPr>
        <w:t>ă</w:t>
      </w:r>
      <w:r w:rsidRPr="00B8168D">
        <w:rPr>
          <w:lang w:val="ro-RO" w:eastAsia="ro-RO"/>
        </w:rPr>
        <w:t>rul de elemente continute, lista aloc</w:t>
      </w:r>
      <w:r w:rsidRPr="00ED7973">
        <w:rPr>
          <w:rFonts w:cs="Calibri"/>
          <w:lang w:val="ro-RO"/>
        </w:rPr>
        <w:t>ă</w:t>
      </w:r>
      <w:r w:rsidRPr="00B8168D">
        <w:rPr>
          <w:lang w:val="ro-RO" w:eastAsia="ro-RO"/>
        </w:rPr>
        <w:t xml:space="preserve"> memorie doar c</w:t>
      </w:r>
      <w:r w:rsidRPr="00D657E4">
        <w:rPr>
          <w:lang w:val="ro-RO" w:eastAsia="ro-RO"/>
        </w:rPr>
        <w:t>â</w:t>
      </w:r>
      <w:r w:rsidRPr="00B8168D">
        <w:rPr>
          <w:lang w:val="ro-RO" w:eastAsia="ro-RO"/>
        </w:rPr>
        <w:t xml:space="preserve">t </w:t>
      </w:r>
      <w:r w:rsidRPr="00003E6A">
        <w:rPr>
          <w:lang w:val="ro-RO" w:eastAsia="ro-RO"/>
        </w:rPr>
        <w:t>î</w:t>
      </w:r>
      <w:r w:rsidRPr="00B8168D">
        <w:rPr>
          <w:lang w:val="ro-RO" w:eastAsia="ro-RO"/>
        </w:rPr>
        <w:t>i este necesar</w:t>
      </w:r>
      <w:r w:rsidRPr="00D657E4">
        <w:rPr>
          <w:lang w:val="ro-RO" w:eastAsia="ro-RO"/>
        </w:rPr>
        <w:t>ă</w:t>
      </w:r>
      <w:r w:rsidRPr="00B8168D">
        <w:rPr>
          <w:lang w:val="ro-RO" w:eastAsia="ro-RO"/>
        </w:rPr>
        <w:t>. De observat faptul c</w:t>
      </w:r>
      <w:r w:rsidRPr="00ED7973">
        <w:rPr>
          <w:rFonts w:cs="Calibri"/>
          <w:lang w:val="ro-RO"/>
        </w:rPr>
        <w:t>ă</w:t>
      </w:r>
      <w:r w:rsidRPr="00B8168D">
        <w:rPr>
          <w:lang w:val="ro-RO" w:eastAsia="ro-RO"/>
        </w:rPr>
        <w:t xml:space="preserve"> lista aloca mai mult</w:t>
      </w:r>
      <w:r w:rsidRPr="00ED7973">
        <w:rPr>
          <w:rFonts w:cs="Calibri"/>
          <w:lang w:val="ro-RO"/>
        </w:rPr>
        <w:t>ă</w:t>
      </w:r>
      <w:r w:rsidRPr="00B8168D">
        <w:rPr>
          <w:lang w:val="ro-RO" w:eastAsia="ro-RO"/>
        </w:rPr>
        <w:t xml:space="preserve"> memorie dec</w:t>
      </w:r>
      <w:r w:rsidRPr="00D657E4">
        <w:rPr>
          <w:lang w:val="ro-RO" w:eastAsia="ro-RO"/>
        </w:rPr>
        <w:t>â</w:t>
      </w:r>
      <w:r w:rsidRPr="00B8168D">
        <w:rPr>
          <w:lang w:val="ro-RO" w:eastAsia="ro-RO"/>
        </w:rPr>
        <w:t>t vectorul, aceasta av</w:t>
      </w:r>
      <w:r w:rsidRPr="00D657E4">
        <w:rPr>
          <w:lang w:val="ro-RO" w:eastAsia="ro-RO"/>
        </w:rPr>
        <w:t>â</w:t>
      </w:r>
      <w:r w:rsidRPr="00B8168D">
        <w:rPr>
          <w:lang w:val="ro-RO" w:eastAsia="ro-RO"/>
        </w:rPr>
        <w:t>nd nevoie de pointeri auxiliari. O observa</w:t>
      </w:r>
      <w:r w:rsidRPr="00A340EF">
        <w:rPr>
          <w:lang w:val="ro-RO" w:eastAsia="ro-RO"/>
        </w:rPr>
        <w:t>ț</w:t>
      </w:r>
      <w:r w:rsidRPr="00B8168D">
        <w:rPr>
          <w:lang w:val="ro-RO" w:eastAsia="ro-RO"/>
        </w:rPr>
        <w:t>ie foarte important</w:t>
      </w:r>
      <w:r w:rsidRPr="00ED7973">
        <w:rPr>
          <w:rFonts w:cs="Calibri"/>
          <w:lang w:val="ro-RO"/>
        </w:rPr>
        <w:t>ă</w:t>
      </w:r>
      <w:r w:rsidRPr="00B8168D">
        <w:rPr>
          <w:lang w:val="ro-RO" w:eastAsia="ro-RO"/>
        </w:rPr>
        <w:t xml:space="preserve"> este aceea c</w:t>
      </w:r>
      <w:ins w:id="481" w:author="Gabriel" w:date="2015-08-04T23:40:00Z">
        <w:r w:rsidR="00934F9E">
          <w:rPr>
            <w:lang w:val="ro-RO" w:eastAsia="ro-RO"/>
          </w:rPr>
          <w:t>ă</w:t>
        </w:r>
      </w:ins>
      <w:del w:id="482" w:author="Gabriel" w:date="2015-08-04T23:40:00Z">
        <w:r w:rsidRPr="00B8168D" w:rsidDel="00934F9E">
          <w:rPr>
            <w:lang w:val="ro-RO" w:eastAsia="ro-RO"/>
          </w:rPr>
          <w:delText>a</w:delText>
        </w:r>
      </w:del>
      <w:r w:rsidRPr="00B8168D">
        <w:rPr>
          <w:lang w:val="ro-RO" w:eastAsia="ro-RO"/>
        </w:rPr>
        <w:t xml:space="preserve"> lista suport</w:t>
      </w:r>
      <w:r w:rsidRPr="00ED7973">
        <w:rPr>
          <w:rFonts w:cs="Calibri"/>
          <w:lang w:val="ro-RO"/>
        </w:rPr>
        <w:t>ă</w:t>
      </w:r>
      <w:r w:rsidRPr="00B8168D">
        <w:rPr>
          <w:lang w:val="ro-RO" w:eastAsia="ro-RO"/>
        </w:rPr>
        <w:t xml:space="preserve"> c</w:t>
      </w:r>
      <w:r w:rsidRPr="00D657E4">
        <w:rPr>
          <w:lang w:val="ro-RO" w:eastAsia="ro-RO"/>
        </w:rPr>
        <w:t>ă</w:t>
      </w:r>
      <w:r>
        <w:rPr>
          <w:lang w:val="ro-RO" w:eastAsia="ro-RO"/>
        </w:rPr>
        <w:t xml:space="preserve">utare liniară </w:t>
      </w:r>
      <w:ins w:id="483" w:author="Gabriel" w:date="2015-08-04T23:40:00Z">
        <w:r w:rsidR="00934F9E">
          <w:rPr>
            <w:lang w:val="ro-RO" w:eastAsia="ro-RO"/>
          </w:rPr>
          <w:t>ş</w:t>
        </w:r>
      </w:ins>
      <w:del w:id="484" w:author="Gabriel" w:date="2015-08-04T23:40:00Z">
        <w:r w:rsidRPr="00B8168D" w:rsidDel="00934F9E">
          <w:rPr>
            <w:lang w:val="ro-RO" w:eastAsia="ro-RO"/>
          </w:rPr>
          <w:delText>s</w:delText>
        </w:r>
      </w:del>
      <w:r w:rsidRPr="00B8168D">
        <w:rPr>
          <w:lang w:val="ro-RO" w:eastAsia="ro-RO"/>
        </w:rPr>
        <w:t>i inserare</w:t>
      </w:r>
      <w:r>
        <w:rPr>
          <w:lang w:val="ro-RO" w:eastAsia="ro-RO"/>
        </w:rPr>
        <w:t xml:space="preserve"> sau ştergere</w:t>
      </w:r>
      <w:r w:rsidRPr="00B8168D">
        <w:rPr>
          <w:lang w:val="ro-RO" w:eastAsia="ro-RO"/>
        </w:rPr>
        <w:t xml:space="preserve"> </w:t>
      </w:r>
      <w:r w:rsidRPr="00003E6A">
        <w:rPr>
          <w:lang w:val="ro-RO" w:eastAsia="ro-RO"/>
        </w:rPr>
        <w:t>î</w:t>
      </w:r>
      <w:r w:rsidRPr="00B8168D">
        <w:rPr>
          <w:lang w:val="ro-RO" w:eastAsia="ro-RO"/>
        </w:rPr>
        <w:t xml:space="preserve">n </w:t>
      </w:r>
      <w:del w:id="485" w:author="Gabriel" w:date="2015-08-04T23:40:00Z">
        <w:r w:rsidRPr="00B8168D" w:rsidDel="00934F9E">
          <w:rPr>
            <w:lang w:val="ro-RO" w:eastAsia="ro-RO"/>
          </w:rPr>
          <w:delText>O(1)</w:delText>
        </w:r>
      </w:del>
      <w:ins w:id="486" w:author="Gabriel" w:date="2015-08-04T23:40:00Z">
        <w:r w:rsidR="00934F9E">
          <w:rPr>
            <w:lang w:val="ro-RO" w:eastAsia="ro-RO"/>
          </w:rPr>
          <w:t>timp constant</w:t>
        </w:r>
      </w:ins>
      <w:r w:rsidRPr="00B8168D">
        <w:rPr>
          <w:lang w:val="ro-RO" w:eastAsia="ro-RO"/>
        </w:rPr>
        <w:t>.</w:t>
      </w:r>
    </w:p>
    <w:p w14:paraId="4EDFEF98" w14:textId="77777777" w:rsidR="00B8168D" w:rsidRPr="00B8168D" w:rsidRDefault="00B8168D" w:rsidP="00B8168D">
      <w:pPr>
        <w:pStyle w:val="Paragraf"/>
        <w:rPr>
          <w:rFonts w:cs="Times New Roman"/>
          <w:sz w:val="24"/>
          <w:szCs w:val="24"/>
          <w:lang w:val="ro-RO" w:eastAsia="ro-RO"/>
        </w:rPr>
      </w:pPr>
      <w:r w:rsidRPr="00B8168D">
        <w:rPr>
          <w:lang w:val="ro-RO" w:eastAsia="ro-RO"/>
        </w:rPr>
        <w:t>Exemplu de implementare introsort  in N^2</w:t>
      </w:r>
    </w:p>
    <w:p w14:paraId="7FF767FE" w14:textId="77777777" w:rsidR="00B8168D" w:rsidRPr="00B8168D" w:rsidRDefault="00B8168D" w:rsidP="00B8168D">
      <w:pPr>
        <w:pStyle w:val="Paragraf"/>
        <w:rPr>
          <w:rFonts w:cs="Times New Roman"/>
          <w:sz w:val="24"/>
          <w:szCs w:val="24"/>
          <w:lang w:val="ro-RO" w:eastAsia="ro-RO"/>
        </w:rPr>
      </w:pPr>
    </w:p>
    <w:p w14:paraId="515D69F1"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#include &lt;bits/stdc++.h&gt;</w:t>
      </w:r>
    </w:p>
    <w:p w14:paraId="07B62755" w14:textId="77777777" w:rsidR="00B8168D" w:rsidRPr="00B8168D" w:rsidRDefault="00B8168D" w:rsidP="00B8168D">
      <w:pPr>
        <w:pStyle w:val="Cod"/>
        <w:rPr>
          <w:rFonts w:ascii="Times New Roman" w:eastAsia="Times New Roman" w:hAnsi="Times New Roman" w:cs="Times New Roman"/>
          <w:sz w:val="24"/>
          <w:szCs w:val="24"/>
          <w:lang w:val="ro-RO" w:eastAsia="ro-RO"/>
        </w:rPr>
      </w:pPr>
    </w:p>
    <w:p w14:paraId="720FA71E"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using namespace std;</w:t>
      </w:r>
    </w:p>
    <w:p w14:paraId="5D8B0F6D" w14:textId="77777777" w:rsidR="00B8168D" w:rsidRPr="00B8168D" w:rsidRDefault="00B8168D" w:rsidP="00B8168D">
      <w:pPr>
        <w:pStyle w:val="Cod"/>
        <w:rPr>
          <w:rFonts w:ascii="Times New Roman" w:eastAsia="Times New Roman" w:hAnsi="Times New Roman" w:cs="Times New Roman"/>
          <w:sz w:val="24"/>
          <w:szCs w:val="24"/>
          <w:lang w:val="ro-RO" w:eastAsia="ro-RO"/>
        </w:rPr>
      </w:pPr>
    </w:p>
    <w:p w14:paraId="3ADBA73C"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vector&lt;int&gt; v = {1,23,4,5,1,2,3,12,34};</w:t>
      </w:r>
    </w:p>
    <w:p w14:paraId="17AB6C16"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list&lt;int&gt; l;</w:t>
      </w:r>
    </w:p>
    <w:p w14:paraId="265E3FD1" w14:textId="77777777" w:rsidR="00B8168D" w:rsidRPr="00B8168D" w:rsidRDefault="00B8168D" w:rsidP="00B8168D">
      <w:pPr>
        <w:pStyle w:val="Cod"/>
        <w:rPr>
          <w:rFonts w:ascii="Times New Roman" w:eastAsia="Times New Roman" w:hAnsi="Times New Roman" w:cs="Times New Roman"/>
          <w:sz w:val="24"/>
          <w:szCs w:val="24"/>
          <w:lang w:val="ro-RO" w:eastAsia="ro-RO"/>
        </w:rPr>
      </w:pPr>
    </w:p>
    <w:p w14:paraId="08C2F4C5"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lastRenderedPageBreak/>
        <w:t>int main()</w:t>
      </w:r>
    </w:p>
    <w:p w14:paraId="3A34D3C0"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17AC50B5" w14:textId="77777777" w:rsidR="00B8168D" w:rsidRPr="00B8168D" w:rsidRDefault="00B8168D" w:rsidP="00B8168D">
      <w:pPr>
        <w:pStyle w:val="Cod"/>
        <w:rPr>
          <w:rFonts w:ascii="Times New Roman" w:eastAsia="Times New Roman" w:hAnsi="Times New Roman" w:cs="Times New Roman"/>
          <w:sz w:val="24"/>
          <w:szCs w:val="24"/>
          <w:lang w:val="ro-RO" w:eastAsia="ro-RO"/>
        </w:rPr>
      </w:pPr>
    </w:p>
    <w:p w14:paraId="48A0EF11"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for(auto it : v){</w:t>
      </w:r>
    </w:p>
    <w:p w14:paraId="61004BAC"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auto pz = lower_bound(l.begin(),l.end(),it);</w:t>
      </w:r>
    </w:p>
    <w:p w14:paraId="6363DFEC"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l.insert(pz,it); /// func</w:t>
      </w:r>
      <w:r w:rsidR="00A340EF" w:rsidRPr="00A340EF">
        <w:rPr>
          <w:rFonts w:eastAsia="Times New Roman"/>
          <w:lang w:val="ro-RO" w:eastAsia="ro-RO"/>
        </w:rPr>
        <w:t>ț</w:t>
      </w:r>
      <w:r w:rsidRPr="00B8168D">
        <w:rPr>
          <w:rFonts w:eastAsia="Times New Roman"/>
          <w:lang w:val="ro-RO" w:eastAsia="ro-RO"/>
        </w:rPr>
        <w:t>ia membr</w:t>
      </w:r>
      <w:r w:rsidR="00A340EF" w:rsidRPr="00A340EF">
        <w:rPr>
          <w:rFonts w:eastAsia="Times New Roman"/>
          <w:lang w:val="ro-RO" w:eastAsia="ro-RO"/>
        </w:rPr>
        <w:t>ă</w:t>
      </w:r>
      <w:r w:rsidRPr="00B8168D">
        <w:rPr>
          <w:rFonts w:eastAsia="Times New Roman"/>
          <w:lang w:val="ro-RO" w:eastAsia="ro-RO"/>
        </w:rPr>
        <w:t xml:space="preserve"> a clasei list, insert, primeste parametrul locul </w:t>
      </w:r>
      <w:r w:rsidR="00A340EF" w:rsidRPr="00A340EF">
        <w:rPr>
          <w:rFonts w:eastAsia="Times New Roman"/>
          <w:lang w:val="ro-RO" w:eastAsia="ro-RO"/>
        </w:rPr>
        <w:t>ș</w:t>
      </w:r>
      <w:r w:rsidRPr="00B8168D">
        <w:rPr>
          <w:rFonts w:eastAsia="Times New Roman"/>
          <w:lang w:val="ro-RO" w:eastAsia="ro-RO"/>
        </w:rPr>
        <w:t>i elementul pe care trebuie s</w:t>
      </w:r>
      <w:r w:rsidR="00A340EF" w:rsidRPr="00A340EF">
        <w:rPr>
          <w:rFonts w:eastAsia="Times New Roman"/>
          <w:lang w:val="ro-RO" w:eastAsia="ro-RO"/>
        </w:rPr>
        <w:t>ă</w:t>
      </w:r>
      <w:r w:rsidRPr="00B8168D">
        <w:rPr>
          <w:rFonts w:eastAsia="Times New Roman"/>
          <w:lang w:val="ro-RO" w:eastAsia="ro-RO"/>
        </w:rPr>
        <w:t xml:space="preserve"> il insereze</w:t>
      </w:r>
    </w:p>
    <w:p w14:paraId="099243CB"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w:t>
      </w:r>
    </w:p>
    <w:p w14:paraId="4B3F7B2B"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for(auto it : l)</w:t>
      </w:r>
    </w:p>
    <w:p w14:paraId="5D64F1D8"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printf("%d ",it);</w:t>
      </w:r>
    </w:p>
    <w:p w14:paraId="049EC16A" w14:textId="77777777" w:rsidR="00B8168D" w:rsidRPr="00B8168D" w:rsidRDefault="00B8168D" w:rsidP="00B8168D">
      <w:pPr>
        <w:pStyle w:val="Cod"/>
        <w:rPr>
          <w:rFonts w:ascii="Times New Roman" w:eastAsia="Times New Roman" w:hAnsi="Times New Roman" w:cs="Times New Roman"/>
          <w:sz w:val="24"/>
          <w:szCs w:val="24"/>
          <w:lang w:val="ro-RO" w:eastAsia="ro-RO"/>
        </w:rPr>
      </w:pPr>
    </w:p>
    <w:p w14:paraId="596EC018"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return 0;</w:t>
      </w:r>
    </w:p>
    <w:p w14:paraId="08CC4897"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2009839A" w14:textId="77777777" w:rsidR="00B8168D" w:rsidRPr="00B8168D" w:rsidRDefault="00B8168D" w:rsidP="00B8168D">
      <w:pPr>
        <w:pStyle w:val="Paragraf"/>
        <w:rPr>
          <w:rFonts w:cs="Times New Roman"/>
          <w:sz w:val="24"/>
          <w:szCs w:val="24"/>
          <w:lang w:val="ro-RO" w:eastAsia="ro-RO"/>
        </w:rPr>
      </w:pPr>
      <w:r w:rsidRPr="00B8168D">
        <w:rPr>
          <w:lang w:val="ro-RO" w:eastAsia="ro-RO"/>
        </w:rPr>
        <w:t>Observ</w:t>
      </w:r>
      <w:r w:rsidR="0099548C" w:rsidRPr="00ED7973">
        <w:rPr>
          <w:rFonts w:cs="Calibri"/>
          <w:lang w:val="ro-RO"/>
        </w:rPr>
        <w:t>ă</w:t>
      </w:r>
      <w:r w:rsidRPr="00B8168D">
        <w:rPr>
          <w:lang w:val="ro-RO" w:eastAsia="ro-RO"/>
        </w:rPr>
        <w:t>m faptul c</w:t>
      </w:r>
      <w:r w:rsidR="0099548C" w:rsidRPr="00ED7973">
        <w:rPr>
          <w:rFonts w:cs="Calibri"/>
          <w:lang w:val="ro-RO"/>
        </w:rPr>
        <w:t>ă</w:t>
      </w:r>
      <w:r w:rsidRPr="00B8168D">
        <w:rPr>
          <w:lang w:val="ro-RO" w:eastAsia="ro-RO"/>
        </w:rPr>
        <w:t xml:space="preserve"> de</w:t>
      </w:r>
      <w:r w:rsidR="00401DC5" w:rsidRPr="00401DC5">
        <w:rPr>
          <w:lang w:val="ro-RO" w:eastAsia="ro-RO"/>
        </w:rPr>
        <w:t>ș</w:t>
      </w:r>
      <w:r w:rsidRPr="00B8168D">
        <w:rPr>
          <w:lang w:val="ro-RO" w:eastAsia="ro-RO"/>
        </w:rPr>
        <w:t xml:space="preserve">i </w:t>
      </w:r>
      <w:proofErr w:type="spellStart"/>
      <w:r w:rsidRPr="00B8168D">
        <w:rPr>
          <w:rStyle w:val="CodChar"/>
        </w:rPr>
        <w:t>lower_bound</w:t>
      </w:r>
      <w:proofErr w:type="spellEnd"/>
      <w:r w:rsidRPr="00B8168D">
        <w:rPr>
          <w:lang w:val="ro-RO" w:eastAsia="ro-RO"/>
        </w:rPr>
        <w:t xml:space="preserve"> </w:t>
      </w:r>
      <w:r w:rsidR="00003E6A" w:rsidRPr="00003E6A">
        <w:rPr>
          <w:lang w:val="ro-RO" w:eastAsia="ro-RO"/>
        </w:rPr>
        <w:t>î</w:t>
      </w:r>
      <w:r w:rsidRPr="00B8168D">
        <w:rPr>
          <w:lang w:val="ro-RO" w:eastAsia="ro-RO"/>
        </w:rPr>
        <w:t>ncearc</w:t>
      </w:r>
      <w:r w:rsidR="00D657E4" w:rsidRPr="00D657E4">
        <w:rPr>
          <w:lang w:val="ro-RO" w:eastAsia="ro-RO"/>
        </w:rPr>
        <w:t>ă</w:t>
      </w:r>
      <w:r w:rsidRPr="00B8168D">
        <w:rPr>
          <w:lang w:val="ro-RO" w:eastAsia="ro-RO"/>
        </w:rPr>
        <w:t xml:space="preserve"> s</w:t>
      </w:r>
      <w:r w:rsidR="0099548C" w:rsidRPr="00ED7973">
        <w:rPr>
          <w:rFonts w:cs="Calibri"/>
          <w:lang w:val="ro-RO"/>
        </w:rPr>
        <w:t>ă</w:t>
      </w:r>
      <w:r w:rsidRPr="00B8168D">
        <w:rPr>
          <w:lang w:val="ro-RO" w:eastAsia="ro-RO"/>
        </w:rPr>
        <w:t xml:space="preserve"> caute binar rezultatul, avansarea iteratorilor prin list</w:t>
      </w:r>
      <w:r w:rsidR="0099548C" w:rsidRPr="00ED7973">
        <w:rPr>
          <w:rFonts w:cs="Calibri"/>
          <w:lang w:val="ro-RO"/>
        </w:rPr>
        <w:t>ă</w:t>
      </w:r>
      <w:r w:rsidRPr="00B8168D">
        <w:rPr>
          <w:lang w:val="ro-RO" w:eastAsia="ro-RO"/>
        </w:rPr>
        <w:t xml:space="preserve"> va fi liniar</w:t>
      </w:r>
      <w:r w:rsidR="0099548C" w:rsidRPr="00ED7973">
        <w:rPr>
          <w:rFonts w:cs="Calibri"/>
          <w:lang w:val="ro-RO"/>
        </w:rPr>
        <w:t>ă</w:t>
      </w:r>
      <w:r w:rsidRPr="00B8168D">
        <w:rPr>
          <w:lang w:val="ro-RO" w:eastAsia="ro-RO"/>
        </w:rPr>
        <w:t>, prin urmare ace</w:t>
      </w:r>
      <w:r w:rsidR="00401DC5" w:rsidRPr="00401DC5">
        <w:rPr>
          <w:lang w:val="ro-RO" w:eastAsia="ro-RO"/>
        </w:rPr>
        <w:t>ș</w:t>
      </w:r>
      <w:r w:rsidRPr="00B8168D">
        <w:rPr>
          <w:lang w:val="ro-RO" w:eastAsia="ro-RO"/>
        </w:rPr>
        <w:t>tia trebuie s</w:t>
      </w:r>
      <w:r w:rsidR="0099548C" w:rsidRPr="00ED7973">
        <w:rPr>
          <w:rFonts w:cs="Calibri"/>
          <w:lang w:val="ro-RO"/>
        </w:rPr>
        <w:t>ă</w:t>
      </w:r>
      <w:r w:rsidRPr="00B8168D">
        <w:rPr>
          <w:lang w:val="ro-RO" w:eastAsia="ro-RO"/>
        </w:rPr>
        <w:t xml:space="preserve"> avanseze unitate cu unitate c</w:t>
      </w:r>
      <w:r w:rsidR="00003E6A" w:rsidRPr="00003E6A">
        <w:rPr>
          <w:lang w:val="ro-RO" w:eastAsia="ro-RO"/>
        </w:rPr>
        <w:t>ă</w:t>
      </w:r>
      <w:r w:rsidR="00A35E3F">
        <w:rPr>
          <w:lang w:val="ro-RO" w:eastAsia="ro-RO"/>
        </w:rPr>
        <w:t>tre mijloacele</w:t>
      </w:r>
      <w:r w:rsidRPr="00B8168D">
        <w:rPr>
          <w:lang w:val="ro-RO" w:eastAsia="ro-RO"/>
        </w:rPr>
        <w:t xml:space="preserve"> selectate de c</w:t>
      </w:r>
      <w:r w:rsidR="00D657E4" w:rsidRPr="00D657E4">
        <w:rPr>
          <w:lang w:val="ro-RO" w:eastAsia="ro-RO"/>
        </w:rPr>
        <w:t>ă</w:t>
      </w:r>
      <w:r w:rsidRPr="00B8168D">
        <w:rPr>
          <w:lang w:val="ro-RO" w:eastAsia="ro-RO"/>
        </w:rPr>
        <w:t>utarea binar</w:t>
      </w:r>
      <w:r w:rsidR="0099548C" w:rsidRPr="00ED7973">
        <w:rPr>
          <w:rFonts w:cs="Calibri"/>
          <w:lang w:val="ro-RO"/>
        </w:rPr>
        <w:t>ă</w:t>
      </w:r>
      <w:r w:rsidRPr="00B8168D">
        <w:rPr>
          <w:lang w:val="ro-RO" w:eastAsia="ro-RO"/>
        </w:rPr>
        <w:t>, de unde se pierde timpul logaritmic, devenind liniar.</w:t>
      </w:r>
    </w:p>
    <w:p w14:paraId="280A6E02" w14:textId="77777777" w:rsidR="00B8168D" w:rsidRDefault="00B8168D" w:rsidP="00B8168D">
      <w:pPr>
        <w:pStyle w:val="Paragraf"/>
        <w:rPr>
          <w:lang w:val="ro-RO" w:eastAsia="ro-RO"/>
        </w:rPr>
      </w:pPr>
      <w:r w:rsidRPr="00B8168D">
        <w:rPr>
          <w:lang w:val="ro-RO" w:eastAsia="ro-RO"/>
        </w:rPr>
        <w:t>Deque</w:t>
      </w:r>
    </w:p>
    <w:p w14:paraId="332B0C02" w14:textId="77777777" w:rsidR="00FE70C6" w:rsidRDefault="00FE70C6" w:rsidP="00B8168D">
      <w:pPr>
        <w:pStyle w:val="Paragraf"/>
        <w:rPr>
          <w:lang w:val="ro-RO" w:eastAsia="ro-RO"/>
        </w:rPr>
      </w:pPr>
      <w:r>
        <w:rPr>
          <w:lang w:val="ro-RO" w:eastAsia="ro-RO"/>
        </w:rPr>
        <w:t>Avantaje:</w:t>
      </w:r>
    </w:p>
    <w:p w14:paraId="157874EE" w14:textId="77777777" w:rsidR="001E3294" w:rsidRDefault="001E3294" w:rsidP="001E3294">
      <w:pPr>
        <w:pStyle w:val="Liste1"/>
        <w:rPr>
          <w:lang w:val="ro-RO" w:eastAsia="ro-RO"/>
        </w:rPr>
      </w:pPr>
      <w:r>
        <w:rPr>
          <w:lang w:val="ro-RO" w:eastAsia="ro-RO"/>
        </w:rPr>
        <w:t>inserarea în timp constant atât in faţă cât şi în spate</w:t>
      </w:r>
    </w:p>
    <w:p w14:paraId="492A9DE2" w14:textId="77777777" w:rsidR="001E3294" w:rsidRDefault="001E3294" w:rsidP="001E3294">
      <w:pPr>
        <w:pStyle w:val="Liste1"/>
        <w:rPr>
          <w:lang w:val="ro-RO" w:eastAsia="ro-RO"/>
        </w:rPr>
      </w:pPr>
      <w:r>
        <w:rPr>
          <w:lang w:val="ro-RO" w:eastAsia="ro-RO"/>
        </w:rPr>
        <w:t>are o structura asemănătoare vectorului</w:t>
      </w:r>
    </w:p>
    <w:p w14:paraId="02F7D5A0" w14:textId="77777777" w:rsidR="001E3294" w:rsidRDefault="001E3294" w:rsidP="001E3294">
      <w:pPr>
        <w:pStyle w:val="Liste1"/>
        <w:rPr>
          <w:lang w:val="ro-RO" w:eastAsia="ro-RO"/>
        </w:rPr>
      </w:pPr>
      <w:r>
        <w:rPr>
          <w:lang w:val="ro-RO" w:eastAsia="ro-RO"/>
        </w:rPr>
        <w:t>alocă memoria element cu element făra a aloca în exces</w:t>
      </w:r>
    </w:p>
    <w:p w14:paraId="78CB0B87" w14:textId="77777777" w:rsidR="001E3294" w:rsidRDefault="001E3294" w:rsidP="001E3294">
      <w:pPr>
        <w:pStyle w:val="Liste1"/>
        <w:numPr>
          <w:ilvl w:val="0"/>
          <w:numId w:val="0"/>
        </w:numPr>
        <w:rPr>
          <w:lang w:val="ro-RO" w:eastAsia="ro-RO"/>
        </w:rPr>
      </w:pPr>
      <w:r>
        <w:rPr>
          <w:lang w:val="ro-RO" w:eastAsia="ro-RO"/>
        </w:rPr>
        <w:t>Dezavantaje:</w:t>
      </w:r>
    </w:p>
    <w:p w14:paraId="208620ED" w14:textId="77777777" w:rsidR="001E3294" w:rsidRDefault="001E3294" w:rsidP="001E3294">
      <w:pPr>
        <w:pStyle w:val="Liste1"/>
        <w:rPr>
          <w:lang w:val="ro-RO" w:eastAsia="ro-RO"/>
        </w:rPr>
      </w:pPr>
      <w:r>
        <w:rPr>
          <w:lang w:val="ro-RO" w:eastAsia="ro-RO"/>
        </w:rPr>
        <w:t>este mai încet decât vectorul</w:t>
      </w:r>
      <w:r w:rsidR="009D5D33">
        <w:rPr>
          <w:lang w:val="ro-RO" w:eastAsia="ro-RO"/>
        </w:rPr>
        <w:t xml:space="preserve"> la inserarile in mijloc si la accesarea elementelor</w:t>
      </w:r>
    </w:p>
    <w:p w14:paraId="54A9D746" w14:textId="77777777" w:rsidR="007D0B49" w:rsidRDefault="007D0B49" w:rsidP="00B8168D">
      <w:pPr>
        <w:pStyle w:val="Paragraf"/>
        <w:rPr>
          <w:lang w:val="ro-RO" w:eastAsia="ro-RO"/>
        </w:rPr>
      </w:pPr>
      <w:r>
        <w:rPr>
          <w:lang w:val="ro-RO" w:eastAsia="ro-RO"/>
        </w:rPr>
        <w:t>Bibliotecă aferentă:</w:t>
      </w:r>
    </w:p>
    <w:p w14:paraId="12B47498" w14:textId="77777777" w:rsidR="007D0B49" w:rsidRPr="007D0B49" w:rsidRDefault="007D0B49" w:rsidP="007D0B49">
      <w:pPr>
        <w:pStyle w:val="Cod"/>
        <w:rPr>
          <w:rFonts w:cs="Times New Roman"/>
          <w:sz w:val="24"/>
          <w:szCs w:val="24"/>
          <w:lang w:eastAsia="ro-RO"/>
        </w:rPr>
      </w:pPr>
      <w:r>
        <w:rPr>
          <w:lang w:eastAsia="ro-RO"/>
        </w:rPr>
        <w:t>#include &lt;deque&gt;</w:t>
      </w:r>
    </w:p>
    <w:p w14:paraId="2FE9AEBB" w14:textId="77777777" w:rsidR="00B8168D" w:rsidRDefault="00B8168D" w:rsidP="00B8168D">
      <w:pPr>
        <w:pStyle w:val="Paragraf"/>
        <w:rPr>
          <w:lang w:val="ro-RO" w:eastAsia="ro-RO"/>
        </w:rPr>
      </w:pPr>
      <w:r w:rsidRPr="00B8168D">
        <w:rPr>
          <w:lang w:val="ro-RO" w:eastAsia="ro-RO"/>
        </w:rPr>
        <w:tab/>
        <w:t>Deque, este o coad</w:t>
      </w:r>
      <w:r w:rsidR="0099548C" w:rsidRPr="00ED7973">
        <w:rPr>
          <w:rFonts w:cs="Calibri"/>
          <w:lang w:val="ro-RO"/>
        </w:rPr>
        <w:t>ă</w:t>
      </w:r>
      <w:r w:rsidRPr="00B8168D">
        <w:rPr>
          <w:lang w:val="ro-RO" w:eastAsia="ro-RO"/>
        </w:rPr>
        <w:t xml:space="preserve"> cu dou</w:t>
      </w:r>
      <w:r w:rsidR="00D657E4" w:rsidRPr="00D657E4">
        <w:rPr>
          <w:lang w:val="ro-RO" w:eastAsia="ro-RO"/>
        </w:rPr>
        <w:t>ă</w:t>
      </w:r>
      <w:r w:rsidRPr="00B8168D">
        <w:rPr>
          <w:lang w:val="ro-RO" w:eastAsia="ro-RO"/>
        </w:rPr>
        <w:t xml:space="preserve"> capete, care suport</w:t>
      </w:r>
      <w:r w:rsidR="0099548C" w:rsidRPr="00ED7973">
        <w:rPr>
          <w:rFonts w:cs="Calibri"/>
          <w:lang w:val="ro-RO"/>
        </w:rPr>
        <w:t>ă</w:t>
      </w:r>
      <w:r w:rsidRPr="00B8168D">
        <w:rPr>
          <w:lang w:val="ro-RO" w:eastAsia="ro-RO"/>
        </w:rPr>
        <w:t xml:space="preserve"> inserarea de elemente </w:t>
      </w:r>
      <w:r w:rsidR="00003E6A" w:rsidRPr="00003E6A">
        <w:rPr>
          <w:lang w:val="ro-RO" w:eastAsia="ro-RO"/>
        </w:rPr>
        <w:t>î</w:t>
      </w:r>
      <w:r w:rsidRPr="00B8168D">
        <w:rPr>
          <w:lang w:val="ro-RO" w:eastAsia="ro-RO"/>
        </w:rPr>
        <w:t>n ambele capete, utiliz</w:t>
      </w:r>
      <w:r w:rsidR="00847B32" w:rsidRPr="00847B32">
        <w:rPr>
          <w:lang w:val="ro-RO" w:eastAsia="ro-RO"/>
        </w:rPr>
        <w:t>â</w:t>
      </w:r>
      <w:r w:rsidRPr="00B8168D">
        <w:rPr>
          <w:lang w:val="ro-RO" w:eastAsia="ro-RO"/>
        </w:rPr>
        <w:t xml:space="preserve">nd </w:t>
      </w:r>
      <w:proofErr w:type="spellStart"/>
      <w:r w:rsidRPr="00386DAC">
        <w:rPr>
          <w:rStyle w:val="CodChar"/>
        </w:rPr>
        <w:t>push_back</w:t>
      </w:r>
      <w:proofErr w:type="spellEnd"/>
      <w:r w:rsidRPr="00386DAC">
        <w:rPr>
          <w:rStyle w:val="CodChar"/>
        </w:rPr>
        <w:t>()</w:t>
      </w:r>
      <w:r w:rsidRPr="00B8168D">
        <w:rPr>
          <w:lang w:val="ro-RO" w:eastAsia="ro-RO"/>
        </w:rPr>
        <w:t xml:space="preserve"> si </w:t>
      </w:r>
      <w:proofErr w:type="spellStart"/>
      <w:r w:rsidRPr="00386DAC">
        <w:rPr>
          <w:rStyle w:val="CodChar"/>
        </w:rPr>
        <w:t>push_front</w:t>
      </w:r>
      <w:proofErr w:type="spellEnd"/>
      <w:r w:rsidRPr="00386DAC">
        <w:rPr>
          <w:rStyle w:val="CodChar"/>
        </w:rPr>
        <w:t>()</w:t>
      </w:r>
      <w:r w:rsidR="00267806">
        <w:rPr>
          <w:rStyle w:val="CodChar"/>
        </w:rPr>
        <w:t xml:space="preserve"> </w:t>
      </w:r>
      <w:r w:rsidR="00401DC5" w:rsidRPr="00401DC5">
        <w:rPr>
          <w:lang w:val="ro-RO" w:eastAsia="ro-RO"/>
        </w:rPr>
        <w:t>ș</w:t>
      </w:r>
      <w:r w:rsidR="00847B32">
        <w:rPr>
          <w:lang w:val="ro-RO" w:eastAsia="ro-RO"/>
        </w:rPr>
        <w:t>i scoaterea de el</w:t>
      </w:r>
      <w:r w:rsidRPr="00B8168D">
        <w:rPr>
          <w:lang w:val="ro-RO" w:eastAsia="ro-RO"/>
        </w:rPr>
        <w:t>ement</w:t>
      </w:r>
      <w:r w:rsidR="00267806">
        <w:rPr>
          <w:lang w:val="ro-RO" w:eastAsia="ro-RO"/>
        </w:rPr>
        <w:t>e</w:t>
      </w:r>
      <w:r w:rsidRPr="00B8168D">
        <w:rPr>
          <w:lang w:val="ro-RO" w:eastAsia="ro-RO"/>
        </w:rPr>
        <w:t xml:space="preserve"> din ambele capete, folosind </w:t>
      </w:r>
      <w:proofErr w:type="spellStart"/>
      <w:r w:rsidRPr="00386DAC">
        <w:rPr>
          <w:rStyle w:val="CodChar"/>
        </w:rPr>
        <w:t>pop_back</w:t>
      </w:r>
      <w:proofErr w:type="spellEnd"/>
      <w:r w:rsidRPr="00386DAC">
        <w:rPr>
          <w:rStyle w:val="CodChar"/>
        </w:rPr>
        <w:t>()</w:t>
      </w:r>
      <w:r w:rsidRPr="00B8168D">
        <w:rPr>
          <w:lang w:val="ro-RO" w:eastAsia="ro-RO"/>
        </w:rPr>
        <w:t xml:space="preserve"> respectiv </w:t>
      </w:r>
      <w:proofErr w:type="spellStart"/>
      <w:r w:rsidRPr="00386DAC">
        <w:rPr>
          <w:rStyle w:val="CodChar"/>
        </w:rPr>
        <w:t>pop_front</w:t>
      </w:r>
      <w:proofErr w:type="spellEnd"/>
      <w:r w:rsidRPr="00386DAC">
        <w:rPr>
          <w:rStyle w:val="CodChar"/>
        </w:rPr>
        <w:t>().</w:t>
      </w:r>
      <w:r w:rsidRPr="00B8168D">
        <w:rPr>
          <w:lang w:val="ro-RO" w:eastAsia="ro-RO"/>
        </w:rPr>
        <w:t xml:space="preserve"> Elementele din capetele cozii se acceseaz</w:t>
      </w:r>
      <w:r w:rsidR="0099548C" w:rsidRPr="00ED7973">
        <w:rPr>
          <w:rFonts w:cs="Calibri"/>
          <w:lang w:val="ro-RO"/>
        </w:rPr>
        <w:t>ă</w:t>
      </w:r>
      <w:r w:rsidRPr="00B8168D">
        <w:rPr>
          <w:lang w:val="ro-RO" w:eastAsia="ro-RO"/>
        </w:rPr>
        <w:t xml:space="preserve"> utiliz</w:t>
      </w:r>
      <w:r w:rsidR="00003E6A" w:rsidRPr="00003E6A">
        <w:rPr>
          <w:lang w:val="ro-RO" w:eastAsia="ro-RO"/>
        </w:rPr>
        <w:t>â</w:t>
      </w:r>
      <w:r w:rsidR="00267806">
        <w:rPr>
          <w:lang w:val="ro-RO" w:eastAsia="ro-RO"/>
        </w:rPr>
        <w:t>nd metodele</w:t>
      </w:r>
      <w:r w:rsidRPr="00B8168D">
        <w:rPr>
          <w:lang w:val="ro-RO" w:eastAsia="ro-RO"/>
        </w:rPr>
        <w:t xml:space="preserve"> </w:t>
      </w:r>
      <w:r w:rsidRPr="00386DAC">
        <w:rPr>
          <w:rStyle w:val="CodChar"/>
        </w:rPr>
        <w:t>front()</w:t>
      </w:r>
      <w:r w:rsidR="00401DC5" w:rsidRPr="00401DC5">
        <w:rPr>
          <w:lang w:val="ro-RO" w:eastAsia="ro-RO"/>
        </w:rPr>
        <w:t>ș</w:t>
      </w:r>
      <w:r w:rsidRPr="00B8168D">
        <w:rPr>
          <w:lang w:val="ro-RO" w:eastAsia="ro-RO"/>
        </w:rPr>
        <w:t xml:space="preserve">i </w:t>
      </w:r>
      <w:r w:rsidRPr="00386DAC">
        <w:rPr>
          <w:rStyle w:val="CodChar"/>
        </w:rPr>
        <w:t>back()</w:t>
      </w:r>
      <w:r w:rsidRPr="00B8168D">
        <w:rPr>
          <w:lang w:val="ro-RO" w:eastAsia="ro-RO"/>
        </w:rPr>
        <w:t>.</w:t>
      </w:r>
    </w:p>
    <w:p w14:paraId="32E108A9" w14:textId="77777777" w:rsidR="007D0B49" w:rsidRDefault="007D0B49" w:rsidP="007D0B49">
      <w:pPr>
        <w:pStyle w:val="Paragraf"/>
        <w:rPr>
          <w:lang w:val="ro-RO" w:eastAsia="ro-RO"/>
        </w:rPr>
      </w:pPr>
      <w:r>
        <w:rPr>
          <w:lang w:val="ro-RO" w:eastAsia="ro-RO"/>
        </w:rPr>
        <w:tab/>
        <w:t xml:space="preserve">Există implementat şi operatorul </w:t>
      </w:r>
      <w:r>
        <w:rPr>
          <w:rStyle w:val="CodChar"/>
        </w:rPr>
        <w:t>[]</w:t>
      </w:r>
      <w:r>
        <w:rPr>
          <w:lang w:val="ro-RO" w:eastAsia="ro-RO"/>
        </w:rPr>
        <w:t xml:space="preserve">astfel încat </w:t>
      </w:r>
      <w:proofErr w:type="spellStart"/>
      <w:r>
        <w:rPr>
          <w:lang w:eastAsia="ro-RO"/>
        </w:rPr>
        <w:t>elementele</w:t>
      </w:r>
      <w:proofErr w:type="spellEnd"/>
      <w:r>
        <w:rPr>
          <w:lang w:eastAsia="ro-RO"/>
        </w:rPr>
        <w:t xml:space="preserve"> </w:t>
      </w:r>
      <w:proofErr w:type="spellStart"/>
      <w:r>
        <w:rPr>
          <w:lang w:eastAsia="ro-RO"/>
        </w:rPr>
        <w:t>cozii</w:t>
      </w:r>
      <w:proofErr w:type="spellEnd"/>
      <w:r>
        <w:rPr>
          <w:lang w:eastAsia="ro-RO"/>
        </w:rPr>
        <w:t xml:space="preserve"> cu </w:t>
      </w:r>
      <w:proofErr w:type="spellStart"/>
      <w:r>
        <w:rPr>
          <w:lang w:eastAsia="ro-RO"/>
        </w:rPr>
        <w:t>dou</w:t>
      </w:r>
      <w:proofErr w:type="spellEnd"/>
      <w:r>
        <w:rPr>
          <w:lang w:val="ro-RO" w:eastAsia="ro-RO"/>
        </w:rPr>
        <w:t>ă capete pot fi accesate identic cu cele ale unui vector.</w:t>
      </w:r>
      <w:r>
        <w:rPr>
          <w:lang w:val="ro-RO" w:eastAsia="ro-RO"/>
        </w:rPr>
        <w:tab/>
      </w:r>
    </w:p>
    <w:p w14:paraId="7E16153B" w14:textId="77777777" w:rsidR="007D0B49" w:rsidRPr="007D0B49" w:rsidRDefault="007D0B49" w:rsidP="007D0B49">
      <w:pPr>
        <w:pStyle w:val="Paragraf"/>
        <w:rPr>
          <w:rFonts w:cs="Times New Roman"/>
          <w:sz w:val="24"/>
          <w:szCs w:val="24"/>
          <w:lang w:eastAsia="ro-RO"/>
        </w:rPr>
      </w:pPr>
      <w:r>
        <w:rPr>
          <w:lang w:val="ro-RO" w:eastAsia="ro-RO"/>
        </w:rPr>
        <w:tab/>
      </w:r>
      <w:r w:rsidR="00E94FF3">
        <w:rPr>
          <w:lang w:val="ro-RO" w:eastAsia="ro-RO"/>
        </w:rPr>
        <w:t>Operaţiile de inserare şi de ş</w:t>
      </w:r>
      <w:r>
        <w:rPr>
          <w:lang w:val="ro-RO" w:eastAsia="ro-RO"/>
        </w:rPr>
        <w:t xml:space="preserve">tergere, </w:t>
      </w:r>
      <w:proofErr w:type="spellStart"/>
      <w:r w:rsidRPr="007D0B49">
        <w:rPr>
          <w:rStyle w:val="CodChar"/>
        </w:rPr>
        <w:t>deq.insert</w:t>
      </w:r>
      <w:proofErr w:type="spellEnd"/>
      <w:r w:rsidRPr="007D0B49">
        <w:rPr>
          <w:rStyle w:val="CodChar"/>
        </w:rPr>
        <w:t>(</w:t>
      </w:r>
      <w:proofErr w:type="spellStart"/>
      <w:r w:rsidRPr="007D0B49">
        <w:rPr>
          <w:rStyle w:val="CodChar"/>
        </w:rPr>
        <w:t>iterator,numar,valoare</w:t>
      </w:r>
      <w:proofErr w:type="spellEnd"/>
      <w:r w:rsidRPr="007D0B49">
        <w:rPr>
          <w:rStyle w:val="CodChar"/>
        </w:rPr>
        <w:t>)</w:t>
      </w:r>
      <w:r>
        <w:rPr>
          <w:lang w:val="ro-RO" w:eastAsia="ro-RO"/>
        </w:rPr>
        <w:t xml:space="preserve"> respectiv </w:t>
      </w:r>
      <w:proofErr w:type="spellStart"/>
      <w:r w:rsidRPr="007D0B49">
        <w:rPr>
          <w:rStyle w:val="CodChar"/>
        </w:rPr>
        <w:t>deq.erase</w:t>
      </w:r>
      <w:proofErr w:type="spellEnd"/>
      <w:r w:rsidRPr="007D0B49">
        <w:rPr>
          <w:rStyle w:val="CodChar"/>
        </w:rPr>
        <w:t>(</w:t>
      </w:r>
      <w:proofErr w:type="spellStart"/>
      <w:r w:rsidRPr="007D0B49">
        <w:rPr>
          <w:rStyle w:val="CodChar"/>
        </w:rPr>
        <w:t>iterator_start</w:t>
      </w:r>
      <w:proofErr w:type="spellEnd"/>
      <w:r w:rsidRPr="007D0B49">
        <w:rPr>
          <w:rStyle w:val="CodChar"/>
        </w:rPr>
        <w:t xml:space="preserve">, </w:t>
      </w:r>
      <w:proofErr w:type="spellStart"/>
      <w:r w:rsidRPr="007D0B49">
        <w:rPr>
          <w:rStyle w:val="CodChar"/>
        </w:rPr>
        <w:t>iterator_end</w:t>
      </w:r>
      <w:proofErr w:type="spellEnd"/>
      <w:r w:rsidRPr="007D0B49">
        <w:rPr>
          <w:rStyle w:val="CodChar"/>
        </w:rPr>
        <w:t xml:space="preserve">) </w:t>
      </w:r>
      <w:r>
        <w:rPr>
          <w:lang w:eastAsia="ro-RO"/>
        </w:rPr>
        <w:t xml:space="preserve"> </w:t>
      </w:r>
      <w:r w:rsidR="00E94FF3">
        <w:rPr>
          <w:lang w:eastAsia="ro-RO"/>
        </w:rPr>
        <w:t xml:space="preserve">sunt </w:t>
      </w:r>
      <w:proofErr w:type="spellStart"/>
      <w:r w:rsidR="00E94FF3">
        <w:rPr>
          <w:lang w:eastAsia="ro-RO"/>
        </w:rPr>
        <w:t>liniare</w:t>
      </w:r>
      <w:proofErr w:type="spellEnd"/>
      <w:r w:rsidR="00E94FF3">
        <w:rPr>
          <w:lang w:eastAsia="ro-RO"/>
        </w:rPr>
        <w:t xml:space="preserve"> </w:t>
      </w:r>
      <w:proofErr w:type="spellStart"/>
      <w:r w:rsidR="00E94FF3">
        <w:rPr>
          <w:lang w:eastAsia="ro-RO"/>
        </w:rPr>
        <w:t>în</w:t>
      </w:r>
      <w:proofErr w:type="spellEnd"/>
      <w:r w:rsidR="00E94FF3">
        <w:rPr>
          <w:lang w:eastAsia="ro-RO"/>
        </w:rPr>
        <w:t xml:space="preserve"> </w:t>
      </w:r>
      <w:proofErr w:type="spellStart"/>
      <w:r w:rsidR="00E94FF3">
        <w:rPr>
          <w:lang w:eastAsia="ro-RO"/>
        </w:rPr>
        <w:t>distanţa</w:t>
      </w:r>
      <w:proofErr w:type="spellEnd"/>
      <w:r w:rsidR="00E94FF3">
        <w:rPr>
          <w:lang w:eastAsia="ro-RO"/>
        </w:rPr>
        <w:t xml:space="preserve"> </w:t>
      </w:r>
      <w:proofErr w:type="spellStart"/>
      <w:r w:rsidR="00E94FF3">
        <w:rPr>
          <w:lang w:eastAsia="ro-RO"/>
        </w:rPr>
        <w:t>până</w:t>
      </w:r>
      <w:proofErr w:type="spellEnd"/>
      <w:r w:rsidR="00E94FF3">
        <w:rPr>
          <w:lang w:eastAsia="ro-RO"/>
        </w:rPr>
        <w:t xml:space="preserve"> la cel </w:t>
      </w:r>
      <w:proofErr w:type="spellStart"/>
      <w:r w:rsidR="00E94FF3">
        <w:rPr>
          <w:lang w:eastAsia="ro-RO"/>
        </w:rPr>
        <w:t>mai</w:t>
      </w:r>
      <w:proofErr w:type="spellEnd"/>
      <w:r w:rsidR="00E94FF3">
        <w:rPr>
          <w:lang w:eastAsia="ro-RO"/>
        </w:rPr>
        <w:t xml:space="preserve"> </w:t>
      </w:r>
      <w:proofErr w:type="spellStart"/>
      <w:r w:rsidR="00E94FF3">
        <w:rPr>
          <w:lang w:eastAsia="ro-RO"/>
        </w:rPr>
        <w:t>apropiat</w:t>
      </w:r>
      <w:proofErr w:type="spellEnd"/>
      <w:r w:rsidR="00E94FF3">
        <w:rPr>
          <w:lang w:eastAsia="ro-RO"/>
        </w:rPr>
        <w:t xml:space="preserve"> </w:t>
      </w:r>
      <w:proofErr w:type="spellStart"/>
      <w:r w:rsidR="00E94FF3">
        <w:rPr>
          <w:lang w:eastAsia="ro-RO"/>
        </w:rPr>
        <w:t>capăt</w:t>
      </w:r>
      <w:proofErr w:type="spellEnd"/>
      <w:r w:rsidR="00E94FF3">
        <w:rPr>
          <w:lang w:eastAsia="ro-RO"/>
        </w:rPr>
        <w:t xml:space="preserve">. </w:t>
      </w:r>
    </w:p>
    <w:p w14:paraId="30397078" w14:textId="77777777" w:rsidR="001D3BDD" w:rsidRDefault="001D3BDD" w:rsidP="00677A15">
      <w:pPr>
        <w:pStyle w:val="Paragraf"/>
        <w:rPr>
          <w:lang w:val="ro-RO" w:eastAsia="ro-RO"/>
        </w:rPr>
      </w:pPr>
    </w:p>
    <w:p w14:paraId="269C8523" w14:textId="77777777" w:rsidR="001D3BDD" w:rsidRDefault="001D3BDD" w:rsidP="00677A15">
      <w:pPr>
        <w:pStyle w:val="Paragraf"/>
        <w:rPr>
          <w:lang w:val="ro-RO" w:eastAsia="ro-RO"/>
        </w:rPr>
      </w:pPr>
      <w:r>
        <w:rPr>
          <w:lang w:val="ro-RO" w:eastAsia="ro-RO"/>
        </w:rPr>
        <w:t>Forward_list</w:t>
      </w:r>
    </w:p>
    <w:p w14:paraId="5DAC4583" w14:textId="77777777" w:rsidR="001D3BDD" w:rsidRDefault="001D3BDD" w:rsidP="001D3BDD">
      <w:pPr>
        <w:pStyle w:val="Paragraf"/>
        <w:rPr>
          <w:lang w:val="ro-RO" w:eastAsia="ro-RO"/>
        </w:rPr>
      </w:pPr>
      <w:r>
        <w:rPr>
          <w:lang w:val="ro-RO" w:eastAsia="ro-RO"/>
        </w:rPr>
        <w:t>Bibliotecă aferentă:</w:t>
      </w:r>
    </w:p>
    <w:p w14:paraId="34F39C77" w14:textId="77777777" w:rsidR="001D3BDD" w:rsidRPr="007D0B49" w:rsidRDefault="001D3BDD" w:rsidP="001D3BDD">
      <w:pPr>
        <w:pStyle w:val="Cod"/>
        <w:rPr>
          <w:rFonts w:cs="Times New Roman"/>
          <w:sz w:val="24"/>
          <w:szCs w:val="24"/>
          <w:lang w:eastAsia="ro-RO"/>
        </w:rPr>
      </w:pPr>
      <w:r>
        <w:rPr>
          <w:lang w:eastAsia="ro-RO"/>
        </w:rPr>
        <w:t xml:space="preserve">#include </w:t>
      </w:r>
      <w:r w:rsidR="00923AD6">
        <w:rPr>
          <w:lang w:eastAsia="ro-RO"/>
        </w:rPr>
        <w:t>&lt;</w:t>
      </w:r>
      <w:proofErr w:type="spellStart"/>
      <w:r w:rsidR="00923AD6">
        <w:rPr>
          <w:lang w:eastAsia="ro-RO"/>
        </w:rPr>
        <w:t>forward_list</w:t>
      </w:r>
      <w:proofErr w:type="spellEnd"/>
      <w:r>
        <w:rPr>
          <w:lang w:eastAsia="ro-RO"/>
        </w:rPr>
        <w:t>&gt;</w:t>
      </w:r>
    </w:p>
    <w:p w14:paraId="00C64DF6" w14:textId="77777777" w:rsidR="001D3BDD" w:rsidRDefault="001D3BDD" w:rsidP="00677A15">
      <w:pPr>
        <w:pStyle w:val="Paragraf"/>
        <w:rPr>
          <w:lang w:val="ro-RO" w:eastAsia="ro-RO"/>
        </w:rPr>
      </w:pPr>
    </w:p>
    <w:p w14:paraId="52A989D8" w14:textId="77777777" w:rsidR="001D3BDD" w:rsidRPr="001D3BDD" w:rsidRDefault="001D3BDD" w:rsidP="00677A15">
      <w:pPr>
        <w:pStyle w:val="Paragraf"/>
        <w:rPr>
          <w:lang w:val="ro-RO" w:eastAsia="ro-RO"/>
        </w:rPr>
      </w:pPr>
      <w:r>
        <w:rPr>
          <w:lang w:val="ro-RO" w:eastAsia="ro-RO"/>
        </w:rPr>
        <w:t xml:space="preserve">Aceasta reprezintă o listă simplu înlăntuită si are toate caracteristicile listei </w:t>
      </w:r>
      <w:r w:rsidRPr="001D3BDD">
        <w:rPr>
          <w:rStyle w:val="CodChar"/>
        </w:rPr>
        <w:t>&lt;list&gt;</w:t>
      </w:r>
      <w:r>
        <w:rPr>
          <w:lang w:eastAsia="ro-RO"/>
        </w:rPr>
        <w:t xml:space="preserve"> . </w:t>
      </w:r>
      <w:proofErr w:type="spellStart"/>
      <w:r>
        <w:rPr>
          <w:lang w:eastAsia="ro-RO"/>
        </w:rPr>
        <w:t>Aceasta</w:t>
      </w:r>
      <w:proofErr w:type="spellEnd"/>
      <w:r>
        <w:rPr>
          <w:lang w:eastAsia="ro-RO"/>
        </w:rPr>
        <w:t xml:space="preserve"> </w:t>
      </w:r>
      <w:proofErr w:type="spellStart"/>
      <w:r>
        <w:rPr>
          <w:lang w:eastAsia="ro-RO"/>
        </w:rPr>
        <w:t>poate</w:t>
      </w:r>
      <w:proofErr w:type="spellEnd"/>
      <w:r>
        <w:rPr>
          <w:lang w:eastAsia="ro-RO"/>
        </w:rPr>
        <w:t xml:space="preserve"> fi </w:t>
      </w:r>
      <w:proofErr w:type="spellStart"/>
      <w:r>
        <w:rPr>
          <w:lang w:eastAsia="ro-RO"/>
        </w:rPr>
        <w:t>parcursă</w:t>
      </w:r>
      <w:proofErr w:type="spellEnd"/>
      <w:r>
        <w:rPr>
          <w:lang w:eastAsia="ro-RO"/>
        </w:rPr>
        <w:t xml:space="preserve"> </w:t>
      </w:r>
      <w:proofErr w:type="spellStart"/>
      <w:r>
        <w:rPr>
          <w:lang w:eastAsia="ro-RO"/>
        </w:rPr>
        <w:t>unidirec</w:t>
      </w:r>
      <w:proofErr w:type="spellEnd"/>
      <w:r>
        <w:rPr>
          <w:lang w:val="ro-RO" w:eastAsia="ro-RO"/>
        </w:rPr>
        <w:t>ţional (înainte). Memoria folosită este mai puţină deoarece nu se mai reţin adresele elementelor precedente.</w:t>
      </w:r>
    </w:p>
    <w:p w14:paraId="4D19F524" w14:textId="77777777" w:rsidR="001D3BDD" w:rsidRDefault="001D3BDD" w:rsidP="00677A15">
      <w:pPr>
        <w:pStyle w:val="Paragraf"/>
        <w:rPr>
          <w:lang w:val="ro-RO" w:eastAsia="ro-RO"/>
        </w:rPr>
      </w:pPr>
    </w:p>
    <w:p w14:paraId="77DE4AEE" w14:textId="77777777" w:rsidR="001D3BDD" w:rsidRDefault="001D3BDD" w:rsidP="00677A15">
      <w:pPr>
        <w:pStyle w:val="Paragraf"/>
        <w:rPr>
          <w:lang w:val="ro-RO" w:eastAsia="ro-RO"/>
        </w:rPr>
      </w:pPr>
      <w:r>
        <w:rPr>
          <w:lang w:val="ro-RO" w:eastAsia="ro-RO"/>
        </w:rPr>
        <w:t>Array</w:t>
      </w:r>
    </w:p>
    <w:p w14:paraId="25ED7909" w14:textId="77777777" w:rsidR="00517D67" w:rsidRDefault="00517D67" w:rsidP="00677A15">
      <w:pPr>
        <w:pStyle w:val="Paragraf"/>
        <w:rPr>
          <w:lang w:val="ro-RO" w:eastAsia="ro-RO"/>
        </w:rPr>
      </w:pPr>
      <w:r>
        <w:rPr>
          <w:lang w:val="ro-RO" w:eastAsia="ro-RO"/>
        </w:rPr>
        <w:t>Avantaje:</w:t>
      </w:r>
    </w:p>
    <w:p w14:paraId="22490964" w14:textId="77777777" w:rsidR="00517D67" w:rsidRDefault="00517D67" w:rsidP="00517D67">
      <w:pPr>
        <w:pStyle w:val="Liste1"/>
        <w:rPr>
          <w:lang w:val="ro-RO" w:eastAsia="ro-RO"/>
        </w:rPr>
      </w:pPr>
      <w:r>
        <w:rPr>
          <w:lang w:val="ro-RO" w:eastAsia="ro-RO"/>
        </w:rPr>
        <w:t>se comporta asemanator vectorului</w:t>
      </w:r>
    </w:p>
    <w:p w14:paraId="66FA00DE" w14:textId="77777777" w:rsidR="00517D67" w:rsidRDefault="00517D67" w:rsidP="00517D67">
      <w:pPr>
        <w:pStyle w:val="Liste1"/>
        <w:rPr>
          <w:lang w:val="ro-RO" w:eastAsia="ro-RO"/>
        </w:rPr>
      </w:pPr>
      <w:r>
        <w:rPr>
          <w:lang w:val="ro-RO" w:eastAsia="ro-RO"/>
        </w:rPr>
        <w:t>i se pot aplica algoritmii din STL</w:t>
      </w:r>
      <w:r>
        <w:rPr>
          <w:lang w:val="ro-RO" w:eastAsia="ro-RO"/>
        </w:rPr>
        <w:tab/>
      </w:r>
    </w:p>
    <w:p w14:paraId="20001FB0" w14:textId="77777777" w:rsidR="00923AD6" w:rsidRDefault="00923AD6" w:rsidP="00923AD6">
      <w:pPr>
        <w:pStyle w:val="Paragraf"/>
        <w:rPr>
          <w:lang w:val="ro-RO" w:eastAsia="ro-RO"/>
        </w:rPr>
      </w:pPr>
      <w:r>
        <w:rPr>
          <w:lang w:val="ro-RO" w:eastAsia="ro-RO"/>
        </w:rPr>
        <w:t>Bibliotecă aferentă:</w:t>
      </w:r>
    </w:p>
    <w:p w14:paraId="3FCC7103" w14:textId="77777777" w:rsidR="00923AD6" w:rsidRPr="007D0B49" w:rsidRDefault="00923AD6" w:rsidP="00923AD6">
      <w:pPr>
        <w:pStyle w:val="Cod"/>
        <w:rPr>
          <w:rFonts w:cs="Times New Roman"/>
          <w:sz w:val="24"/>
          <w:szCs w:val="24"/>
          <w:lang w:eastAsia="ro-RO"/>
        </w:rPr>
      </w:pPr>
      <w:r>
        <w:rPr>
          <w:lang w:eastAsia="ro-RO"/>
        </w:rPr>
        <w:t>#include &lt;array&gt;</w:t>
      </w:r>
    </w:p>
    <w:p w14:paraId="21186445" w14:textId="77777777" w:rsidR="001D3BDD" w:rsidRDefault="00923AD6" w:rsidP="00677A15">
      <w:pPr>
        <w:pStyle w:val="Paragraf"/>
        <w:rPr>
          <w:lang w:val="ro-RO" w:eastAsia="ro-RO"/>
        </w:rPr>
      </w:pPr>
      <w:r>
        <w:rPr>
          <w:lang w:val="ro-RO" w:eastAsia="ro-RO"/>
        </w:rPr>
        <w:t xml:space="preserve">Acesta reprezintă un container cu dimensiune fixa. Nu se reţine memorie suplimentară, </w:t>
      </w:r>
      <w:r w:rsidR="00517D67">
        <w:rPr>
          <w:lang w:val="ro-RO" w:eastAsia="ro-RO"/>
        </w:rPr>
        <w:t xml:space="preserve">acesta memorând doar elementele în ordinea specificată  de inserare. </w:t>
      </w:r>
    </w:p>
    <w:p w14:paraId="3FCB7F49" w14:textId="77777777" w:rsidR="001D3BDD" w:rsidRDefault="001D3BDD" w:rsidP="00677A15">
      <w:pPr>
        <w:pStyle w:val="Paragraf"/>
        <w:rPr>
          <w:lang w:val="ro-RO" w:eastAsia="ro-RO"/>
        </w:rPr>
      </w:pPr>
    </w:p>
    <w:p w14:paraId="7CDEF3A6" w14:textId="77777777" w:rsidR="00517D67" w:rsidRPr="00517D67" w:rsidRDefault="00517D67" w:rsidP="00517D67">
      <w:pPr>
        <w:pStyle w:val="Cod"/>
        <w:rPr>
          <w:lang w:val="ro-RO" w:eastAsia="ro-RO"/>
        </w:rPr>
      </w:pPr>
      <w:r w:rsidRPr="00517D67">
        <w:rPr>
          <w:lang w:val="ro-RO" w:eastAsia="ro-RO"/>
        </w:rPr>
        <w:lastRenderedPageBreak/>
        <w:t>#include &lt;bits/stdc++.h&gt;</w:t>
      </w:r>
    </w:p>
    <w:p w14:paraId="1036293C" w14:textId="77777777" w:rsidR="00517D67" w:rsidRPr="00517D67" w:rsidRDefault="00517D67" w:rsidP="00517D67">
      <w:pPr>
        <w:pStyle w:val="Cod"/>
        <w:rPr>
          <w:lang w:val="ro-RO" w:eastAsia="ro-RO"/>
        </w:rPr>
      </w:pPr>
      <w:r w:rsidRPr="00517D67">
        <w:rPr>
          <w:lang w:val="ro-RO" w:eastAsia="ro-RO"/>
        </w:rPr>
        <w:t>using namespace std;</w:t>
      </w:r>
    </w:p>
    <w:p w14:paraId="08D89514" w14:textId="77777777" w:rsidR="00517D67" w:rsidRPr="00517D67" w:rsidRDefault="00517D67" w:rsidP="00517D67">
      <w:pPr>
        <w:pStyle w:val="Cod"/>
        <w:rPr>
          <w:lang w:val="ro-RO" w:eastAsia="ro-RO"/>
        </w:rPr>
      </w:pPr>
      <w:r w:rsidRPr="00517D67">
        <w:rPr>
          <w:lang w:val="ro-RO" w:eastAsia="ro-RO"/>
        </w:rPr>
        <w:t>array &lt;int,5&gt; a;</w:t>
      </w:r>
    </w:p>
    <w:p w14:paraId="77DBCF2B" w14:textId="77777777" w:rsidR="00517D67" w:rsidRPr="00517D67" w:rsidRDefault="00517D67" w:rsidP="00517D67">
      <w:pPr>
        <w:pStyle w:val="Cod"/>
        <w:rPr>
          <w:lang w:val="ro-RO" w:eastAsia="ro-RO"/>
        </w:rPr>
      </w:pPr>
    </w:p>
    <w:p w14:paraId="46A79996" w14:textId="77777777" w:rsidR="00517D67" w:rsidRPr="00517D67" w:rsidRDefault="00517D67" w:rsidP="00517D67">
      <w:pPr>
        <w:pStyle w:val="Cod"/>
        <w:rPr>
          <w:lang w:val="ro-RO" w:eastAsia="ro-RO"/>
        </w:rPr>
      </w:pPr>
      <w:r w:rsidRPr="00517D67">
        <w:rPr>
          <w:lang w:val="ro-RO" w:eastAsia="ro-RO"/>
        </w:rPr>
        <w:t>int main()</w:t>
      </w:r>
    </w:p>
    <w:p w14:paraId="26BBD7CD" w14:textId="77777777" w:rsidR="00517D67" w:rsidRPr="00517D67" w:rsidRDefault="00517D67" w:rsidP="00517D67">
      <w:pPr>
        <w:pStyle w:val="Cod"/>
        <w:rPr>
          <w:lang w:val="ro-RO" w:eastAsia="ro-RO"/>
        </w:rPr>
      </w:pPr>
      <w:r w:rsidRPr="00517D67">
        <w:rPr>
          <w:lang w:val="ro-RO" w:eastAsia="ro-RO"/>
        </w:rPr>
        <w:t>{</w:t>
      </w:r>
    </w:p>
    <w:p w14:paraId="0F5291D1" w14:textId="77777777" w:rsidR="00517D67" w:rsidRPr="00517D67" w:rsidRDefault="00517D67" w:rsidP="00517D67">
      <w:pPr>
        <w:pStyle w:val="Cod"/>
        <w:rPr>
          <w:lang w:val="ro-RO" w:eastAsia="ro-RO"/>
        </w:rPr>
      </w:pPr>
      <w:r w:rsidRPr="00517D67">
        <w:rPr>
          <w:lang w:val="ro-RO" w:eastAsia="ro-RO"/>
        </w:rPr>
        <w:t xml:space="preserve">    for(int i = 0; i &lt; a.size(); ++i)</w:t>
      </w:r>
    </w:p>
    <w:p w14:paraId="6DB0B732" w14:textId="77777777" w:rsidR="00517D67" w:rsidRPr="00517D67" w:rsidRDefault="00517D67" w:rsidP="00517D67">
      <w:pPr>
        <w:pStyle w:val="Cod"/>
        <w:rPr>
          <w:lang w:val="ro-RO" w:eastAsia="ro-RO"/>
        </w:rPr>
      </w:pPr>
      <w:r w:rsidRPr="00517D67">
        <w:rPr>
          <w:lang w:val="ro-RO" w:eastAsia="ro-RO"/>
        </w:rPr>
        <w:t xml:space="preserve">        cin &gt;&gt; a[i];</w:t>
      </w:r>
    </w:p>
    <w:p w14:paraId="2F70E2D0" w14:textId="77777777" w:rsidR="00517D67" w:rsidRPr="00517D67" w:rsidRDefault="00517D67" w:rsidP="00517D67">
      <w:pPr>
        <w:pStyle w:val="Cod"/>
        <w:rPr>
          <w:lang w:val="ro-RO" w:eastAsia="ro-RO"/>
        </w:rPr>
      </w:pPr>
      <w:r w:rsidRPr="00517D67">
        <w:rPr>
          <w:lang w:val="ro-RO" w:eastAsia="ro-RO"/>
        </w:rPr>
        <w:t xml:space="preserve">    for(auto it : a)</w:t>
      </w:r>
    </w:p>
    <w:p w14:paraId="18BA23E6" w14:textId="77777777" w:rsidR="00517D67" w:rsidRPr="00517D67" w:rsidRDefault="00517D67" w:rsidP="00517D67">
      <w:pPr>
        <w:pStyle w:val="Cod"/>
        <w:rPr>
          <w:lang w:val="ro-RO" w:eastAsia="ro-RO"/>
        </w:rPr>
      </w:pPr>
      <w:r w:rsidRPr="00517D67">
        <w:rPr>
          <w:lang w:val="ro-RO" w:eastAsia="ro-RO"/>
        </w:rPr>
        <w:t xml:space="preserve">        cout &lt;&lt; it &lt;&lt; " ";</w:t>
      </w:r>
    </w:p>
    <w:p w14:paraId="37FFFC55" w14:textId="77777777" w:rsidR="00517D67" w:rsidRPr="00517D67" w:rsidRDefault="00517D67" w:rsidP="00517D67">
      <w:pPr>
        <w:pStyle w:val="Cod"/>
        <w:rPr>
          <w:lang w:val="ro-RO" w:eastAsia="ro-RO"/>
        </w:rPr>
      </w:pPr>
      <w:r w:rsidRPr="00517D67">
        <w:rPr>
          <w:lang w:val="ro-RO" w:eastAsia="ro-RO"/>
        </w:rPr>
        <w:t xml:space="preserve">    return 0;</w:t>
      </w:r>
    </w:p>
    <w:p w14:paraId="7280112F" w14:textId="77777777" w:rsidR="00517D67" w:rsidRDefault="00517D67" w:rsidP="00517D67">
      <w:pPr>
        <w:pStyle w:val="Cod"/>
        <w:rPr>
          <w:lang w:val="ro-RO" w:eastAsia="ro-RO"/>
        </w:rPr>
      </w:pPr>
      <w:r w:rsidRPr="00517D67">
        <w:rPr>
          <w:lang w:val="ro-RO" w:eastAsia="ro-RO"/>
        </w:rPr>
        <w:t>}</w:t>
      </w:r>
    </w:p>
    <w:p w14:paraId="36201CC7" w14:textId="77777777" w:rsidR="00517D67" w:rsidRDefault="00517D67" w:rsidP="00677A15">
      <w:pPr>
        <w:pStyle w:val="Paragraf"/>
        <w:rPr>
          <w:lang w:val="ro-RO" w:eastAsia="ro-RO"/>
        </w:rPr>
      </w:pPr>
      <w:r>
        <w:rPr>
          <w:lang w:val="ro-RO" w:eastAsia="ro-RO"/>
        </w:rPr>
        <w:t xml:space="preserve">Algoritm </w:t>
      </w:r>
      <w:r w:rsidR="00E77DC2">
        <w:rPr>
          <w:lang w:val="ro-RO" w:eastAsia="ro-RO"/>
        </w:rPr>
        <w:t xml:space="preserve">de căutare binară </w:t>
      </w:r>
      <w:r>
        <w:rPr>
          <w:lang w:val="ro-RO" w:eastAsia="ro-RO"/>
        </w:rPr>
        <w:t>pe array:</w:t>
      </w:r>
    </w:p>
    <w:p w14:paraId="08FCDCEE" w14:textId="77777777" w:rsidR="00517D67" w:rsidRPr="00517D67" w:rsidRDefault="00517D67" w:rsidP="00517D67">
      <w:pPr>
        <w:pStyle w:val="Cod"/>
        <w:rPr>
          <w:lang w:val="ro-RO" w:eastAsia="ro-RO"/>
        </w:rPr>
      </w:pPr>
      <w:r w:rsidRPr="00517D67">
        <w:rPr>
          <w:lang w:val="ro-RO" w:eastAsia="ro-RO"/>
        </w:rPr>
        <w:t>#include &lt;bits/stdc++.h&gt;</w:t>
      </w:r>
    </w:p>
    <w:p w14:paraId="67B459BF" w14:textId="77777777" w:rsidR="00517D67" w:rsidRPr="00517D67" w:rsidRDefault="00517D67" w:rsidP="00517D67">
      <w:pPr>
        <w:pStyle w:val="Cod"/>
        <w:rPr>
          <w:lang w:val="ro-RO" w:eastAsia="ro-RO"/>
        </w:rPr>
      </w:pPr>
      <w:r w:rsidRPr="00517D67">
        <w:rPr>
          <w:lang w:val="ro-RO" w:eastAsia="ro-RO"/>
        </w:rPr>
        <w:t>using namespace std;</w:t>
      </w:r>
    </w:p>
    <w:p w14:paraId="0CE3D293" w14:textId="77777777" w:rsidR="00517D67" w:rsidRPr="00517D67" w:rsidRDefault="00517D67" w:rsidP="00517D67">
      <w:pPr>
        <w:pStyle w:val="Cod"/>
        <w:rPr>
          <w:lang w:val="ro-RO" w:eastAsia="ro-RO"/>
        </w:rPr>
      </w:pPr>
      <w:r w:rsidRPr="00517D67">
        <w:rPr>
          <w:lang w:val="ro-RO" w:eastAsia="ro-RO"/>
        </w:rPr>
        <w:t>array &lt;int,5&gt; a;</w:t>
      </w:r>
    </w:p>
    <w:p w14:paraId="1B12113E" w14:textId="77777777" w:rsidR="00517D67" w:rsidRPr="00517D67" w:rsidRDefault="00517D67" w:rsidP="00517D67">
      <w:pPr>
        <w:pStyle w:val="Cod"/>
        <w:rPr>
          <w:lang w:val="ro-RO" w:eastAsia="ro-RO"/>
        </w:rPr>
      </w:pPr>
    </w:p>
    <w:p w14:paraId="1F2C4813" w14:textId="77777777" w:rsidR="00517D67" w:rsidRPr="00517D67" w:rsidRDefault="00517D67" w:rsidP="00517D67">
      <w:pPr>
        <w:pStyle w:val="Cod"/>
        <w:rPr>
          <w:lang w:val="ro-RO" w:eastAsia="ro-RO"/>
        </w:rPr>
      </w:pPr>
      <w:r w:rsidRPr="00517D67">
        <w:rPr>
          <w:lang w:val="ro-RO" w:eastAsia="ro-RO"/>
        </w:rPr>
        <w:t>int main()</w:t>
      </w:r>
    </w:p>
    <w:p w14:paraId="00D5BE7F" w14:textId="77777777" w:rsidR="00517D67" w:rsidRPr="00517D67" w:rsidRDefault="00517D67" w:rsidP="00517D67">
      <w:pPr>
        <w:pStyle w:val="Cod"/>
        <w:rPr>
          <w:lang w:val="ro-RO" w:eastAsia="ro-RO"/>
        </w:rPr>
      </w:pPr>
      <w:r w:rsidRPr="00517D67">
        <w:rPr>
          <w:lang w:val="ro-RO" w:eastAsia="ro-RO"/>
        </w:rPr>
        <w:t>{</w:t>
      </w:r>
    </w:p>
    <w:p w14:paraId="22F9CD74" w14:textId="77777777" w:rsidR="00517D67" w:rsidRPr="00517D67" w:rsidRDefault="00517D67" w:rsidP="00517D67">
      <w:pPr>
        <w:pStyle w:val="Cod"/>
        <w:rPr>
          <w:lang w:val="ro-RO" w:eastAsia="ro-RO"/>
        </w:rPr>
      </w:pPr>
      <w:r w:rsidRPr="00517D67">
        <w:rPr>
          <w:lang w:val="ro-RO" w:eastAsia="ro-RO"/>
        </w:rPr>
        <w:t xml:space="preserve">    for(int i = 0; i &lt; a.size(); ++i)</w:t>
      </w:r>
    </w:p>
    <w:p w14:paraId="644BA146" w14:textId="77777777" w:rsidR="00517D67" w:rsidRPr="00517D67" w:rsidRDefault="00517D67" w:rsidP="00517D67">
      <w:pPr>
        <w:pStyle w:val="Cod"/>
        <w:rPr>
          <w:lang w:val="ro-RO" w:eastAsia="ro-RO"/>
        </w:rPr>
      </w:pPr>
      <w:r w:rsidRPr="00517D67">
        <w:rPr>
          <w:lang w:val="ro-RO" w:eastAsia="ro-RO"/>
        </w:rPr>
        <w:t xml:space="preserve">        a[i] = i;</w:t>
      </w:r>
    </w:p>
    <w:p w14:paraId="4476E05F" w14:textId="77777777" w:rsidR="00517D67" w:rsidRPr="00517D67" w:rsidRDefault="00517D67" w:rsidP="00517D67">
      <w:pPr>
        <w:pStyle w:val="Cod"/>
        <w:rPr>
          <w:lang w:val="ro-RO" w:eastAsia="ro-RO"/>
        </w:rPr>
      </w:pPr>
      <w:r w:rsidRPr="00517D67">
        <w:rPr>
          <w:lang w:val="ro-RO" w:eastAsia="ro-RO"/>
        </w:rPr>
        <w:t xml:space="preserve">    auto it = lower_bound(a.begin(),a.end(),3);</w:t>
      </w:r>
    </w:p>
    <w:p w14:paraId="1F8A67E4" w14:textId="77777777" w:rsidR="00517D67" w:rsidRPr="00517D67" w:rsidRDefault="00517D67" w:rsidP="00517D67">
      <w:pPr>
        <w:pStyle w:val="Cod"/>
        <w:rPr>
          <w:lang w:val="ro-RO" w:eastAsia="ro-RO"/>
        </w:rPr>
      </w:pPr>
      <w:r w:rsidRPr="00517D67">
        <w:rPr>
          <w:lang w:val="ro-RO" w:eastAsia="ro-RO"/>
        </w:rPr>
        <w:t xml:space="preserve">    cout &lt;&lt; it - a.begin();</w:t>
      </w:r>
    </w:p>
    <w:p w14:paraId="1BC06554" w14:textId="77777777" w:rsidR="00517D67" w:rsidRPr="00517D67" w:rsidRDefault="00517D67" w:rsidP="00517D67">
      <w:pPr>
        <w:pStyle w:val="Cod"/>
        <w:rPr>
          <w:lang w:val="ro-RO" w:eastAsia="ro-RO"/>
        </w:rPr>
      </w:pPr>
      <w:r w:rsidRPr="00517D67">
        <w:rPr>
          <w:lang w:val="ro-RO" w:eastAsia="ro-RO"/>
        </w:rPr>
        <w:t xml:space="preserve">    return 0;</w:t>
      </w:r>
    </w:p>
    <w:p w14:paraId="3EFC16A4" w14:textId="77777777" w:rsidR="00517D67" w:rsidRDefault="00517D67" w:rsidP="00517D67">
      <w:pPr>
        <w:pStyle w:val="Cod"/>
        <w:rPr>
          <w:lang w:val="ro-RO" w:eastAsia="ro-RO"/>
        </w:rPr>
      </w:pPr>
      <w:r w:rsidRPr="00517D67">
        <w:rPr>
          <w:lang w:val="ro-RO" w:eastAsia="ro-RO"/>
        </w:rPr>
        <w:t>}</w:t>
      </w:r>
    </w:p>
    <w:p w14:paraId="67FD6439" w14:textId="77777777" w:rsidR="00677A15" w:rsidRDefault="00677A15" w:rsidP="00677A15">
      <w:pPr>
        <w:pStyle w:val="Paragraf"/>
        <w:rPr>
          <w:lang w:val="ro-RO" w:eastAsia="ro-RO"/>
        </w:rPr>
      </w:pPr>
      <w:r>
        <w:rPr>
          <w:lang w:val="ro-RO" w:eastAsia="ro-RO"/>
        </w:rPr>
        <w:t>Metode generale pentru vectori, stringuri şi liste:</w:t>
      </w:r>
    </w:p>
    <w:p w14:paraId="7EFAC5F4"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v.push_back</w:t>
      </w:r>
      <w:proofErr w:type="spellEnd"/>
      <w:r w:rsidRPr="00386DAC">
        <w:rPr>
          <w:rStyle w:val="CodChar"/>
        </w:rPr>
        <w:t>(element);</w:t>
      </w:r>
      <w:r w:rsidRPr="00386DAC">
        <w:rPr>
          <w:lang w:val="ro-RO" w:eastAsia="ro-RO"/>
        </w:rPr>
        <w:t xml:space="preserve"> /// pune un element la cap</w:t>
      </w:r>
      <w:r w:rsidRPr="00ED7973">
        <w:rPr>
          <w:rFonts w:cs="Calibri"/>
          <w:lang w:val="ro-RO"/>
        </w:rPr>
        <w:t>ă</w:t>
      </w:r>
      <w:r w:rsidRPr="00386DAC">
        <w:rPr>
          <w:lang w:val="ro-RO" w:eastAsia="ro-RO"/>
        </w:rPr>
        <w:t>tul vectorului, cresc</w:t>
      </w:r>
      <w:r w:rsidRPr="00B64A00">
        <w:rPr>
          <w:lang w:val="ro-RO" w:eastAsia="ro-RO"/>
        </w:rPr>
        <w:t>â</w:t>
      </w:r>
      <w:r w:rsidRPr="00386DAC">
        <w:rPr>
          <w:lang w:val="ro-RO" w:eastAsia="ro-RO"/>
        </w:rPr>
        <w:t xml:space="preserve">nd dimensiunea cu o unitate </w:t>
      </w:r>
      <w:r w:rsidRPr="00E36DEC">
        <w:rPr>
          <w:lang w:val="ro-RO" w:eastAsia="ro-RO"/>
        </w:rPr>
        <w:t>ș</w:t>
      </w:r>
      <w:r w:rsidRPr="00386DAC">
        <w:rPr>
          <w:lang w:val="ro-RO" w:eastAsia="ro-RO"/>
        </w:rPr>
        <w:t>i aloc</w:t>
      </w:r>
      <w:r w:rsidRPr="00B64A00">
        <w:rPr>
          <w:lang w:val="ro-RO" w:eastAsia="ro-RO"/>
        </w:rPr>
        <w:t>â</w:t>
      </w:r>
      <w:r w:rsidRPr="00386DAC">
        <w:rPr>
          <w:lang w:val="ro-RO" w:eastAsia="ro-RO"/>
        </w:rPr>
        <w:t>nd p</w:t>
      </w:r>
      <w:r w:rsidRPr="00B64A00">
        <w:rPr>
          <w:lang w:val="ro-RO" w:eastAsia="ro-RO"/>
        </w:rPr>
        <w:t>â</w:t>
      </w:r>
      <w:r w:rsidRPr="00386DAC">
        <w:rPr>
          <w:lang w:val="ro-RO" w:eastAsia="ro-RO"/>
        </w:rPr>
        <w:t>n</w:t>
      </w:r>
      <w:r w:rsidRPr="00ED7973">
        <w:rPr>
          <w:rFonts w:cs="Calibri"/>
          <w:lang w:val="ro-RO"/>
        </w:rPr>
        <w:t>ă</w:t>
      </w:r>
      <w:r w:rsidRPr="00386DAC">
        <w:rPr>
          <w:lang w:val="ro-RO" w:eastAsia="ro-RO"/>
        </w:rPr>
        <w:t xml:space="preserve"> la de doua ori mai mult</w:t>
      </w:r>
      <w:r w:rsidRPr="00ED7973">
        <w:rPr>
          <w:rFonts w:cs="Calibri"/>
          <w:lang w:val="ro-RO"/>
        </w:rPr>
        <w:t>ă</w:t>
      </w:r>
      <w:r w:rsidRPr="00386DAC">
        <w:rPr>
          <w:lang w:val="ro-RO" w:eastAsia="ro-RO"/>
        </w:rPr>
        <w:t xml:space="preserve"> memorie dec</w:t>
      </w:r>
      <w:r w:rsidRPr="00B64A00">
        <w:rPr>
          <w:lang w:val="ro-RO" w:eastAsia="ro-RO"/>
        </w:rPr>
        <w:t>â</w:t>
      </w:r>
      <w:r w:rsidRPr="00386DAC">
        <w:rPr>
          <w:lang w:val="ro-RO" w:eastAsia="ro-RO"/>
        </w:rPr>
        <w:t>t dimensiunea acestuia.</w:t>
      </w:r>
    </w:p>
    <w:p w14:paraId="75892D61" w14:textId="77777777" w:rsidR="00677A15" w:rsidRPr="00386DAC" w:rsidRDefault="00677A15" w:rsidP="00677A15">
      <w:pPr>
        <w:pStyle w:val="Paragraf"/>
        <w:rPr>
          <w:rFonts w:cs="Times New Roman"/>
          <w:sz w:val="24"/>
          <w:szCs w:val="24"/>
          <w:lang w:val="ro-RO" w:eastAsia="ro-RO"/>
        </w:rPr>
      </w:pPr>
    </w:p>
    <w:p w14:paraId="2A9ED94D"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v.pop_back</w:t>
      </w:r>
      <w:proofErr w:type="spellEnd"/>
      <w:r w:rsidRPr="00386DAC">
        <w:rPr>
          <w:rStyle w:val="CodChar"/>
        </w:rPr>
        <w:t>();</w:t>
      </w:r>
      <w:r w:rsidRPr="00386DAC">
        <w:rPr>
          <w:lang w:val="ro-RO" w:eastAsia="ro-RO"/>
        </w:rPr>
        <w:t xml:space="preserve"> /// scoate ultimul element din vector, f</w:t>
      </w:r>
      <w:r w:rsidRPr="00B64A00">
        <w:rPr>
          <w:lang w:val="ro-RO" w:eastAsia="ro-RO"/>
        </w:rPr>
        <w:t>ă</w:t>
      </w:r>
      <w:r w:rsidRPr="00386DAC">
        <w:rPr>
          <w:lang w:val="ro-RO" w:eastAsia="ro-RO"/>
        </w:rPr>
        <w:t>r</w:t>
      </w:r>
      <w:r w:rsidRPr="00ED7973">
        <w:rPr>
          <w:rFonts w:cs="Calibri"/>
          <w:lang w:val="ro-RO"/>
        </w:rPr>
        <w:t>ă</w:t>
      </w:r>
      <w:r w:rsidRPr="00386DAC">
        <w:rPr>
          <w:lang w:val="ro-RO" w:eastAsia="ro-RO"/>
        </w:rPr>
        <w:t xml:space="preserve"> s</w:t>
      </w:r>
      <w:r w:rsidRPr="00B64A00">
        <w:rPr>
          <w:lang w:val="ro-RO" w:eastAsia="ro-RO"/>
        </w:rPr>
        <w:t>ă</w:t>
      </w:r>
      <w:r w:rsidRPr="00386DAC">
        <w:rPr>
          <w:lang w:val="ro-RO" w:eastAsia="ro-RO"/>
        </w:rPr>
        <w:t xml:space="preserve"> redimensioneze vectorul</w:t>
      </w:r>
      <w:r>
        <w:rPr>
          <w:lang w:val="ro-RO" w:eastAsia="ro-RO"/>
        </w:rPr>
        <w:t>.</w:t>
      </w:r>
    </w:p>
    <w:p w14:paraId="2B032A94" w14:textId="77777777" w:rsidR="00677A15" w:rsidRPr="00386DAC" w:rsidRDefault="00677A15" w:rsidP="00677A15">
      <w:pPr>
        <w:pStyle w:val="Paragraf"/>
        <w:rPr>
          <w:rFonts w:cs="Times New Roman"/>
          <w:sz w:val="24"/>
          <w:szCs w:val="24"/>
          <w:lang w:val="ro-RO" w:eastAsia="ro-RO"/>
        </w:rPr>
      </w:pPr>
    </w:p>
    <w:p w14:paraId="33852DCF"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v.shrink_to_fit</w:t>
      </w:r>
      <w:proofErr w:type="spellEnd"/>
      <w:r w:rsidRPr="00386DAC">
        <w:rPr>
          <w:rStyle w:val="CodChar"/>
        </w:rPr>
        <w:t>();</w:t>
      </w:r>
      <w:r w:rsidRPr="00386DAC">
        <w:rPr>
          <w:lang w:val="ro-RO" w:eastAsia="ro-RO"/>
        </w:rPr>
        <w:t xml:space="preserve"> /// redimensioneaz</w:t>
      </w:r>
      <w:r w:rsidRPr="00ED7973">
        <w:rPr>
          <w:rFonts w:cs="Calibri"/>
          <w:lang w:val="ro-RO"/>
        </w:rPr>
        <w:t>ă</w:t>
      </w:r>
      <w:r>
        <w:rPr>
          <w:lang w:val="ro-RO" w:eastAsia="ro-RO"/>
        </w:rPr>
        <w:t xml:space="preserve"> capacitatea vec</w:t>
      </w:r>
      <w:r w:rsidRPr="00386DAC">
        <w:rPr>
          <w:lang w:val="ro-RO" w:eastAsia="ro-RO"/>
        </w:rPr>
        <w:t>t</w:t>
      </w:r>
      <w:r>
        <w:rPr>
          <w:lang w:val="ro-RO" w:eastAsia="ro-RO"/>
        </w:rPr>
        <w:t>o</w:t>
      </w:r>
      <w:r w:rsidRPr="00386DAC">
        <w:rPr>
          <w:lang w:val="ro-RO" w:eastAsia="ro-RO"/>
        </w:rPr>
        <w:t xml:space="preserve">rului astfel </w:t>
      </w:r>
      <w:r w:rsidRPr="001C6D1B">
        <w:rPr>
          <w:lang w:val="ro-RO" w:eastAsia="ro-RO"/>
        </w:rPr>
        <w:t>î</w:t>
      </w:r>
      <w:r w:rsidRPr="00386DAC">
        <w:rPr>
          <w:lang w:val="ro-RO" w:eastAsia="ro-RO"/>
        </w:rPr>
        <w:t>nc</w:t>
      </w:r>
      <w:r w:rsidRPr="00B64A00">
        <w:rPr>
          <w:lang w:val="ro-RO" w:eastAsia="ro-RO"/>
        </w:rPr>
        <w:t>â</w:t>
      </w:r>
      <w:r w:rsidRPr="00386DAC">
        <w:rPr>
          <w:lang w:val="ro-RO" w:eastAsia="ro-RO"/>
        </w:rPr>
        <w:t>t el s</w:t>
      </w:r>
      <w:r w:rsidRPr="00ED7973">
        <w:rPr>
          <w:rFonts w:cs="Calibri"/>
          <w:lang w:val="ro-RO"/>
        </w:rPr>
        <w:t>ă</w:t>
      </w:r>
      <w:r w:rsidRPr="00386DAC">
        <w:rPr>
          <w:lang w:val="ro-RO" w:eastAsia="ro-RO"/>
        </w:rPr>
        <w:t xml:space="preserve"> ocupe tot at</w:t>
      </w:r>
      <w:r w:rsidRPr="00B64A00">
        <w:rPr>
          <w:lang w:val="ro-RO" w:eastAsia="ro-RO"/>
        </w:rPr>
        <w:t>â</w:t>
      </w:r>
      <w:r w:rsidRPr="00386DAC">
        <w:rPr>
          <w:lang w:val="ro-RO" w:eastAsia="ro-RO"/>
        </w:rPr>
        <w:t>ta memorie c</w:t>
      </w:r>
      <w:r w:rsidRPr="00B64A00">
        <w:rPr>
          <w:lang w:val="ro-RO" w:eastAsia="ro-RO"/>
        </w:rPr>
        <w:t>â</w:t>
      </w:r>
      <w:r w:rsidRPr="00386DAC">
        <w:rPr>
          <w:lang w:val="ro-RO" w:eastAsia="ro-RO"/>
        </w:rPr>
        <w:t xml:space="preserve">t este dimensiunea elementelor stocate </w:t>
      </w:r>
      <w:r w:rsidRPr="001C6D1B">
        <w:rPr>
          <w:lang w:val="ro-RO" w:eastAsia="ro-RO"/>
        </w:rPr>
        <w:t>î</w:t>
      </w:r>
      <w:r w:rsidRPr="00386DAC">
        <w:rPr>
          <w:lang w:val="ro-RO" w:eastAsia="ro-RO"/>
        </w:rPr>
        <w:t>n el.</w:t>
      </w:r>
    </w:p>
    <w:p w14:paraId="173B20F7" w14:textId="77777777" w:rsidR="00677A15" w:rsidRPr="00386DAC" w:rsidRDefault="00677A15" w:rsidP="00677A15">
      <w:pPr>
        <w:pStyle w:val="Paragraf"/>
        <w:rPr>
          <w:rFonts w:cs="Times New Roman"/>
          <w:sz w:val="24"/>
          <w:szCs w:val="24"/>
          <w:lang w:val="ro-RO" w:eastAsia="ro-RO"/>
        </w:rPr>
      </w:pPr>
    </w:p>
    <w:p w14:paraId="526C5123"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v.resize</w:t>
      </w:r>
      <w:proofErr w:type="spellEnd"/>
      <w:r w:rsidRPr="00386DAC">
        <w:rPr>
          <w:rStyle w:val="CodChar"/>
        </w:rPr>
        <w:t>(</w:t>
      </w:r>
      <w:proofErr w:type="spellStart"/>
      <w:r w:rsidRPr="00386DAC">
        <w:rPr>
          <w:rStyle w:val="CodChar"/>
        </w:rPr>
        <w:t>dimensiune</w:t>
      </w:r>
      <w:proofErr w:type="spellEnd"/>
      <w:r w:rsidRPr="00386DAC">
        <w:rPr>
          <w:rStyle w:val="CodChar"/>
        </w:rPr>
        <w:t>);</w:t>
      </w:r>
      <w:r w:rsidRPr="00386DAC">
        <w:rPr>
          <w:lang w:val="ro-RO" w:eastAsia="ro-RO"/>
        </w:rPr>
        <w:t xml:space="preserve"> /// m</w:t>
      </w:r>
      <w:r w:rsidRPr="00ED7973">
        <w:rPr>
          <w:rFonts w:cs="Calibri"/>
          <w:lang w:val="ro-RO"/>
        </w:rPr>
        <w:t>ă</w:t>
      </w:r>
      <w:r w:rsidRPr="00386DAC">
        <w:rPr>
          <w:lang w:val="ro-RO" w:eastAsia="ro-RO"/>
        </w:rPr>
        <w:t>reste/micsoreaz</w:t>
      </w:r>
      <w:r w:rsidRPr="00B64A00">
        <w:rPr>
          <w:lang w:val="ro-RO" w:eastAsia="ro-RO"/>
        </w:rPr>
        <w:t>ă</w:t>
      </w:r>
      <w:r w:rsidRPr="00386DAC">
        <w:rPr>
          <w:lang w:val="ro-RO" w:eastAsia="ro-RO"/>
        </w:rPr>
        <w:t xml:space="preserve"> vectorul astfel </w:t>
      </w:r>
      <w:r w:rsidRPr="001C6D1B">
        <w:rPr>
          <w:lang w:val="ro-RO" w:eastAsia="ro-RO"/>
        </w:rPr>
        <w:t>î</w:t>
      </w:r>
      <w:r w:rsidRPr="00386DAC">
        <w:rPr>
          <w:lang w:val="ro-RO" w:eastAsia="ro-RO"/>
        </w:rPr>
        <w:t>nc</w:t>
      </w:r>
      <w:r w:rsidRPr="00B64A00">
        <w:rPr>
          <w:lang w:val="ro-RO" w:eastAsia="ro-RO"/>
        </w:rPr>
        <w:t>â</w:t>
      </w:r>
      <w:r w:rsidRPr="00386DAC">
        <w:rPr>
          <w:lang w:val="ro-RO" w:eastAsia="ro-RO"/>
        </w:rPr>
        <w:t>t dimensiunea sa s</w:t>
      </w:r>
      <w:r w:rsidRPr="00ED7973">
        <w:rPr>
          <w:rFonts w:cs="Calibri"/>
          <w:lang w:val="ro-RO"/>
        </w:rPr>
        <w:t>ă</w:t>
      </w:r>
      <w:r w:rsidRPr="00386DAC">
        <w:rPr>
          <w:lang w:val="ro-RO" w:eastAsia="ro-RO"/>
        </w:rPr>
        <w:t xml:space="preserve"> devin</w:t>
      </w:r>
      <w:r w:rsidRPr="00ED7973">
        <w:rPr>
          <w:rFonts w:cs="Calibri"/>
          <w:lang w:val="ro-RO"/>
        </w:rPr>
        <w:t>ă</w:t>
      </w:r>
      <w:r w:rsidRPr="00386DAC">
        <w:rPr>
          <w:lang w:val="ro-RO" w:eastAsia="ro-RO"/>
        </w:rPr>
        <w:t xml:space="preserve"> cea specificat</w:t>
      </w:r>
      <w:r w:rsidRPr="00ED7973">
        <w:rPr>
          <w:rFonts w:cs="Calibri"/>
          <w:lang w:val="ro-RO"/>
        </w:rPr>
        <w:t>ă</w:t>
      </w:r>
      <w:r w:rsidRPr="00386DAC">
        <w:rPr>
          <w:lang w:val="ro-RO" w:eastAsia="ro-RO"/>
        </w:rPr>
        <w:t xml:space="preserve"> prin parametru.</w:t>
      </w:r>
    </w:p>
    <w:p w14:paraId="20718867" w14:textId="77777777" w:rsidR="00677A15" w:rsidRPr="00386DAC" w:rsidRDefault="00677A15" w:rsidP="00677A15">
      <w:pPr>
        <w:pStyle w:val="Paragraf"/>
        <w:rPr>
          <w:rFonts w:cs="Times New Roman"/>
          <w:sz w:val="24"/>
          <w:szCs w:val="24"/>
          <w:lang w:val="ro-RO" w:eastAsia="ro-RO"/>
        </w:rPr>
      </w:pPr>
    </w:p>
    <w:p w14:paraId="3E8AA558"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v.front</w:t>
      </w:r>
      <w:proofErr w:type="spellEnd"/>
      <w:r w:rsidRPr="00386DAC">
        <w:rPr>
          <w:rStyle w:val="CodChar"/>
        </w:rPr>
        <w:t>()</w:t>
      </w:r>
      <w:r w:rsidRPr="00386DAC">
        <w:rPr>
          <w:lang w:val="ro-RO" w:eastAsia="ro-RO"/>
        </w:rPr>
        <w:t xml:space="preserve"> si </w:t>
      </w:r>
      <w:proofErr w:type="spellStart"/>
      <w:r w:rsidRPr="00386DAC">
        <w:rPr>
          <w:rStyle w:val="CodChar"/>
        </w:rPr>
        <w:t>v.back</w:t>
      </w:r>
      <w:proofErr w:type="spellEnd"/>
      <w:r w:rsidRPr="00386DAC">
        <w:rPr>
          <w:rStyle w:val="CodChar"/>
        </w:rPr>
        <w:t>()</w:t>
      </w:r>
      <w:r w:rsidRPr="00386DAC">
        <w:rPr>
          <w:lang w:val="ro-RO" w:eastAsia="ro-RO"/>
        </w:rPr>
        <w:t xml:space="preserve"> acceseaz</w:t>
      </w:r>
      <w:r w:rsidRPr="00ED7973">
        <w:rPr>
          <w:rFonts w:cs="Calibri"/>
          <w:lang w:val="ro-RO"/>
        </w:rPr>
        <w:t>ă</w:t>
      </w:r>
      <w:r w:rsidRPr="00386DAC">
        <w:rPr>
          <w:lang w:val="ro-RO" w:eastAsia="ro-RO"/>
        </w:rPr>
        <w:t xml:space="preserve"> primul</w:t>
      </w:r>
      <w:r>
        <w:rPr>
          <w:lang w:val="ro-RO" w:eastAsia="ro-RO"/>
        </w:rPr>
        <w:t>,</w:t>
      </w:r>
      <w:r w:rsidRPr="00386DAC">
        <w:rPr>
          <w:lang w:val="ro-RO" w:eastAsia="ro-RO"/>
        </w:rPr>
        <w:t xml:space="preserve"> respectiv</w:t>
      </w:r>
      <w:r>
        <w:rPr>
          <w:lang w:val="ro-RO" w:eastAsia="ro-RO"/>
        </w:rPr>
        <w:t xml:space="preserve"> </w:t>
      </w:r>
      <w:r w:rsidRPr="00386DAC">
        <w:rPr>
          <w:lang w:val="ro-RO" w:eastAsia="ro-RO"/>
        </w:rPr>
        <w:t xml:space="preserve"> ultimul element al vectorului.</w:t>
      </w:r>
    </w:p>
    <w:p w14:paraId="67F5F736" w14:textId="77777777" w:rsidR="00677A15" w:rsidRPr="00386DAC" w:rsidRDefault="00677A15" w:rsidP="00677A15">
      <w:pPr>
        <w:pStyle w:val="Paragraf"/>
        <w:rPr>
          <w:rFonts w:cs="Times New Roman"/>
          <w:sz w:val="24"/>
          <w:szCs w:val="24"/>
          <w:lang w:val="ro-RO" w:eastAsia="ro-RO"/>
        </w:rPr>
      </w:pPr>
    </w:p>
    <w:p w14:paraId="6219AF14"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v.begin</w:t>
      </w:r>
      <w:proofErr w:type="spellEnd"/>
      <w:r w:rsidRPr="00386DAC">
        <w:rPr>
          <w:rStyle w:val="CodChar"/>
        </w:rPr>
        <w:t>()</w:t>
      </w:r>
      <w:r w:rsidRPr="00386DAC">
        <w:rPr>
          <w:lang w:val="ro-RO" w:eastAsia="ro-RO"/>
        </w:rPr>
        <w:t xml:space="preserve"> si </w:t>
      </w:r>
      <w:proofErr w:type="spellStart"/>
      <w:r w:rsidRPr="00386DAC">
        <w:rPr>
          <w:rStyle w:val="CodChar"/>
        </w:rPr>
        <w:t>v.end</w:t>
      </w:r>
      <w:proofErr w:type="spellEnd"/>
      <w:r w:rsidRPr="00386DAC">
        <w:rPr>
          <w:rStyle w:val="CodChar"/>
        </w:rPr>
        <w:t>()</w:t>
      </w:r>
      <w:r w:rsidRPr="00386DAC">
        <w:rPr>
          <w:lang w:val="ro-RO" w:eastAsia="ro-RO"/>
        </w:rPr>
        <w:t xml:space="preserve"> returneaz</w:t>
      </w:r>
      <w:r w:rsidRPr="00ED7973">
        <w:rPr>
          <w:rFonts w:cs="Calibri"/>
          <w:lang w:val="ro-RO"/>
        </w:rPr>
        <w:t>ă</w:t>
      </w:r>
      <w:r w:rsidRPr="00386DAC">
        <w:rPr>
          <w:lang w:val="ro-RO" w:eastAsia="ro-RO"/>
        </w:rPr>
        <w:t xml:space="preserve"> un pointer de tip iterator c</w:t>
      </w:r>
      <w:r w:rsidRPr="00ED7973">
        <w:rPr>
          <w:rFonts w:cs="Calibri"/>
          <w:lang w:val="ro-RO"/>
        </w:rPr>
        <w:t>ă</w:t>
      </w:r>
      <w:r w:rsidRPr="00386DAC">
        <w:rPr>
          <w:lang w:val="ro-RO" w:eastAsia="ro-RO"/>
        </w:rPr>
        <w:t xml:space="preserve">tre </w:t>
      </w:r>
      <w:r w:rsidRPr="001C6D1B">
        <w:rPr>
          <w:lang w:val="ro-RO" w:eastAsia="ro-RO"/>
        </w:rPr>
        <w:t>î</w:t>
      </w:r>
      <w:r w:rsidRPr="00386DAC">
        <w:rPr>
          <w:lang w:val="ro-RO" w:eastAsia="ro-RO"/>
        </w:rPr>
        <w:t xml:space="preserve">nceputul </w:t>
      </w:r>
      <w:r w:rsidRPr="00E36DEC">
        <w:rPr>
          <w:lang w:val="ro-RO" w:eastAsia="ro-RO"/>
        </w:rPr>
        <w:t>ș</w:t>
      </w:r>
      <w:r w:rsidRPr="00386DAC">
        <w:rPr>
          <w:lang w:val="ro-RO" w:eastAsia="ro-RO"/>
        </w:rPr>
        <w:t>i sf</w:t>
      </w:r>
      <w:r w:rsidRPr="001C6D1B">
        <w:rPr>
          <w:lang w:val="ro-RO" w:eastAsia="ro-RO"/>
        </w:rPr>
        <w:t>â</w:t>
      </w:r>
      <w:r w:rsidRPr="00386DAC">
        <w:rPr>
          <w:lang w:val="ro-RO" w:eastAsia="ro-RO"/>
        </w:rPr>
        <w:t>rsitul vectorului. Atentie, sf</w:t>
      </w:r>
      <w:r w:rsidRPr="002E25EB">
        <w:rPr>
          <w:lang w:val="ro-RO" w:eastAsia="ro-RO"/>
        </w:rPr>
        <w:t>â</w:t>
      </w:r>
      <w:r w:rsidRPr="00386DAC">
        <w:rPr>
          <w:lang w:val="ro-RO" w:eastAsia="ro-RO"/>
        </w:rPr>
        <w:t>r</w:t>
      </w:r>
      <w:r w:rsidRPr="00E36DEC">
        <w:rPr>
          <w:lang w:val="ro-RO" w:eastAsia="ro-RO"/>
        </w:rPr>
        <w:t>ș</w:t>
      </w:r>
      <w:r w:rsidRPr="00386DAC">
        <w:rPr>
          <w:lang w:val="ro-RO" w:eastAsia="ro-RO"/>
        </w:rPr>
        <w:t>itul unui vector nu coincide cu adresa de memorie a ultimului element, pe c</w:t>
      </w:r>
      <w:r w:rsidRPr="002E25EB">
        <w:rPr>
          <w:lang w:val="ro-RO" w:eastAsia="ro-RO"/>
        </w:rPr>
        <w:t>â</w:t>
      </w:r>
      <w:r w:rsidRPr="00386DAC">
        <w:rPr>
          <w:lang w:val="ro-RO" w:eastAsia="ro-RO"/>
        </w:rPr>
        <w:t xml:space="preserve">nd </w:t>
      </w:r>
      <w:r w:rsidRPr="001C6D1B">
        <w:rPr>
          <w:lang w:val="ro-RO" w:eastAsia="ro-RO"/>
        </w:rPr>
        <w:t>î</w:t>
      </w:r>
      <w:r w:rsidRPr="00386DAC">
        <w:rPr>
          <w:lang w:val="ro-RO" w:eastAsia="ro-RO"/>
        </w:rPr>
        <w:t>nceputul coincide.</w:t>
      </w:r>
    </w:p>
    <w:p w14:paraId="0E5E71A7" w14:textId="77777777" w:rsidR="00677A15" w:rsidRPr="00386DAC" w:rsidRDefault="00677A15" w:rsidP="00677A15">
      <w:pPr>
        <w:pStyle w:val="Paragraf"/>
        <w:rPr>
          <w:rFonts w:cs="Times New Roman"/>
          <w:sz w:val="24"/>
          <w:szCs w:val="24"/>
          <w:lang w:val="ro-RO" w:eastAsia="ro-RO"/>
        </w:rPr>
      </w:pPr>
    </w:p>
    <w:p w14:paraId="583ACFE9" w14:textId="77777777" w:rsidR="00677A15" w:rsidRPr="00386DAC" w:rsidRDefault="00677A15" w:rsidP="00677A15">
      <w:pPr>
        <w:pStyle w:val="Paragraf"/>
        <w:rPr>
          <w:rFonts w:cs="Times New Roman"/>
          <w:sz w:val="24"/>
          <w:szCs w:val="24"/>
          <w:lang w:val="ro-RO" w:eastAsia="ro-RO"/>
        </w:rPr>
      </w:pPr>
      <w:r w:rsidRPr="00386DAC">
        <w:rPr>
          <w:rStyle w:val="CodChar"/>
        </w:rPr>
        <w:t>vector&lt;element&gt;::iterator it</w:t>
      </w:r>
      <w:r w:rsidRPr="00386DAC">
        <w:rPr>
          <w:lang w:val="ro-RO" w:eastAsia="ro-RO"/>
        </w:rPr>
        <w:t xml:space="preserve"> este un iterator bidirectional, care prin operatii de tip it + k si it + (- k),  se deplaseaz</w:t>
      </w:r>
      <w:r w:rsidRPr="00ED7973">
        <w:rPr>
          <w:rFonts w:cs="Calibri"/>
          <w:lang w:val="ro-RO"/>
        </w:rPr>
        <w:t>ă</w:t>
      </w:r>
      <w:r w:rsidRPr="00386DAC">
        <w:rPr>
          <w:lang w:val="ro-RO" w:eastAsia="ro-RO"/>
        </w:rPr>
        <w:t xml:space="preserve"> </w:t>
      </w:r>
      <w:r w:rsidRPr="001C6D1B">
        <w:rPr>
          <w:lang w:val="ro-RO" w:eastAsia="ro-RO"/>
        </w:rPr>
        <w:t>î</w:t>
      </w:r>
      <w:r w:rsidRPr="00386DAC">
        <w:rPr>
          <w:lang w:val="ro-RO" w:eastAsia="ro-RO"/>
        </w:rPr>
        <w:t xml:space="preserve">n ambele directii, </w:t>
      </w:r>
      <w:r w:rsidRPr="001C6D1B">
        <w:rPr>
          <w:lang w:val="ro-RO" w:eastAsia="ro-RO"/>
        </w:rPr>
        <w:t>î</w:t>
      </w:r>
      <w:r w:rsidRPr="00386DAC">
        <w:rPr>
          <w:lang w:val="ro-RO" w:eastAsia="ro-RO"/>
        </w:rPr>
        <w:t>n interiorul vectorului.</w:t>
      </w:r>
    </w:p>
    <w:p w14:paraId="6346F8FB" w14:textId="77777777" w:rsidR="00677A15" w:rsidRPr="00386DAC" w:rsidRDefault="00677A15" w:rsidP="00677A15">
      <w:pPr>
        <w:pStyle w:val="Paragraf"/>
        <w:rPr>
          <w:rFonts w:cs="Times New Roman"/>
          <w:sz w:val="24"/>
          <w:szCs w:val="24"/>
          <w:lang w:val="ro-RO" w:eastAsia="ro-RO"/>
        </w:rPr>
      </w:pPr>
    </w:p>
    <w:p w14:paraId="34CA9F22"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stg  = v.begin()+x;</w:t>
      </w:r>
    </w:p>
    <w:p w14:paraId="5C47AF0C"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dr = v.begin()+y;</w:t>
      </w:r>
    </w:p>
    <w:p w14:paraId="45133514"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v.erase</w:t>
      </w:r>
      <w:proofErr w:type="spellEnd"/>
      <w:r w:rsidRPr="00386DAC">
        <w:rPr>
          <w:rStyle w:val="CodChar"/>
        </w:rPr>
        <w:t>(</w:t>
      </w:r>
      <w:proofErr w:type="spellStart"/>
      <w:r w:rsidRPr="00386DAC">
        <w:rPr>
          <w:rStyle w:val="CodChar"/>
        </w:rPr>
        <w:t>stg,dr</w:t>
      </w:r>
      <w:proofErr w:type="spellEnd"/>
      <w:r w:rsidRPr="00386DAC">
        <w:rPr>
          <w:rStyle w:val="CodChar"/>
        </w:rPr>
        <w:t>);</w:t>
      </w:r>
      <w:r w:rsidRPr="00386DAC">
        <w:rPr>
          <w:lang w:val="ro-RO" w:eastAsia="ro-RO"/>
        </w:rPr>
        <w:t xml:space="preserve"> /// </w:t>
      </w:r>
      <w:r w:rsidRPr="00E36DEC">
        <w:rPr>
          <w:lang w:val="ro-RO" w:eastAsia="ro-RO"/>
        </w:rPr>
        <w:t>ș</w:t>
      </w:r>
      <w:r w:rsidRPr="00386DAC">
        <w:rPr>
          <w:lang w:val="ro-RO" w:eastAsia="ro-RO"/>
        </w:rPr>
        <w:t>terge elementele din vector de pe pozitiile de la stanga la dreapta, stg &lt;= dr;</w:t>
      </w:r>
    </w:p>
    <w:p w14:paraId="0CE81251" w14:textId="77777777" w:rsidR="00677A15" w:rsidRPr="00386DAC" w:rsidRDefault="00677A15" w:rsidP="00677A15">
      <w:pPr>
        <w:pStyle w:val="Paragraf"/>
        <w:rPr>
          <w:rFonts w:cs="Times New Roman"/>
          <w:sz w:val="24"/>
          <w:szCs w:val="24"/>
          <w:lang w:val="ro-RO" w:eastAsia="ro-RO"/>
        </w:rPr>
      </w:pPr>
    </w:p>
    <w:p w14:paraId="3E135CEE"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v.clear</w:t>
      </w:r>
      <w:proofErr w:type="spellEnd"/>
      <w:r w:rsidRPr="00386DAC">
        <w:rPr>
          <w:rStyle w:val="CodChar"/>
        </w:rPr>
        <w:t>();</w:t>
      </w:r>
      <w:r w:rsidRPr="00386DAC">
        <w:rPr>
          <w:lang w:val="ro-RO" w:eastAsia="ro-RO"/>
        </w:rPr>
        <w:t xml:space="preserve"> /// gole</w:t>
      </w:r>
      <w:r w:rsidRPr="00E36DEC">
        <w:rPr>
          <w:lang w:val="ro-RO" w:eastAsia="ro-RO"/>
        </w:rPr>
        <w:t>ș</w:t>
      </w:r>
      <w:r w:rsidRPr="00386DAC">
        <w:rPr>
          <w:lang w:val="ro-RO" w:eastAsia="ro-RO"/>
        </w:rPr>
        <w:t>te vectorul</w:t>
      </w:r>
    </w:p>
    <w:p w14:paraId="07E0F673" w14:textId="77777777" w:rsidR="00677A15" w:rsidRPr="00386DAC" w:rsidRDefault="00677A15" w:rsidP="00677A15">
      <w:pPr>
        <w:pStyle w:val="Paragraf"/>
        <w:rPr>
          <w:rFonts w:cs="Times New Roman"/>
          <w:sz w:val="24"/>
          <w:szCs w:val="24"/>
          <w:lang w:val="ro-RO" w:eastAsia="ro-RO"/>
        </w:rPr>
      </w:pPr>
    </w:p>
    <w:p w14:paraId="5C5B410A"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v.insert</w:t>
      </w:r>
      <w:proofErr w:type="spellEnd"/>
      <w:r w:rsidRPr="00386DAC">
        <w:rPr>
          <w:rStyle w:val="CodChar"/>
        </w:rPr>
        <w:t>(</w:t>
      </w:r>
      <w:proofErr w:type="spellStart"/>
      <w:r w:rsidRPr="00386DAC">
        <w:rPr>
          <w:rStyle w:val="CodChar"/>
        </w:rPr>
        <w:t>pozitie,element</w:t>
      </w:r>
      <w:proofErr w:type="spellEnd"/>
      <w:r w:rsidRPr="00386DAC">
        <w:rPr>
          <w:rStyle w:val="CodChar"/>
        </w:rPr>
        <w:t>)</w:t>
      </w:r>
      <w:r>
        <w:rPr>
          <w:lang w:val="ro-RO" w:eastAsia="ro-RO"/>
        </w:rPr>
        <w:t xml:space="preserve">; /// va insera </w:t>
      </w:r>
      <w:r w:rsidRPr="001C6D1B">
        <w:rPr>
          <w:lang w:val="ro-RO" w:eastAsia="ro-RO"/>
        </w:rPr>
        <w:t>î</w:t>
      </w:r>
      <w:r>
        <w:rPr>
          <w:lang w:val="ro-RO" w:eastAsia="ro-RO"/>
        </w:rPr>
        <w:t>n v</w:t>
      </w:r>
      <w:r w:rsidRPr="00386DAC">
        <w:rPr>
          <w:lang w:val="ro-RO" w:eastAsia="ro-RO"/>
        </w:rPr>
        <w:t xml:space="preserve"> la adresa de memorie “pozitie”  un element specificat.</w:t>
      </w:r>
    </w:p>
    <w:p w14:paraId="33DAFD5E" w14:textId="77777777" w:rsidR="00677A15" w:rsidRPr="00386DAC" w:rsidRDefault="00677A15" w:rsidP="00677A15">
      <w:pPr>
        <w:pStyle w:val="Paragraf"/>
        <w:rPr>
          <w:rFonts w:cs="Times New Roman"/>
          <w:sz w:val="24"/>
          <w:szCs w:val="24"/>
          <w:lang w:val="ro-RO" w:eastAsia="ro-RO"/>
        </w:rPr>
      </w:pPr>
    </w:p>
    <w:p w14:paraId="7336C5BA"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v.empty</w:t>
      </w:r>
      <w:proofErr w:type="spellEnd"/>
      <w:r w:rsidRPr="00386DAC">
        <w:rPr>
          <w:rStyle w:val="CodChar"/>
        </w:rPr>
        <w:t xml:space="preserve">(); </w:t>
      </w:r>
      <w:r w:rsidRPr="00386DAC">
        <w:rPr>
          <w:lang w:val="ro-RO" w:eastAsia="ro-RO"/>
        </w:rPr>
        <w:t>va returna daca vectorul este gol (1)</w:t>
      </w:r>
      <w:r>
        <w:rPr>
          <w:lang w:val="ro-RO" w:eastAsia="ro-RO"/>
        </w:rPr>
        <w:t xml:space="preserve"> </w:t>
      </w:r>
      <w:r w:rsidRPr="00386DAC">
        <w:rPr>
          <w:lang w:val="ro-RO" w:eastAsia="ro-RO"/>
        </w:rPr>
        <w:t>sau nu (0).</w:t>
      </w:r>
    </w:p>
    <w:p w14:paraId="174C74D2" w14:textId="77777777" w:rsidR="00677A15" w:rsidRPr="00386DAC" w:rsidRDefault="00677A15" w:rsidP="00677A15">
      <w:pPr>
        <w:pStyle w:val="Paragraf"/>
        <w:rPr>
          <w:rFonts w:cs="Times New Roman"/>
          <w:sz w:val="24"/>
          <w:szCs w:val="24"/>
          <w:lang w:val="ro-RO" w:eastAsia="ro-RO"/>
        </w:rPr>
      </w:pPr>
    </w:p>
    <w:p w14:paraId="6B2A66B1"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v.size</w:t>
      </w:r>
      <w:proofErr w:type="spellEnd"/>
      <w:r w:rsidRPr="00386DAC">
        <w:rPr>
          <w:rStyle w:val="CodChar"/>
        </w:rPr>
        <w:t xml:space="preserve">(); </w:t>
      </w:r>
      <w:r w:rsidRPr="00386DAC">
        <w:rPr>
          <w:lang w:val="ro-RO" w:eastAsia="ro-RO"/>
        </w:rPr>
        <w:t>va returna dimensiunea vectorului</w:t>
      </w:r>
    </w:p>
    <w:p w14:paraId="54B27C4D" w14:textId="77777777" w:rsidR="00677A15" w:rsidRPr="00386DAC" w:rsidRDefault="00677A15" w:rsidP="00677A15">
      <w:pPr>
        <w:pStyle w:val="Paragraf"/>
        <w:rPr>
          <w:rFonts w:cs="Times New Roman"/>
          <w:sz w:val="24"/>
          <w:szCs w:val="24"/>
          <w:lang w:val="ro-RO" w:eastAsia="ro-RO"/>
        </w:rPr>
      </w:pPr>
    </w:p>
    <w:p w14:paraId="5E57744E"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v.find</w:t>
      </w:r>
      <w:proofErr w:type="spellEnd"/>
      <w:r w:rsidRPr="00386DAC">
        <w:rPr>
          <w:rStyle w:val="CodChar"/>
        </w:rPr>
        <w:t>(element)</w:t>
      </w:r>
      <w:r w:rsidRPr="00386DAC">
        <w:rPr>
          <w:lang w:val="ro-RO" w:eastAsia="ro-RO"/>
        </w:rPr>
        <w:t xml:space="preserve"> va returna un iterator c</w:t>
      </w:r>
      <w:r w:rsidRPr="00ED7973">
        <w:rPr>
          <w:rFonts w:cs="Calibri"/>
          <w:lang w:val="ro-RO"/>
        </w:rPr>
        <w:t>ă</w:t>
      </w:r>
      <w:r w:rsidRPr="00386DAC">
        <w:rPr>
          <w:lang w:val="ro-RO" w:eastAsia="ro-RO"/>
        </w:rPr>
        <w:t>tre elementul c</w:t>
      </w:r>
      <w:r w:rsidRPr="00ED7973">
        <w:rPr>
          <w:rFonts w:cs="Calibri"/>
          <w:lang w:val="ro-RO"/>
        </w:rPr>
        <w:t>ă</w:t>
      </w:r>
      <w:r w:rsidRPr="00386DAC">
        <w:rPr>
          <w:lang w:val="ro-RO" w:eastAsia="ro-RO"/>
        </w:rPr>
        <w:t xml:space="preserve">utat </w:t>
      </w:r>
      <w:r w:rsidRPr="001C6D1B">
        <w:rPr>
          <w:lang w:val="ro-RO" w:eastAsia="ro-RO"/>
        </w:rPr>
        <w:t>î</w:t>
      </w:r>
      <w:r w:rsidRPr="00386DAC">
        <w:rPr>
          <w:lang w:val="ro-RO" w:eastAsia="ro-RO"/>
        </w:rPr>
        <w:t xml:space="preserve">n cazul </w:t>
      </w:r>
      <w:r w:rsidRPr="001C6D1B">
        <w:rPr>
          <w:lang w:val="ro-RO" w:eastAsia="ro-RO"/>
        </w:rPr>
        <w:t>î</w:t>
      </w:r>
      <w:r w:rsidRPr="00386DAC">
        <w:rPr>
          <w:lang w:val="ro-RO" w:eastAsia="ro-RO"/>
        </w:rPr>
        <w:t>n care este g</w:t>
      </w:r>
      <w:r w:rsidRPr="00ED7973">
        <w:rPr>
          <w:rFonts w:cs="Calibri"/>
          <w:lang w:val="ro-RO"/>
        </w:rPr>
        <w:t>ă</w:t>
      </w:r>
      <w:r w:rsidRPr="00386DAC">
        <w:rPr>
          <w:lang w:val="ro-RO" w:eastAsia="ro-RO"/>
        </w:rPr>
        <w:t>sit, sau -1 in caz contrar.</w:t>
      </w:r>
    </w:p>
    <w:p w14:paraId="5C15C879" w14:textId="77777777" w:rsidR="00677A15" w:rsidRPr="00386DAC" w:rsidRDefault="00677A15" w:rsidP="00677A15">
      <w:pPr>
        <w:pStyle w:val="Paragraf"/>
        <w:rPr>
          <w:rFonts w:cs="Times New Roman"/>
          <w:sz w:val="24"/>
          <w:szCs w:val="24"/>
          <w:lang w:val="ro-RO" w:eastAsia="ro-RO"/>
        </w:rPr>
      </w:pPr>
    </w:p>
    <w:p w14:paraId="4AB8B8A0"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v.reverse</w:t>
      </w:r>
      <w:proofErr w:type="spellEnd"/>
      <w:r w:rsidRPr="00386DAC">
        <w:rPr>
          <w:rStyle w:val="CodChar"/>
        </w:rPr>
        <w:t>(</w:t>
      </w:r>
      <w:proofErr w:type="spellStart"/>
      <w:r w:rsidRPr="00386DAC">
        <w:rPr>
          <w:rStyle w:val="CodChar"/>
        </w:rPr>
        <w:t>v.begin</w:t>
      </w:r>
      <w:proofErr w:type="spellEnd"/>
      <w:r w:rsidRPr="00386DAC">
        <w:rPr>
          <w:rStyle w:val="CodChar"/>
        </w:rPr>
        <w:t>(),</w:t>
      </w:r>
      <w:proofErr w:type="spellStart"/>
      <w:r w:rsidRPr="00386DAC">
        <w:rPr>
          <w:rStyle w:val="CodChar"/>
        </w:rPr>
        <w:t>v.end</w:t>
      </w:r>
      <w:proofErr w:type="spellEnd"/>
      <w:r w:rsidRPr="00386DAC">
        <w:rPr>
          <w:rStyle w:val="CodChar"/>
        </w:rPr>
        <w:t>());</w:t>
      </w:r>
      <w:r w:rsidRPr="00386DAC">
        <w:rPr>
          <w:lang w:val="ro-RO" w:eastAsia="ro-RO"/>
        </w:rPr>
        <w:t xml:space="preserve"> /// inverseaz</w:t>
      </w:r>
      <w:r w:rsidRPr="00ED7973">
        <w:rPr>
          <w:rFonts w:cs="Calibri"/>
          <w:lang w:val="ro-RO"/>
        </w:rPr>
        <w:t>ă</w:t>
      </w:r>
      <w:r w:rsidRPr="00386DAC">
        <w:rPr>
          <w:lang w:val="ro-RO" w:eastAsia="ro-RO"/>
        </w:rPr>
        <w:t xml:space="preserve"> toate elementele din intervalul specificat, spre exemplu</w:t>
      </w:r>
      <w:r>
        <w:rPr>
          <w:lang w:val="ro-RO" w:eastAsia="ro-RO"/>
        </w:rPr>
        <w:t>,</w:t>
      </w:r>
      <w:r w:rsidRPr="00386DAC">
        <w:rPr>
          <w:lang w:val="ro-RO" w:eastAsia="ro-RO"/>
        </w:rPr>
        <w:t xml:space="preserve"> tot vectorul.</w:t>
      </w:r>
    </w:p>
    <w:p w14:paraId="2B8FB6D5" w14:textId="77777777" w:rsidR="00677A15" w:rsidRPr="00386DAC" w:rsidRDefault="00677A15" w:rsidP="00677A15">
      <w:pPr>
        <w:pStyle w:val="Paragraf"/>
        <w:rPr>
          <w:rFonts w:cs="Times New Roman"/>
          <w:sz w:val="24"/>
          <w:szCs w:val="24"/>
          <w:lang w:val="ro-RO" w:eastAsia="ro-RO"/>
        </w:rPr>
      </w:pPr>
    </w:p>
    <w:p w14:paraId="4365C1A6" w14:textId="77777777" w:rsidR="00677A15" w:rsidRPr="00386DAC" w:rsidRDefault="00677A15" w:rsidP="00677A15">
      <w:pPr>
        <w:pStyle w:val="Paragraf"/>
        <w:rPr>
          <w:rFonts w:cs="Times New Roman"/>
          <w:sz w:val="24"/>
          <w:szCs w:val="24"/>
          <w:lang w:val="ro-RO" w:eastAsia="ro-RO"/>
        </w:rPr>
      </w:pPr>
      <w:r w:rsidRPr="00386DAC">
        <w:rPr>
          <w:lang w:val="ro-RO" w:eastAsia="ro-RO"/>
        </w:rPr>
        <w:t xml:space="preserve">Observatie: </w:t>
      </w:r>
      <w:r>
        <w:rPr>
          <w:lang w:val="ro-RO" w:eastAsia="ro-RO"/>
        </w:rPr>
        <w:t>E</w:t>
      </w:r>
      <w:r w:rsidRPr="00386DAC">
        <w:rPr>
          <w:lang w:val="ro-RO" w:eastAsia="ro-RO"/>
        </w:rPr>
        <w:t>ste posibil</w:t>
      </w:r>
      <w:r w:rsidRPr="00ED7973">
        <w:rPr>
          <w:rFonts w:cs="Calibri"/>
          <w:lang w:val="ro-RO"/>
        </w:rPr>
        <w:t>ă</w:t>
      </w:r>
      <w:r w:rsidRPr="00386DAC">
        <w:rPr>
          <w:lang w:val="ro-RO" w:eastAsia="ro-RO"/>
        </w:rPr>
        <w:t xml:space="preserve"> alocarea de memorie a unui vector utiliz</w:t>
      </w:r>
      <w:r w:rsidRPr="002E25EB">
        <w:rPr>
          <w:lang w:val="ro-RO" w:eastAsia="ro-RO"/>
        </w:rPr>
        <w:t>â</w:t>
      </w:r>
      <w:r w:rsidRPr="00386DAC">
        <w:rPr>
          <w:lang w:val="ro-RO" w:eastAsia="ro-RO"/>
        </w:rPr>
        <w:t>nd operatorii = si {}:</w:t>
      </w:r>
    </w:p>
    <w:p w14:paraId="31C2E6F4" w14:textId="77777777" w:rsidR="00677A15" w:rsidRPr="00386DAC" w:rsidRDefault="00677A15" w:rsidP="00677A15">
      <w:pPr>
        <w:pStyle w:val="Paragraf"/>
        <w:rPr>
          <w:rFonts w:cs="Times New Roman"/>
          <w:sz w:val="24"/>
          <w:szCs w:val="24"/>
          <w:lang w:val="ro-RO" w:eastAsia="ro-RO"/>
        </w:rPr>
      </w:pPr>
    </w:p>
    <w:p w14:paraId="1D22FCD4"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vector&lt;int&gt; v;</w:t>
      </w:r>
    </w:p>
    <w:p w14:paraId="624A10DA"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xml:space="preserve">v = {1,2,3,4}; </w:t>
      </w:r>
    </w:p>
    <w:p w14:paraId="4E75721B" w14:textId="77777777" w:rsidR="00677A15" w:rsidRPr="00386DAC" w:rsidRDefault="00677A15" w:rsidP="00677A15">
      <w:pPr>
        <w:pStyle w:val="Cod"/>
        <w:rPr>
          <w:rFonts w:ascii="Times New Roman" w:eastAsia="Times New Roman" w:hAnsi="Times New Roman" w:cs="Times New Roman"/>
          <w:sz w:val="24"/>
          <w:szCs w:val="24"/>
          <w:lang w:val="ro-RO" w:eastAsia="ro-RO"/>
        </w:rPr>
      </w:pPr>
    </w:p>
    <w:p w14:paraId="0AA759C4" w14:textId="77777777" w:rsidR="00677A15" w:rsidRPr="00386DAC" w:rsidRDefault="00677A15" w:rsidP="00677A15">
      <w:pPr>
        <w:pStyle w:val="Paragraf"/>
        <w:rPr>
          <w:rFonts w:cs="Times New Roman"/>
          <w:sz w:val="24"/>
          <w:szCs w:val="24"/>
          <w:lang w:val="ro-RO" w:eastAsia="ro-RO"/>
        </w:rPr>
      </w:pPr>
      <w:r w:rsidRPr="00386DAC">
        <w:rPr>
          <w:lang w:val="ro-RO" w:eastAsia="ro-RO"/>
        </w:rPr>
        <w:t>String-ul este de fapt un vector de caractere, comport</w:t>
      </w:r>
      <w:r w:rsidRPr="002E25EB">
        <w:rPr>
          <w:lang w:val="ro-RO" w:eastAsia="ro-RO"/>
        </w:rPr>
        <w:t>â</w:t>
      </w:r>
      <w:r w:rsidRPr="00386DAC">
        <w:rPr>
          <w:lang w:val="ro-RO" w:eastAsia="ro-RO"/>
        </w:rPr>
        <w:t>ndu-se asem</w:t>
      </w:r>
      <w:r w:rsidRPr="00ED7973">
        <w:rPr>
          <w:rFonts w:cs="Calibri"/>
          <w:lang w:val="ro-RO"/>
        </w:rPr>
        <w:t>ă</w:t>
      </w:r>
      <w:r w:rsidRPr="00386DAC">
        <w:rPr>
          <w:lang w:val="ro-RO" w:eastAsia="ro-RO"/>
        </w:rPr>
        <w:t>n</w:t>
      </w:r>
      <w:r w:rsidRPr="00ED7973">
        <w:rPr>
          <w:rFonts w:cs="Calibri"/>
          <w:lang w:val="ro-RO"/>
        </w:rPr>
        <w:t>ă</w:t>
      </w:r>
      <w:r w:rsidRPr="00386DAC">
        <w:rPr>
          <w:lang w:val="ro-RO" w:eastAsia="ro-RO"/>
        </w:rPr>
        <w:t xml:space="preserve">tor </w:t>
      </w:r>
      <w:r w:rsidRPr="00E36DEC">
        <w:rPr>
          <w:lang w:val="ro-RO" w:eastAsia="ro-RO"/>
        </w:rPr>
        <w:t>ș</w:t>
      </w:r>
      <w:r w:rsidRPr="00386DAC">
        <w:rPr>
          <w:lang w:val="ro-RO" w:eastAsia="ro-RO"/>
        </w:rPr>
        <w:t>i av</w:t>
      </w:r>
      <w:r w:rsidRPr="002E25EB">
        <w:rPr>
          <w:lang w:val="ro-RO" w:eastAsia="ro-RO"/>
        </w:rPr>
        <w:t>â</w:t>
      </w:r>
      <w:r w:rsidRPr="00386DAC">
        <w:rPr>
          <w:lang w:val="ro-RO" w:eastAsia="ro-RO"/>
        </w:rPr>
        <w:t>nd acelea</w:t>
      </w:r>
      <w:r w:rsidRPr="00E36DEC">
        <w:rPr>
          <w:lang w:val="ro-RO" w:eastAsia="ro-RO"/>
        </w:rPr>
        <w:t>ș</w:t>
      </w:r>
      <w:r w:rsidRPr="00386DAC">
        <w:rPr>
          <w:lang w:val="ro-RO" w:eastAsia="ro-RO"/>
        </w:rPr>
        <w:t>i functii membre ale clasei.</w:t>
      </w:r>
    </w:p>
    <w:p w14:paraId="512B7384" w14:textId="77777777" w:rsidR="00677A15" w:rsidRPr="00386DAC" w:rsidRDefault="00677A15" w:rsidP="00677A15">
      <w:pPr>
        <w:pStyle w:val="Paragraf"/>
        <w:rPr>
          <w:rFonts w:cs="Times New Roman"/>
          <w:sz w:val="24"/>
          <w:szCs w:val="24"/>
          <w:lang w:val="ro-RO" w:eastAsia="ro-RO"/>
        </w:rPr>
      </w:pPr>
    </w:p>
    <w:p w14:paraId="0AFB7B74" w14:textId="77777777" w:rsidR="00677A15" w:rsidRPr="00386DAC" w:rsidRDefault="00677A15" w:rsidP="00677A15">
      <w:pPr>
        <w:pStyle w:val="Paragraf"/>
        <w:rPr>
          <w:rFonts w:cs="Times New Roman"/>
          <w:sz w:val="24"/>
          <w:szCs w:val="24"/>
          <w:lang w:val="ro-RO" w:eastAsia="ro-RO"/>
        </w:rPr>
      </w:pPr>
      <w:r w:rsidRPr="00A35E3F">
        <w:rPr>
          <w:lang w:val="ro-RO" w:eastAsia="ro-RO"/>
        </w:rPr>
        <w:t>În</w:t>
      </w:r>
      <w:r w:rsidRPr="00386DAC">
        <w:rPr>
          <w:lang w:val="ro-RO" w:eastAsia="ro-RO"/>
        </w:rPr>
        <w:t xml:space="preserve"> plus, </w:t>
      </w:r>
      <w:r w:rsidR="001A388F">
        <w:rPr>
          <w:lang w:val="ro-RO" w:eastAsia="ro-RO"/>
        </w:rPr>
        <w:t>funcţia</w:t>
      </w:r>
      <w:r w:rsidRPr="00386DAC">
        <w:rPr>
          <w:lang w:val="ro-RO" w:eastAsia="ro-RO"/>
        </w:rPr>
        <w:t xml:space="preserve"> string accept</w:t>
      </w:r>
      <w:r w:rsidRPr="00ED7973">
        <w:rPr>
          <w:rFonts w:cs="Calibri"/>
          <w:lang w:val="ro-RO"/>
        </w:rPr>
        <w:t>ă</w:t>
      </w:r>
      <w:r w:rsidRPr="00386DAC">
        <w:rPr>
          <w:lang w:val="ro-RO" w:eastAsia="ro-RO"/>
        </w:rPr>
        <w:t xml:space="preserve"> urmatoarele functii:</w:t>
      </w:r>
    </w:p>
    <w:p w14:paraId="6CBBC537"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string s,s2;</w:t>
      </w:r>
    </w:p>
    <w:p w14:paraId="7A89B208" w14:textId="77777777" w:rsidR="00677A15" w:rsidRPr="00386DAC" w:rsidRDefault="00677A15" w:rsidP="00677A15">
      <w:pPr>
        <w:pStyle w:val="Paragraf"/>
        <w:rPr>
          <w:rFonts w:cs="Times New Roman"/>
          <w:sz w:val="24"/>
          <w:szCs w:val="24"/>
          <w:lang w:val="ro-RO" w:eastAsia="ro-RO"/>
        </w:rPr>
      </w:pPr>
      <w:proofErr w:type="spellStart"/>
      <w:r w:rsidRPr="00386DAC">
        <w:rPr>
          <w:rStyle w:val="CodChar"/>
        </w:rPr>
        <w:t>s.substr</w:t>
      </w:r>
      <w:proofErr w:type="spellEnd"/>
      <w:r w:rsidRPr="00386DAC">
        <w:rPr>
          <w:rStyle w:val="CodChar"/>
        </w:rPr>
        <w:t>(s2),</w:t>
      </w:r>
      <w:r w:rsidRPr="00386DAC">
        <w:rPr>
          <w:lang w:val="ro-RO" w:eastAsia="ro-RO"/>
        </w:rPr>
        <w:t xml:space="preserve"> va returna tot stringul </w:t>
      </w:r>
      <w:r w:rsidRPr="001C6D1B">
        <w:rPr>
          <w:lang w:val="ro-RO" w:eastAsia="ro-RO"/>
        </w:rPr>
        <w:t>î</w:t>
      </w:r>
      <w:r w:rsidRPr="00386DAC">
        <w:rPr>
          <w:lang w:val="ro-RO" w:eastAsia="ro-RO"/>
        </w:rPr>
        <w:t>ncep</w:t>
      </w:r>
      <w:r w:rsidRPr="002E25EB">
        <w:rPr>
          <w:lang w:val="ro-RO" w:eastAsia="ro-RO"/>
        </w:rPr>
        <w:t>â</w:t>
      </w:r>
      <w:r w:rsidRPr="00386DAC">
        <w:rPr>
          <w:lang w:val="ro-RO" w:eastAsia="ro-RO"/>
        </w:rPr>
        <w:t xml:space="preserve">nd de la prima aparitie a lui s2 </w:t>
      </w:r>
      <w:r w:rsidRPr="001C6D1B">
        <w:rPr>
          <w:lang w:val="ro-RO" w:eastAsia="ro-RO"/>
        </w:rPr>
        <w:t>î</w:t>
      </w:r>
      <w:r w:rsidRPr="00386DAC">
        <w:rPr>
          <w:lang w:val="ro-RO" w:eastAsia="ro-RO"/>
        </w:rPr>
        <w:t>n s.</w:t>
      </w:r>
    </w:p>
    <w:p w14:paraId="0F7FE235" w14:textId="77777777" w:rsidR="00677A15" w:rsidRPr="00386DAC" w:rsidRDefault="00677A15" w:rsidP="00677A15">
      <w:pPr>
        <w:pStyle w:val="Paragraf"/>
        <w:rPr>
          <w:rFonts w:cs="Times New Roman"/>
          <w:sz w:val="24"/>
          <w:szCs w:val="24"/>
          <w:lang w:val="ro-RO" w:eastAsia="ro-RO"/>
        </w:rPr>
      </w:pPr>
    </w:p>
    <w:p w14:paraId="3815C420" w14:textId="77777777" w:rsidR="00677A15" w:rsidRPr="00386DAC" w:rsidRDefault="00677A15" w:rsidP="00677A15">
      <w:pPr>
        <w:pStyle w:val="Paragraf"/>
        <w:rPr>
          <w:rFonts w:cs="Times New Roman"/>
          <w:sz w:val="24"/>
          <w:szCs w:val="24"/>
          <w:lang w:val="ro-RO" w:eastAsia="ro-RO"/>
        </w:rPr>
      </w:pPr>
      <w:r w:rsidRPr="00386DAC">
        <w:rPr>
          <w:lang w:val="ro-RO" w:eastAsia="ro-RO"/>
        </w:rPr>
        <w:t xml:space="preserve">Relatia dintre string-urile din string.h si cele din biblioteca string se face </w:t>
      </w:r>
      <w:r w:rsidRPr="001C6D1B">
        <w:rPr>
          <w:lang w:val="ro-RO" w:eastAsia="ro-RO"/>
        </w:rPr>
        <w:t>î</w:t>
      </w:r>
      <w:r w:rsidRPr="00386DAC">
        <w:rPr>
          <w:lang w:val="ro-RO" w:eastAsia="ro-RO"/>
        </w:rPr>
        <w:t>n felul urm</w:t>
      </w:r>
      <w:r w:rsidRPr="00ED7973">
        <w:rPr>
          <w:rFonts w:cs="Calibri"/>
          <w:lang w:val="ro-RO"/>
        </w:rPr>
        <w:t>ă</w:t>
      </w:r>
      <w:r w:rsidRPr="00386DAC">
        <w:rPr>
          <w:lang w:val="ro-RO" w:eastAsia="ro-RO"/>
        </w:rPr>
        <w:t>tor:</w:t>
      </w:r>
    </w:p>
    <w:p w14:paraId="3611D44B" w14:textId="77777777" w:rsidR="00677A15" w:rsidRPr="00386DAC" w:rsidRDefault="00677A15" w:rsidP="00677A15">
      <w:pPr>
        <w:spacing w:after="0" w:line="240" w:lineRule="auto"/>
        <w:jc w:val="left"/>
        <w:rPr>
          <w:rFonts w:ascii="Times New Roman" w:eastAsia="Times New Roman" w:hAnsi="Times New Roman" w:cs="Times New Roman"/>
          <w:sz w:val="24"/>
          <w:szCs w:val="24"/>
          <w:lang w:val="ro-RO" w:eastAsia="ro-RO"/>
        </w:rPr>
      </w:pPr>
    </w:p>
    <w:p w14:paraId="650A24D3"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string s;</w:t>
      </w:r>
    </w:p>
    <w:p w14:paraId="51339BDA"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char d[100];</w:t>
      </w:r>
    </w:p>
    <w:p w14:paraId="43EED4EF"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s = string(d);</w:t>
      </w:r>
    </w:p>
    <w:p w14:paraId="3C6BAD64" w14:textId="77777777" w:rsidR="00677A15" w:rsidRPr="00386DAC" w:rsidRDefault="00677A15" w:rsidP="00677A15">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strcpy(d,s.c_str());</w:t>
      </w:r>
    </w:p>
    <w:p w14:paraId="09E7A3A2" w14:textId="77777777" w:rsidR="00677A15" w:rsidRPr="00386DAC" w:rsidRDefault="00677A15" w:rsidP="00677A15">
      <w:pPr>
        <w:pStyle w:val="Paragraf"/>
        <w:rPr>
          <w:lang w:val="ro-RO" w:eastAsia="ro-RO"/>
        </w:rPr>
      </w:pPr>
    </w:p>
    <w:p w14:paraId="167D2A36" w14:textId="77777777" w:rsidR="00677A15" w:rsidRPr="00386DAC" w:rsidRDefault="001A388F" w:rsidP="00677A15">
      <w:pPr>
        <w:pStyle w:val="Paragraf"/>
        <w:rPr>
          <w:lang w:val="ro-RO" w:eastAsia="ro-RO"/>
        </w:rPr>
      </w:pPr>
      <w:r>
        <w:rPr>
          <w:lang w:val="ro-RO" w:eastAsia="ro-RO"/>
        </w:rPr>
        <w:t>Funcţia</w:t>
      </w:r>
      <w:r w:rsidR="00677A15" w:rsidRPr="00386DAC">
        <w:rPr>
          <w:lang w:val="ro-RO" w:eastAsia="ro-RO"/>
        </w:rPr>
        <w:t xml:space="preserve"> </w:t>
      </w:r>
      <w:r w:rsidR="00677A15" w:rsidRPr="00386DAC">
        <w:rPr>
          <w:rStyle w:val="CodChar"/>
        </w:rPr>
        <w:t>.</w:t>
      </w:r>
      <w:proofErr w:type="spellStart"/>
      <w:r w:rsidR="00677A15" w:rsidRPr="00386DAC">
        <w:rPr>
          <w:rStyle w:val="CodChar"/>
        </w:rPr>
        <w:t>c_str</w:t>
      </w:r>
      <w:proofErr w:type="spellEnd"/>
      <w:r w:rsidR="00677A15" w:rsidRPr="00386DAC">
        <w:rPr>
          <w:rStyle w:val="CodChar"/>
        </w:rPr>
        <w:t>();</w:t>
      </w:r>
      <w:r w:rsidR="00677A15" w:rsidRPr="00386DAC">
        <w:rPr>
          <w:lang w:val="ro-RO" w:eastAsia="ro-RO"/>
        </w:rPr>
        <w:t xml:space="preserve"> returneaz</w:t>
      </w:r>
      <w:r w:rsidR="00677A15" w:rsidRPr="00ED7973">
        <w:rPr>
          <w:rFonts w:cs="Calibri"/>
          <w:lang w:val="ro-RO"/>
        </w:rPr>
        <w:t>ă</w:t>
      </w:r>
      <w:r w:rsidR="00677A15" w:rsidRPr="00386DAC">
        <w:rPr>
          <w:lang w:val="ro-RO" w:eastAsia="ro-RO"/>
        </w:rPr>
        <w:t xml:space="preserve"> un string de tipul tablou de caractere </w:t>
      </w:r>
      <w:r w:rsidR="00677A15">
        <w:rPr>
          <w:rStyle w:val="CodChar"/>
        </w:rPr>
        <w:t>(</w:t>
      </w:r>
      <w:r w:rsidR="00677A15" w:rsidRPr="00386DAC">
        <w:rPr>
          <w:rStyle w:val="CodChar"/>
        </w:rPr>
        <w:t>char c[]</w:t>
      </w:r>
      <w:r w:rsidR="00677A15" w:rsidRPr="00386DAC">
        <w:rPr>
          <w:lang w:val="ro-RO" w:eastAsia="ro-RO"/>
        </w:rPr>
        <w:t>), care este propriu pentru a fi utilizat de scanf si printf.</w:t>
      </w:r>
    </w:p>
    <w:p w14:paraId="5AC92179" w14:textId="77777777" w:rsidR="00677A15" w:rsidRPr="00386DAC" w:rsidRDefault="00677A15" w:rsidP="00677A15">
      <w:pPr>
        <w:pStyle w:val="Paragraf"/>
        <w:rPr>
          <w:lang w:val="ro-RO" w:eastAsia="ro-RO"/>
        </w:rPr>
      </w:pPr>
    </w:p>
    <w:p w14:paraId="71160036" w14:textId="77777777" w:rsidR="00677A15" w:rsidRPr="00386DAC" w:rsidRDefault="00677A15" w:rsidP="00677A15">
      <w:pPr>
        <w:pStyle w:val="Paragraf"/>
        <w:rPr>
          <w:lang w:val="ro-RO" w:eastAsia="ro-RO"/>
        </w:rPr>
      </w:pPr>
      <w:r>
        <w:rPr>
          <w:lang w:val="ro-RO" w:eastAsia="ro-RO"/>
        </w:rPr>
        <w:t>Î</w:t>
      </w:r>
      <w:r w:rsidRPr="00A35E3F">
        <w:rPr>
          <w:lang w:val="ro-RO" w:eastAsia="ro-RO"/>
        </w:rPr>
        <w:t>ntr-</w:t>
      </w:r>
      <w:r w:rsidRPr="00386DAC">
        <w:rPr>
          <w:lang w:val="ro-RO" w:eastAsia="ro-RO"/>
        </w:rPr>
        <w:t>o list</w:t>
      </w:r>
      <w:r w:rsidRPr="00ED7973">
        <w:rPr>
          <w:rFonts w:cs="Calibri"/>
          <w:lang w:val="ro-RO"/>
        </w:rPr>
        <w:t>ă</w:t>
      </w:r>
      <w:r w:rsidRPr="00386DAC">
        <w:rPr>
          <w:lang w:val="ro-RO" w:eastAsia="ro-RO"/>
        </w:rPr>
        <w:t>, apar urm</w:t>
      </w:r>
      <w:r w:rsidRPr="002E25EB">
        <w:rPr>
          <w:lang w:val="ro-RO" w:eastAsia="ro-RO"/>
        </w:rPr>
        <w:t>ă</w:t>
      </w:r>
      <w:r w:rsidRPr="00386DAC">
        <w:rPr>
          <w:lang w:val="ro-RO" w:eastAsia="ro-RO"/>
        </w:rPr>
        <w:t>toarele functii care nu sunt membre nici ale vectorilor nici ale stringurilor:</w:t>
      </w:r>
    </w:p>
    <w:p w14:paraId="74130EFA" w14:textId="77777777" w:rsidR="00677A15" w:rsidRPr="00386DAC" w:rsidRDefault="00677A15" w:rsidP="00677A15">
      <w:pPr>
        <w:pStyle w:val="Paragraf"/>
        <w:rPr>
          <w:lang w:val="ro-RO" w:eastAsia="ro-RO"/>
        </w:rPr>
      </w:pPr>
    </w:p>
    <w:p w14:paraId="1A32744D" w14:textId="77777777" w:rsidR="00677A15" w:rsidRPr="00A35E3F" w:rsidRDefault="00677A15" w:rsidP="00677A15">
      <w:pPr>
        <w:pStyle w:val="Cod"/>
      </w:pPr>
      <w:r w:rsidRPr="00A35E3F">
        <w:t>list&lt;element&gt; L,L2;</w:t>
      </w:r>
    </w:p>
    <w:p w14:paraId="1CA45B9B" w14:textId="77777777" w:rsidR="00677A15" w:rsidRPr="00A35E3F" w:rsidRDefault="00677A15" w:rsidP="00677A15">
      <w:pPr>
        <w:pStyle w:val="Cod"/>
      </w:pPr>
    </w:p>
    <w:p w14:paraId="685B1489" w14:textId="77777777" w:rsidR="00677A15" w:rsidRPr="00A35E3F" w:rsidRDefault="00677A15" w:rsidP="00677A15">
      <w:pPr>
        <w:pStyle w:val="Cod"/>
      </w:pPr>
      <w:proofErr w:type="spellStart"/>
      <w:r w:rsidRPr="00A35E3F">
        <w:t>L.push_front</w:t>
      </w:r>
      <w:proofErr w:type="spellEnd"/>
      <w:r w:rsidRPr="00A35E3F">
        <w:t>();</w:t>
      </w:r>
    </w:p>
    <w:p w14:paraId="092FB3B3" w14:textId="77777777" w:rsidR="00677A15" w:rsidRPr="00A35E3F" w:rsidRDefault="00677A15" w:rsidP="00677A15">
      <w:pPr>
        <w:pStyle w:val="Cod"/>
      </w:pPr>
      <w:proofErr w:type="spellStart"/>
      <w:r w:rsidRPr="00A35E3F">
        <w:t>L.pop_front</w:t>
      </w:r>
      <w:proofErr w:type="spellEnd"/>
      <w:r w:rsidRPr="00A35E3F">
        <w:t>();</w:t>
      </w:r>
    </w:p>
    <w:p w14:paraId="060D8B09" w14:textId="77777777" w:rsidR="00677A15" w:rsidRPr="00A35E3F" w:rsidRDefault="00677A15" w:rsidP="00677A15">
      <w:pPr>
        <w:pStyle w:val="Cod"/>
        <w:rPr>
          <w:rFonts w:eastAsia="Times New Roman"/>
          <w:lang w:val="ro-RO" w:eastAsia="ro-RO"/>
        </w:rPr>
      </w:pPr>
      <w:proofErr w:type="spellStart"/>
      <w:r w:rsidRPr="00A35E3F">
        <w:t>L.splice</w:t>
      </w:r>
      <w:proofErr w:type="spellEnd"/>
      <w:r w:rsidRPr="00A35E3F">
        <w:t>(</w:t>
      </w:r>
      <w:proofErr w:type="spellStart"/>
      <w:r w:rsidRPr="00A35E3F">
        <w:t>L.begin</w:t>
      </w:r>
      <w:proofErr w:type="spellEnd"/>
      <w:r w:rsidRPr="00A35E3F">
        <w:t>(),L2);</w:t>
      </w:r>
      <w:r>
        <w:rPr>
          <w:rFonts w:eastAsia="Times New Roman"/>
          <w:lang w:val="ro-RO" w:eastAsia="ro-RO"/>
        </w:rPr>
        <w:t xml:space="preserve"> </w:t>
      </w:r>
      <w:r w:rsidRPr="00386DAC">
        <w:rPr>
          <w:lang w:val="ro-RO" w:eastAsia="ro-RO"/>
        </w:rPr>
        <w:t xml:space="preserve">///iterator </w:t>
      </w:r>
      <w:r w:rsidRPr="00E36DEC">
        <w:rPr>
          <w:lang w:val="ro-RO" w:eastAsia="ro-RO"/>
        </w:rPr>
        <w:t>ș</w:t>
      </w:r>
      <w:r w:rsidRPr="00386DAC">
        <w:rPr>
          <w:lang w:val="ro-RO" w:eastAsia="ro-RO"/>
        </w:rPr>
        <w:t xml:space="preserve">i lista=&gt; va insera lista L2 intre iteratorul specificat </w:t>
      </w:r>
      <w:r w:rsidRPr="00E36DEC">
        <w:rPr>
          <w:lang w:val="ro-RO" w:eastAsia="ro-RO"/>
        </w:rPr>
        <w:t>ș</w:t>
      </w:r>
      <w:r w:rsidRPr="00386DAC">
        <w:rPr>
          <w:lang w:val="ro-RO" w:eastAsia="ro-RO"/>
        </w:rPr>
        <w:t>i urm</w:t>
      </w:r>
      <w:r w:rsidRPr="00ED7973">
        <w:rPr>
          <w:rFonts w:cs="Calibri"/>
          <w:lang w:val="ro-RO"/>
        </w:rPr>
        <w:t>ă</w:t>
      </w:r>
      <w:r w:rsidRPr="00386DAC">
        <w:rPr>
          <w:lang w:val="ro-RO" w:eastAsia="ro-RO"/>
        </w:rPr>
        <w:t>torul element de dup</w:t>
      </w:r>
      <w:r w:rsidRPr="00ED7973">
        <w:rPr>
          <w:rFonts w:cs="Calibri"/>
          <w:lang w:val="ro-RO"/>
        </w:rPr>
        <w:t>ă</w:t>
      </w:r>
      <w:r w:rsidRPr="00386DAC">
        <w:rPr>
          <w:lang w:val="ro-RO" w:eastAsia="ro-RO"/>
        </w:rPr>
        <w:t xml:space="preserve"> iterator, membru al listei L.</w:t>
      </w:r>
    </w:p>
    <w:p w14:paraId="509B83CD" w14:textId="77777777" w:rsidR="00677A15" w:rsidRDefault="00677A15" w:rsidP="002D4FCC">
      <w:pPr>
        <w:pStyle w:val="Heading2"/>
        <w:rPr>
          <w:lang w:val="ro-RO" w:eastAsia="ro-RO"/>
        </w:rPr>
      </w:pPr>
    </w:p>
    <w:p w14:paraId="791C3DC4" w14:textId="77777777" w:rsidR="00B8168D" w:rsidRPr="00B8168D" w:rsidRDefault="002D4FCC" w:rsidP="002D4FCC">
      <w:pPr>
        <w:pStyle w:val="Heading2"/>
        <w:rPr>
          <w:lang w:val="ro-RO" w:eastAsia="ro-RO"/>
        </w:rPr>
      </w:pPr>
      <w:r>
        <w:rPr>
          <w:lang w:val="ro-RO" w:eastAsia="ro-RO"/>
        </w:rPr>
        <w:t>Clase adaptor</w:t>
      </w:r>
    </w:p>
    <w:p w14:paraId="4B7A706E" w14:textId="77777777" w:rsidR="00B8168D" w:rsidRDefault="00B8168D" w:rsidP="00B8168D">
      <w:pPr>
        <w:pStyle w:val="Paragraf"/>
        <w:rPr>
          <w:lang w:val="ro-RO" w:eastAsia="ro-RO"/>
        </w:rPr>
      </w:pPr>
      <w:r w:rsidRPr="00B8168D">
        <w:rPr>
          <w:lang w:val="ro-RO" w:eastAsia="ro-RO"/>
        </w:rPr>
        <w:t>Coada</w:t>
      </w:r>
    </w:p>
    <w:p w14:paraId="3337F8EA" w14:textId="77777777" w:rsidR="00011E89" w:rsidRDefault="00011E89" w:rsidP="00011E89">
      <w:pPr>
        <w:pStyle w:val="Paragraf"/>
        <w:tabs>
          <w:tab w:val="left" w:pos="848"/>
        </w:tabs>
        <w:rPr>
          <w:lang w:val="ro-RO" w:eastAsia="ro-RO"/>
        </w:rPr>
      </w:pPr>
      <w:r>
        <w:rPr>
          <w:lang w:val="ro-RO" w:eastAsia="ro-RO"/>
        </w:rPr>
        <w:t>Bibliotecă patriculară:</w:t>
      </w:r>
    </w:p>
    <w:p w14:paraId="0554F164" w14:textId="77777777" w:rsidR="00011E89" w:rsidRPr="00267806" w:rsidDel="00934F9E" w:rsidRDefault="00011E89" w:rsidP="00011E89">
      <w:pPr>
        <w:pStyle w:val="Cod"/>
        <w:ind w:left="0"/>
        <w:rPr>
          <w:del w:id="487" w:author="Gabriel" w:date="2015-08-04T23:42:00Z"/>
          <w:sz w:val="24"/>
          <w:lang w:eastAsia="ro-RO"/>
        </w:rPr>
      </w:pPr>
      <w:r>
        <w:rPr>
          <w:lang w:val="ro-RO" w:eastAsia="ro-RO"/>
        </w:rPr>
        <w:tab/>
      </w:r>
      <w:r>
        <w:rPr>
          <w:lang w:val="ro-RO" w:eastAsia="ro-RO"/>
        </w:rPr>
        <w:tab/>
      </w:r>
      <w:r>
        <w:rPr>
          <w:lang w:eastAsia="ro-RO"/>
        </w:rPr>
        <w:t>#include &lt;queue&gt;</w:t>
      </w:r>
    </w:p>
    <w:p w14:paraId="26BD4EA3" w14:textId="77777777" w:rsidR="00011E89" w:rsidRPr="00B8168D" w:rsidRDefault="00011E89">
      <w:pPr>
        <w:pStyle w:val="Cod"/>
        <w:ind w:left="0"/>
        <w:rPr>
          <w:lang w:val="ro-RO" w:eastAsia="ro-RO"/>
        </w:rPr>
        <w:pPrChange w:id="488" w:author="Gabriel" w:date="2015-08-04T23:42:00Z">
          <w:pPr>
            <w:pStyle w:val="Paragraf"/>
          </w:pPr>
        </w:pPrChange>
      </w:pPr>
    </w:p>
    <w:p w14:paraId="477E9DBA" w14:textId="77777777" w:rsidR="00B8168D" w:rsidRPr="00BA5F9D" w:rsidRDefault="00B8168D" w:rsidP="00BA5F9D">
      <w:pPr>
        <w:pStyle w:val="Paragraf"/>
      </w:pPr>
      <w:r w:rsidRPr="00B8168D">
        <w:rPr>
          <w:lang w:val="ro-RO" w:eastAsia="ro-RO"/>
        </w:rPr>
        <w:tab/>
        <w:t>Coada, asem</w:t>
      </w:r>
      <w:r w:rsidR="0074537B" w:rsidRPr="0074537B">
        <w:rPr>
          <w:lang w:val="ro-RO" w:eastAsia="ro-RO"/>
        </w:rPr>
        <w:t>ă</w:t>
      </w:r>
      <w:r w:rsidRPr="00B8168D">
        <w:rPr>
          <w:lang w:val="ro-RO" w:eastAsia="ro-RO"/>
        </w:rPr>
        <w:t>n</w:t>
      </w:r>
      <w:r w:rsidR="0074537B" w:rsidRPr="0074537B">
        <w:rPr>
          <w:lang w:val="ro-RO" w:eastAsia="ro-RO"/>
        </w:rPr>
        <w:t>ă</w:t>
      </w:r>
      <w:r w:rsidRPr="00B8168D">
        <w:rPr>
          <w:lang w:val="ro-RO" w:eastAsia="ro-RO"/>
        </w:rPr>
        <w:t>toare listei, este alocat</w:t>
      </w:r>
      <w:r w:rsidR="0099548C" w:rsidRPr="00ED7973">
        <w:rPr>
          <w:rFonts w:cs="Calibri"/>
          <w:lang w:val="ro-RO"/>
        </w:rPr>
        <w:t>ă</w:t>
      </w:r>
      <w:r w:rsidRPr="00B8168D">
        <w:rPr>
          <w:lang w:val="ro-RO" w:eastAsia="ro-RO"/>
        </w:rPr>
        <w:t xml:space="preserve"> dinamic element cu element, punctul de acces fiind doar capul cozii.  Se insereaz</w:t>
      </w:r>
      <w:r w:rsidR="0074537B" w:rsidRPr="0074537B">
        <w:rPr>
          <w:lang w:val="ro-RO" w:eastAsia="ro-RO"/>
        </w:rPr>
        <w:t>ă</w:t>
      </w:r>
      <w:r w:rsidRPr="00B8168D">
        <w:rPr>
          <w:lang w:val="ro-RO" w:eastAsia="ro-RO"/>
        </w:rPr>
        <w:t xml:space="preserve"> elemente utiliz</w:t>
      </w:r>
      <w:r w:rsidR="0074537B" w:rsidRPr="0074537B">
        <w:rPr>
          <w:lang w:val="ro-RO" w:eastAsia="ro-RO"/>
        </w:rPr>
        <w:t>â</w:t>
      </w:r>
      <w:r w:rsidRPr="00B8168D">
        <w:rPr>
          <w:lang w:val="ro-RO" w:eastAsia="ro-RO"/>
        </w:rPr>
        <w:t xml:space="preserve">nd </w:t>
      </w:r>
      <w:r w:rsidRPr="00386DAC">
        <w:rPr>
          <w:rStyle w:val="CodChar"/>
        </w:rPr>
        <w:t>.push()</w:t>
      </w:r>
      <w:r w:rsidR="00401DC5" w:rsidRPr="00401DC5">
        <w:rPr>
          <w:lang w:val="ro-RO" w:eastAsia="ro-RO"/>
        </w:rPr>
        <w:t>ș</w:t>
      </w:r>
      <w:r w:rsidRPr="00B8168D">
        <w:rPr>
          <w:lang w:val="ro-RO" w:eastAsia="ro-RO"/>
        </w:rPr>
        <w:t>i se elimin</w:t>
      </w:r>
      <w:r w:rsidR="0074537B" w:rsidRPr="0074537B">
        <w:rPr>
          <w:lang w:val="ro-RO" w:eastAsia="ro-RO"/>
        </w:rPr>
        <w:t>ă</w:t>
      </w:r>
      <w:r w:rsidRPr="00B8168D">
        <w:rPr>
          <w:lang w:val="ro-RO" w:eastAsia="ro-RO"/>
        </w:rPr>
        <w:t xml:space="preserve"> utiliz</w:t>
      </w:r>
      <w:r w:rsidR="0074537B" w:rsidRPr="0074537B">
        <w:rPr>
          <w:lang w:val="ro-RO" w:eastAsia="ro-RO"/>
        </w:rPr>
        <w:t>â</w:t>
      </w:r>
      <w:r w:rsidRPr="00B8168D">
        <w:rPr>
          <w:lang w:val="ro-RO" w:eastAsia="ro-RO"/>
        </w:rPr>
        <w:t xml:space="preserve">nd </w:t>
      </w:r>
      <w:r w:rsidRPr="00386DAC">
        <w:rPr>
          <w:rStyle w:val="CodChar"/>
        </w:rPr>
        <w:t>.pop()</w:t>
      </w:r>
      <w:r w:rsidRPr="00B8168D">
        <w:rPr>
          <w:lang w:val="ro-RO" w:eastAsia="ro-RO"/>
        </w:rPr>
        <w:t xml:space="preserve">. Elementul curent </w:t>
      </w:r>
      <w:r w:rsidR="0074537B">
        <w:rPr>
          <w:lang w:val="ro-RO" w:eastAsia="ro-RO"/>
        </w:rPr>
        <w:t>din coa</w:t>
      </w:r>
      <w:r w:rsidR="0074537B">
        <w:t>d</w:t>
      </w:r>
      <w:r w:rsidR="0074537B" w:rsidRPr="0074537B">
        <w:rPr>
          <w:lang w:val="ro-RO" w:eastAsia="ro-RO"/>
        </w:rPr>
        <w:t>ă</w:t>
      </w:r>
      <w:r w:rsidR="0074537B" w:rsidRPr="00B8168D">
        <w:rPr>
          <w:lang w:val="ro-RO" w:eastAsia="ro-RO"/>
        </w:rPr>
        <w:t xml:space="preserve"> </w:t>
      </w:r>
      <w:r w:rsidRPr="00B8168D">
        <w:rPr>
          <w:lang w:val="ro-RO" w:eastAsia="ro-RO"/>
        </w:rPr>
        <w:t>se acceseaz</w:t>
      </w:r>
      <w:r w:rsidR="0074537B" w:rsidRPr="0074537B">
        <w:t xml:space="preserve"> </w:t>
      </w:r>
      <w:r w:rsidR="0074537B" w:rsidRPr="0074537B">
        <w:rPr>
          <w:lang w:val="ro-RO" w:eastAsia="ro-RO"/>
        </w:rPr>
        <w:t>ă</w:t>
      </w:r>
      <w:r w:rsidRPr="00B8168D">
        <w:rPr>
          <w:lang w:val="ro-RO" w:eastAsia="ro-RO"/>
        </w:rPr>
        <w:t xml:space="preserve"> prin </w:t>
      </w:r>
      <w:r w:rsidR="00386DAC">
        <w:rPr>
          <w:rStyle w:val="CodChar"/>
        </w:rPr>
        <w:t>.front().</w:t>
      </w:r>
      <w:r w:rsidR="00BA5F9D">
        <w:rPr>
          <w:rStyle w:val="CodChar"/>
        </w:rPr>
        <w:t xml:space="preserve"> </w:t>
      </w:r>
      <w:proofErr w:type="spellStart"/>
      <w:r w:rsidR="00BA5F9D" w:rsidRPr="00BA5F9D">
        <w:t>Metoda</w:t>
      </w:r>
      <w:proofErr w:type="spellEnd"/>
      <w:r w:rsidR="00BA5F9D">
        <w:rPr>
          <w:rStyle w:val="CodChar"/>
        </w:rPr>
        <w:t xml:space="preserve"> .empty() </w:t>
      </w:r>
      <w:proofErr w:type="spellStart"/>
      <w:r w:rsidR="00BA5F9D" w:rsidRPr="00BA5F9D">
        <w:t>ret</w:t>
      </w:r>
      <w:r w:rsidR="00BA5F9D">
        <w:t>urnează</w:t>
      </w:r>
      <w:proofErr w:type="spellEnd"/>
      <w:r w:rsidR="00BA5F9D">
        <w:t xml:space="preserve"> 1 </w:t>
      </w:r>
      <w:proofErr w:type="spellStart"/>
      <w:r w:rsidR="00BA5F9D">
        <w:t>dacă</w:t>
      </w:r>
      <w:proofErr w:type="spellEnd"/>
      <w:r w:rsidR="00BA5F9D">
        <w:t xml:space="preserve"> </w:t>
      </w:r>
      <w:proofErr w:type="spellStart"/>
      <w:r w:rsidR="00BA5F9D">
        <w:t>coada</w:t>
      </w:r>
      <w:proofErr w:type="spellEnd"/>
      <w:r w:rsidR="00BA5F9D">
        <w:t xml:space="preserve"> </w:t>
      </w:r>
      <w:proofErr w:type="spellStart"/>
      <w:r w:rsidR="00BA5F9D">
        <w:t>este</w:t>
      </w:r>
      <w:proofErr w:type="spellEnd"/>
      <w:r w:rsidR="00BA5F9D">
        <w:t xml:space="preserve"> </w:t>
      </w:r>
      <w:proofErr w:type="spellStart"/>
      <w:r w:rsidR="00BA5F9D">
        <w:t>goală</w:t>
      </w:r>
      <w:proofErr w:type="spellEnd"/>
      <w:r w:rsidR="00BA5F9D">
        <w:t xml:space="preserve"> </w:t>
      </w:r>
      <w:proofErr w:type="spellStart"/>
      <w:r w:rsidR="00BA5F9D">
        <w:t>sau</w:t>
      </w:r>
      <w:proofErr w:type="spellEnd"/>
      <w:r w:rsidR="00BA5F9D">
        <w:t xml:space="preserve"> 0 </w:t>
      </w:r>
      <w:proofErr w:type="spellStart"/>
      <w:r w:rsidR="00BA5F9D">
        <w:t>în</w:t>
      </w:r>
      <w:proofErr w:type="spellEnd"/>
      <w:r w:rsidR="00BA5F9D">
        <w:t xml:space="preserve"> </w:t>
      </w:r>
      <w:proofErr w:type="spellStart"/>
      <w:r w:rsidR="00BA5F9D">
        <w:t>caz</w:t>
      </w:r>
      <w:proofErr w:type="spellEnd"/>
      <w:r w:rsidR="00BA5F9D">
        <w:t xml:space="preserve"> </w:t>
      </w:r>
      <w:proofErr w:type="spellStart"/>
      <w:r w:rsidR="00BA5F9D">
        <w:t>contrar</w:t>
      </w:r>
      <w:proofErr w:type="spellEnd"/>
      <w:r w:rsidR="00BA5F9D">
        <w:t>.</w:t>
      </w:r>
    </w:p>
    <w:p w14:paraId="5F75D298" w14:textId="77777777" w:rsidR="00B8168D" w:rsidRPr="00B8168D" w:rsidRDefault="00B8168D" w:rsidP="00B8168D">
      <w:pPr>
        <w:pStyle w:val="Paragraf"/>
        <w:rPr>
          <w:rFonts w:cs="Times New Roman"/>
          <w:sz w:val="24"/>
          <w:szCs w:val="24"/>
          <w:lang w:val="ro-RO" w:eastAsia="ro-RO"/>
        </w:rPr>
      </w:pPr>
    </w:p>
    <w:p w14:paraId="461CEBE2" w14:textId="77777777" w:rsidR="00B8168D" w:rsidRDefault="00B8168D" w:rsidP="00B8168D">
      <w:pPr>
        <w:pStyle w:val="Paragraf"/>
        <w:rPr>
          <w:lang w:val="ro-RO" w:eastAsia="ro-RO"/>
        </w:rPr>
      </w:pPr>
      <w:r w:rsidRPr="00B8168D">
        <w:rPr>
          <w:lang w:val="ro-RO" w:eastAsia="ro-RO"/>
        </w:rPr>
        <w:t>Stiva</w:t>
      </w:r>
    </w:p>
    <w:p w14:paraId="5E920EB2" w14:textId="77777777" w:rsidR="00011E89" w:rsidRDefault="00011E89" w:rsidP="00011E89">
      <w:pPr>
        <w:pStyle w:val="Paragraf"/>
        <w:tabs>
          <w:tab w:val="left" w:pos="848"/>
        </w:tabs>
        <w:rPr>
          <w:lang w:val="ro-RO" w:eastAsia="ro-RO"/>
        </w:rPr>
      </w:pPr>
      <w:r>
        <w:rPr>
          <w:lang w:val="ro-RO" w:eastAsia="ro-RO"/>
        </w:rPr>
        <w:t>Bibliotecă patriculară:</w:t>
      </w:r>
    </w:p>
    <w:p w14:paraId="244ABB73" w14:textId="77777777" w:rsidR="00011E89" w:rsidRPr="00267806" w:rsidDel="00934F9E" w:rsidRDefault="00011E89" w:rsidP="00011E89">
      <w:pPr>
        <w:pStyle w:val="Cod"/>
        <w:ind w:left="0"/>
        <w:rPr>
          <w:del w:id="489" w:author="Gabriel" w:date="2015-08-04T23:42:00Z"/>
          <w:sz w:val="24"/>
          <w:lang w:eastAsia="ro-RO"/>
        </w:rPr>
      </w:pPr>
      <w:r>
        <w:rPr>
          <w:lang w:val="ro-RO" w:eastAsia="ro-RO"/>
        </w:rPr>
        <w:tab/>
      </w:r>
      <w:r>
        <w:rPr>
          <w:lang w:val="ro-RO" w:eastAsia="ro-RO"/>
        </w:rPr>
        <w:tab/>
      </w:r>
      <w:r>
        <w:rPr>
          <w:lang w:eastAsia="ro-RO"/>
        </w:rPr>
        <w:t>#include &lt;stack&gt;</w:t>
      </w:r>
    </w:p>
    <w:p w14:paraId="6205FD1F" w14:textId="77777777" w:rsidR="00011E89" w:rsidRPr="00B8168D" w:rsidRDefault="00011E89">
      <w:pPr>
        <w:pStyle w:val="Cod"/>
        <w:ind w:left="0"/>
        <w:rPr>
          <w:lang w:val="ro-RO" w:eastAsia="ro-RO"/>
        </w:rPr>
        <w:pPrChange w:id="490" w:author="Gabriel" w:date="2015-08-04T23:42:00Z">
          <w:pPr>
            <w:pStyle w:val="Paragraf"/>
          </w:pPr>
        </w:pPrChange>
      </w:pPr>
    </w:p>
    <w:p w14:paraId="1ACC8001" w14:textId="77777777" w:rsidR="00011E89" w:rsidRPr="00BA5F9D" w:rsidRDefault="00B8168D" w:rsidP="00011E89">
      <w:pPr>
        <w:pStyle w:val="Paragraf"/>
      </w:pPr>
      <w:r w:rsidRPr="00B8168D">
        <w:rPr>
          <w:lang w:val="ro-RO" w:eastAsia="ro-RO"/>
        </w:rPr>
        <w:tab/>
        <w:t>Stiva, asem</w:t>
      </w:r>
      <w:r w:rsidR="0074537B" w:rsidRPr="0074537B">
        <w:rPr>
          <w:lang w:val="ro-RO" w:eastAsia="ro-RO"/>
        </w:rPr>
        <w:t>ă</w:t>
      </w:r>
      <w:r w:rsidRPr="00B8168D">
        <w:rPr>
          <w:lang w:val="ro-RO" w:eastAsia="ro-RO"/>
        </w:rPr>
        <w:t>n</w:t>
      </w:r>
      <w:r w:rsidR="0074537B" w:rsidRPr="0074537B">
        <w:rPr>
          <w:lang w:val="ro-RO" w:eastAsia="ro-RO"/>
        </w:rPr>
        <w:t>ă</w:t>
      </w:r>
      <w:r w:rsidRPr="00B8168D">
        <w:rPr>
          <w:lang w:val="ro-RO" w:eastAsia="ro-RO"/>
        </w:rPr>
        <w:t>toare listei, este alocat</w:t>
      </w:r>
      <w:r w:rsidR="0099548C" w:rsidRPr="00ED7973">
        <w:rPr>
          <w:rFonts w:cs="Calibri"/>
          <w:lang w:val="ro-RO"/>
        </w:rPr>
        <w:t>ă</w:t>
      </w:r>
      <w:r w:rsidRPr="00B8168D">
        <w:rPr>
          <w:lang w:val="ro-RO" w:eastAsia="ro-RO"/>
        </w:rPr>
        <w:t xml:space="preserve"> dinamic element cu element, punctul de acces fiind doar v</w:t>
      </w:r>
      <w:r w:rsidR="007F1C20" w:rsidRPr="007F1C20">
        <w:rPr>
          <w:lang w:val="ro-RO" w:eastAsia="ro-RO"/>
        </w:rPr>
        <w:t>â</w:t>
      </w:r>
      <w:r w:rsidRPr="00B8168D">
        <w:rPr>
          <w:lang w:val="ro-RO" w:eastAsia="ro-RO"/>
        </w:rPr>
        <w:t>rful stivei. Se introduce in stiv</w:t>
      </w:r>
      <w:r w:rsidR="007F1C20" w:rsidRPr="007F1C20">
        <w:rPr>
          <w:lang w:val="ro-RO" w:eastAsia="ro-RO"/>
        </w:rPr>
        <w:t>ă</w:t>
      </w:r>
      <w:r w:rsidRPr="00B8168D">
        <w:rPr>
          <w:lang w:val="ro-RO" w:eastAsia="ro-RO"/>
        </w:rPr>
        <w:t xml:space="preserve"> prin </w:t>
      </w:r>
      <w:r w:rsidRPr="00386DAC">
        <w:rPr>
          <w:rStyle w:val="CodChar"/>
        </w:rPr>
        <w:t>.push(),</w:t>
      </w:r>
      <w:r w:rsidRPr="00B8168D">
        <w:rPr>
          <w:lang w:val="ro-RO" w:eastAsia="ro-RO"/>
        </w:rPr>
        <w:t xml:space="preserve"> se elimin</w:t>
      </w:r>
      <w:r w:rsidR="0099548C" w:rsidRPr="00ED7973">
        <w:rPr>
          <w:rFonts w:cs="Calibri"/>
          <w:lang w:val="ro-RO"/>
        </w:rPr>
        <w:t>ă</w:t>
      </w:r>
      <w:r w:rsidRPr="00B8168D">
        <w:rPr>
          <w:lang w:val="ro-RO" w:eastAsia="ro-RO"/>
        </w:rPr>
        <w:t xml:space="preserve"> din stiv</w:t>
      </w:r>
      <w:r w:rsidR="0099548C" w:rsidRPr="00ED7973">
        <w:rPr>
          <w:rFonts w:cs="Calibri"/>
          <w:lang w:val="ro-RO"/>
        </w:rPr>
        <w:t>ă</w:t>
      </w:r>
      <w:r w:rsidRPr="00B8168D">
        <w:rPr>
          <w:lang w:val="ro-RO" w:eastAsia="ro-RO"/>
        </w:rPr>
        <w:t xml:space="preserve"> cu </w:t>
      </w:r>
      <w:r w:rsidRPr="00386DAC">
        <w:rPr>
          <w:rStyle w:val="CodChar"/>
        </w:rPr>
        <w:t>.pop()</w:t>
      </w:r>
      <w:r w:rsidR="00386DAC">
        <w:rPr>
          <w:rStyle w:val="CodChar"/>
        </w:rPr>
        <w:t>,</w:t>
      </w:r>
      <w:r w:rsidR="007F1C20">
        <w:rPr>
          <w:lang w:val="ro-RO" w:eastAsia="ro-RO"/>
        </w:rPr>
        <w:t xml:space="preserve"> iar elementul din v</w:t>
      </w:r>
      <w:r w:rsidR="007F1C20" w:rsidRPr="007F1C20">
        <w:rPr>
          <w:lang w:val="ro-RO" w:eastAsia="ro-RO"/>
        </w:rPr>
        <w:t>â</w:t>
      </w:r>
      <w:r w:rsidRPr="00B8168D">
        <w:rPr>
          <w:lang w:val="ro-RO" w:eastAsia="ro-RO"/>
        </w:rPr>
        <w:t>rf se acceseaz</w:t>
      </w:r>
      <w:r w:rsidR="0099548C" w:rsidRPr="00ED7973">
        <w:rPr>
          <w:rFonts w:cs="Calibri"/>
          <w:lang w:val="ro-RO"/>
        </w:rPr>
        <w:t>ă</w:t>
      </w:r>
      <w:r w:rsidRPr="00B8168D">
        <w:rPr>
          <w:lang w:val="ro-RO" w:eastAsia="ro-RO"/>
        </w:rPr>
        <w:t xml:space="preserve"> cu </w:t>
      </w:r>
      <w:r w:rsidRPr="00386DAC">
        <w:rPr>
          <w:rStyle w:val="CodChar"/>
        </w:rPr>
        <w:t>.top()</w:t>
      </w:r>
      <w:r w:rsidRPr="00B8168D">
        <w:rPr>
          <w:lang w:val="ro-RO" w:eastAsia="ro-RO"/>
        </w:rPr>
        <w:t>.</w:t>
      </w:r>
      <w:r w:rsidR="00011E89">
        <w:rPr>
          <w:lang w:val="ro-RO" w:eastAsia="ro-RO"/>
        </w:rPr>
        <w:t xml:space="preserve"> </w:t>
      </w:r>
      <w:proofErr w:type="spellStart"/>
      <w:r w:rsidR="00011E89" w:rsidRPr="00BA5F9D">
        <w:t>Metoda</w:t>
      </w:r>
      <w:proofErr w:type="spellEnd"/>
      <w:r w:rsidR="00011E89">
        <w:rPr>
          <w:rStyle w:val="CodChar"/>
        </w:rPr>
        <w:t xml:space="preserve"> .empty() </w:t>
      </w:r>
      <w:proofErr w:type="spellStart"/>
      <w:r w:rsidR="00011E89" w:rsidRPr="00BA5F9D">
        <w:t>ret</w:t>
      </w:r>
      <w:r w:rsidR="00011E89">
        <w:t>urnează</w:t>
      </w:r>
      <w:proofErr w:type="spellEnd"/>
      <w:r w:rsidR="00011E89">
        <w:t xml:space="preserve"> 1 </w:t>
      </w:r>
      <w:proofErr w:type="spellStart"/>
      <w:r w:rsidR="00011E89">
        <w:t>dacă</w:t>
      </w:r>
      <w:proofErr w:type="spellEnd"/>
      <w:r w:rsidR="00011E89">
        <w:t xml:space="preserve"> </w:t>
      </w:r>
      <w:proofErr w:type="spellStart"/>
      <w:r w:rsidR="00011E89">
        <w:t>stiva</w:t>
      </w:r>
      <w:proofErr w:type="spellEnd"/>
      <w:r w:rsidR="00011E89">
        <w:t xml:space="preserve"> </w:t>
      </w:r>
      <w:proofErr w:type="spellStart"/>
      <w:r w:rsidR="00011E89">
        <w:t>este</w:t>
      </w:r>
      <w:proofErr w:type="spellEnd"/>
      <w:r w:rsidR="00011E89">
        <w:t xml:space="preserve"> </w:t>
      </w:r>
      <w:proofErr w:type="spellStart"/>
      <w:r w:rsidR="00011E89">
        <w:t>goală</w:t>
      </w:r>
      <w:proofErr w:type="spellEnd"/>
      <w:r w:rsidR="00011E89">
        <w:t xml:space="preserve"> </w:t>
      </w:r>
      <w:proofErr w:type="spellStart"/>
      <w:r w:rsidR="00011E89">
        <w:t>sau</w:t>
      </w:r>
      <w:proofErr w:type="spellEnd"/>
      <w:r w:rsidR="00011E89">
        <w:t xml:space="preserve"> 0 </w:t>
      </w:r>
      <w:proofErr w:type="spellStart"/>
      <w:r w:rsidR="00011E89">
        <w:t>în</w:t>
      </w:r>
      <w:proofErr w:type="spellEnd"/>
      <w:r w:rsidR="00011E89">
        <w:t xml:space="preserve"> </w:t>
      </w:r>
      <w:proofErr w:type="spellStart"/>
      <w:r w:rsidR="00011E89">
        <w:t>caz</w:t>
      </w:r>
      <w:proofErr w:type="spellEnd"/>
      <w:r w:rsidR="00011E89">
        <w:t xml:space="preserve"> </w:t>
      </w:r>
      <w:proofErr w:type="spellStart"/>
      <w:r w:rsidR="00011E89">
        <w:t>contrar</w:t>
      </w:r>
      <w:proofErr w:type="spellEnd"/>
      <w:r w:rsidR="00011E89">
        <w:t>.</w:t>
      </w:r>
    </w:p>
    <w:p w14:paraId="325775DD" w14:textId="77777777" w:rsidR="00B8168D" w:rsidRPr="00B8168D" w:rsidRDefault="00B8168D" w:rsidP="00B8168D">
      <w:pPr>
        <w:pStyle w:val="Paragraf"/>
        <w:rPr>
          <w:rFonts w:cs="Times New Roman"/>
          <w:sz w:val="24"/>
          <w:szCs w:val="24"/>
          <w:lang w:val="ro-RO" w:eastAsia="ro-RO"/>
        </w:rPr>
      </w:pPr>
    </w:p>
    <w:p w14:paraId="60516E68" w14:textId="77777777" w:rsidR="00B8168D" w:rsidRDefault="00B8168D" w:rsidP="00B8168D">
      <w:pPr>
        <w:pStyle w:val="Paragraf"/>
        <w:rPr>
          <w:lang w:val="ro-RO" w:eastAsia="ro-RO"/>
        </w:rPr>
      </w:pPr>
      <w:r w:rsidRPr="00B8168D">
        <w:rPr>
          <w:lang w:val="ro-RO" w:eastAsia="ro-RO"/>
        </w:rPr>
        <w:t>Priority Queue</w:t>
      </w:r>
    </w:p>
    <w:p w14:paraId="2F0584CB" w14:textId="77777777" w:rsidR="00011E89" w:rsidRDefault="00011E89" w:rsidP="00011E89">
      <w:pPr>
        <w:pStyle w:val="Paragraf"/>
        <w:tabs>
          <w:tab w:val="left" w:pos="848"/>
        </w:tabs>
        <w:rPr>
          <w:lang w:val="ro-RO" w:eastAsia="ro-RO"/>
        </w:rPr>
      </w:pPr>
      <w:r>
        <w:rPr>
          <w:lang w:val="ro-RO" w:eastAsia="ro-RO"/>
        </w:rPr>
        <w:t>Bibliotecă patriculară:</w:t>
      </w:r>
    </w:p>
    <w:p w14:paraId="01C420A3" w14:textId="77777777" w:rsidR="00011E89" w:rsidRPr="00267806" w:rsidDel="00934F9E" w:rsidRDefault="00011E89" w:rsidP="00011E89">
      <w:pPr>
        <w:pStyle w:val="Cod"/>
        <w:ind w:left="0"/>
        <w:rPr>
          <w:del w:id="491" w:author="Gabriel" w:date="2015-08-04T23:46:00Z"/>
          <w:sz w:val="24"/>
          <w:lang w:eastAsia="ro-RO"/>
        </w:rPr>
      </w:pPr>
      <w:r>
        <w:rPr>
          <w:lang w:val="ro-RO" w:eastAsia="ro-RO"/>
        </w:rPr>
        <w:tab/>
      </w:r>
      <w:r>
        <w:rPr>
          <w:lang w:val="ro-RO" w:eastAsia="ro-RO"/>
        </w:rPr>
        <w:tab/>
      </w:r>
      <w:r>
        <w:rPr>
          <w:lang w:eastAsia="ro-RO"/>
        </w:rPr>
        <w:t>#include &lt;queue&gt;</w:t>
      </w:r>
    </w:p>
    <w:p w14:paraId="5C24CC3A" w14:textId="77777777" w:rsidR="00011E89" w:rsidRPr="00B8168D" w:rsidRDefault="00011E89">
      <w:pPr>
        <w:pStyle w:val="Cod"/>
        <w:ind w:left="0"/>
        <w:rPr>
          <w:lang w:val="ro-RO" w:eastAsia="ro-RO"/>
        </w:rPr>
        <w:pPrChange w:id="492" w:author="Gabriel" w:date="2015-08-04T23:46:00Z">
          <w:pPr>
            <w:pStyle w:val="Paragraf"/>
          </w:pPr>
        </w:pPrChange>
      </w:pPr>
    </w:p>
    <w:p w14:paraId="0ABBC410" w14:textId="77777777" w:rsidR="00011E89" w:rsidRPr="00BA5F9D" w:rsidRDefault="00B8168D" w:rsidP="00011E89">
      <w:pPr>
        <w:pStyle w:val="Paragraf"/>
      </w:pPr>
      <w:r w:rsidRPr="00B8168D">
        <w:rPr>
          <w:lang w:val="ro-RO" w:eastAsia="ro-RO"/>
        </w:rPr>
        <w:tab/>
        <w:t>Coada de priorit</w:t>
      </w:r>
      <w:r w:rsidR="007F1C20" w:rsidRPr="007F1C20">
        <w:rPr>
          <w:lang w:val="ro-RO" w:eastAsia="ro-RO"/>
        </w:rPr>
        <w:t>ă</w:t>
      </w:r>
      <w:r w:rsidRPr="00B8168D">
        <w:rPr>
          <w:lang w:val="ro-RO" w:eastAsia="ro-RO"/>
        </w:rPr>
        <w:t>ti este un maxheap, care poate fi ajustat din punct de vedere al tipului de date cu care lucreaz</w:t>
      </w:r>
      <w:r w:rsidR="0099548C" w:rsidRPr="00ED7973">
        <w:rPr>
          <w:rFonts w:cs="Calibri"/>
          <w:lang w:val="ro-RO"/>
        </w:rPr>
        <w:t>ă</w:t>
      </w:r>
      <w:r w:rsidRPr="00B8168D">
        <w:rPr>
          <w:lang w:val="ro-RO" w:eastAsia="ro-RO"/>
        </w:rPr>
        <w:t xml:space="preserve">, containerului </w:t>
      </w:r>
      <w:r w:rsidR="00003E6A" w:rsidRPr="00003E6A">
        <w:rPr>
          <w:lang w:val="ro-RO" w:eastAsia="ro-RO"/>
        </w:rPr>
        <w:t>î</w:t>
      </w:r>
      <w:r w:rsidRPr="00B8168D">
        <w:rPr>
          <w:lang w:val="ro-RO" w:eastAsia="ro-RO"/>
        </w:rPr>
        <w:t xml:space="preserve">n </w:t>
      </w:r>
      <w:r w:rsidR="0099548C">
        <w:rPr>
          <w:lang w:val="ro-RO" w:eastAsia="ro-RO"/>
        </w:rPr>
        <w:t>care va pune acel tip de date (de obicei vector</w:t>
      </w:r>
      <w:r w:rsidRPr="00B8168D">
        <w:rPr>
          <w:lang w:val="ro-RO" w:eastAsia="ro-RO"/>
        </w:rPr>
        <w:t xml:space="preserve">), </w:t>
      </w:r>
      <w:r w:rsidR="00401DC5" w:rsidRPr="00401DC5">
        <w:rPr>
          <w:lang w:val="ro-RO" w:eastAsia="ro-RO"/>
        </w:rPr>
        <w:t>ș</w:t>
      </w:r>
      <w:r w:rsidRPr="00B8168D">
        <w:rPr>
          <w:lang w:val="ro-RO" w:eastAsia="ro-RO"/>
        </w:rPr>
        <w:t>i al func</w:t>
      </w:r>
      <w:r w:rsidR="00144779" w:rsidRPr="00144779">
        <w:rPr>
          <w:lang w:val="ro-RO" w:eastAsia="ro-RO"/>
        </w:rPr>
        <w:t>ț</w:t>
      </w:r>
      <w:r w:rsidRPr="00B8168D">
        <w:rPr>
          <w:lang w:val="ro-RO" w:eastAsia="ro-RO"/>
        </w:rPr>
        <w:t>iei de comparare. Se insereaz</w:t>
      </w:r>
      <w:r w:rsidR="007F1C20" w:rsidRPr="007F1C20">
        <w:rPr>
          <w:lang w:val="ro-RO" w:eastAsia="ro-RO"/>
        </w:rPr>
        <w:t>ă</w:t>
      </w:r>
      <w:r w:rsidRPr="00B8168D">
        <w:rPr>
          <w:lang w:val="ro-RO" w:eastAsia="ro-RO"/>
        </w:rPr>
        <w:t xml:space="preserve"> element cu </w:t>
      </w:r>
      <w:r w:rsidRPr="00386DAC">
        <w:rPr>
          <w:rStyle w:val="CodChar"/>
        </w:rPr>
        <w:t>.push()</w:t>
      </w:r>
      <w:r w:rsidR="00401DC5" w:rsidRPr="00401DC5">
        <w:rPr>
          <w:lang w:val="ro-RO" w:eastAsia="ro-RO"/>
        </w:rPr>
        <w:t>ș</w:t>
      </w:r>
      <w:r w:rsidRPr="00B8168D">
        <w:rPr>
          <w:lang w:val="ro-RO" w:eastAsia="ro-RO"/>
        </w:rPr>
        <w:t>i se elimin</w:t>
      </w:r>
      <w:r w:rsidR="0099548C" w:rsidRPr="00ED7973">
        <w:rPr>
          <w:rFonts w:cs="Calibri"/>
          <w:lang w:val="ro-RO"/>
        </w:rPr>
        <w:t>ă</w:t>
      </w:r>
      <w:r w:rsidRPr="00B8168D">
        <w:rPr>
          <w:lang w:val="ro-RO" w:eastAsia="ro-RO"/>
        </w:rPr>
        <w:t xml:space="preserve"> cu </w:t>
      </w:r>
      <w:r w:rsidRPr="00386DAC">
        <w:rPr>
          <w:rStyle w:val="CodChar"/>
        </w:rPr>
        <w:t>.pop()</w:t>
      </w:r>
      <w:r w:rsidRPr="00B8168D">
        <w:rPr>
          <w:lang w:val="ro-RO" w:eastAsia="ro-RO"/>
        </w:rPr>
        <w:t>, iar varful se acceseaz</w:t>
      </w:r>
      <w:r w:rsidR="0099548C" w:rsidRPr="00ED7973">
        <w:rPr>
          <w:rFonts w:cs="Calibri"/>
          <w:lang w:val="ro-RO"/>
        </w:rPr>
        <w:t>ă</w:t>
      </w:r>
      <w:r w:rsidRPr="00B8168D">
        <w:rPr>
          <w:lang w:val="ro-RO" w:eastAsia="ro-RO"/>
        </w:rPr>
        <w:t xml:space="preserve"> asemenea stivei, utiliz</w:t>
      </w:r>
      <w:r w:rsidR="00B64A00" w:rsidRPr="00B64A00">
        <w:rPr>
          <w:lang w:val="ro-RO" w:eastAsia="ro-RO"/>
        </w:rPr>
        <w:t>â</w:t>
      </w:r>
      <w:r w:rsidRPr="00B8168D">
        <w:rPr>
          <w:lang w:val="ro-RO" w:eastAsia="ro-RO"/>
        </w:rPr>
        <w:t xml:space="preserve">nd </w:t>
      </w:r>
      <w:r w:rsidRPr="00386DAC">
        <w:rPr>
          <w:rStyle w:val="CodChar"/>
        </w:rPr>
        <w:t>.top().</w:t>
      </w:r>
      <w:proofErr w:type="spellStart"/>
      <w:r w:rsidR="00011E89" w:rsidRPr="00BA5F9D">
        <w:t>Metoda</w:t>
      </w:r>
      <w:proofErr w:type="spellEnd"/>
      <w:r w:rsidR="00011E89">
        <w:rPr>
          <w:rStyle w:val="CodChar"/>
        </w:rPr>
        <w:t xml:space="preserve"> .empty() </w:t>
      </w:r>
      <w:proofErr w:type="spellStart"/>
      <w:r w:rsidR="00011E89" w:rsidRPr="00BA5F9D">
        <w:t>ret</w:t>
      </w:r>
      <w:r w:rsidR="00011E89">
        <w:t>urnează</w:t>
      </w:r>
      <w:proofErr w:type="spellEnd"/>
      <w:r w:rsidR="00011E89">
        <w:t xml:space="preserve"> 1 </w:t>
      </w:r>
      <w:proofErr w:type="spellStart"/>
      <w:r w:rsidR="00011E89">
        <w:t>dacă</w:t>
      </w:r>
      <w:proofErr w:type="spellEnd"/>
      <w:r w:rsidR="00011E89">
        <w:t xml:space="preserve"> </w:t>
      </w:r>
      <w:proofErr w:type="spellStart"/>
      <w:r w:rsidR="00011E89">
        <w:t>coada</w:t>
      </w:r>
      <w:proofErr w:type="spellEnd"/>
      <w:r w:rsidR="00011E89">
        <w:t xml:space="preserve"> </w:t>
      </w:r>
      <w:proofErr w:type="spellStart"/>
      <w:r w:rsidR="00011E89">
        <w:t>este</w:t>
      </w:r>
      <w:proofErr w:type="spellEnd"/>
      <w:r w:rsidR="00011E89">
        <w:t xml:space="preserve"> </w:t>
      </w:r>
      <w:proofErr w:type="spellStart"/>
      <w:r w:rsidR="00011E89">
        <w:t>goală</w:t>
      </w:r>
      <w:proofErr w:type="spellEnd"/>
      <w:r w:rsidR="00011E89">
        <w:t xml:space="preserve"> </w:t>
      </w:r>
      <w:proofErr w:type="spellStart"/>
      <w:r w:rsidR="00011E89">
        <w:t>sau</w:t>
      </w:r>
      <w:proofErr w:type="spellEnd"/>
      <w:r w:rsidR="00011E89">
        <w:t xml:space="preserve"> 0 </w:t>
      </w:r>
      <w:proofErr w:type="spellStart"/>
      <w:r w:rsidR="00011E89">
        <w:t>în</w:t>
      </w:r>
      <w:proofErr w:type="spellEnd"/>
      <w:r w:rsidR="00011E89">
        <w:t xml:space="preserve"> </w:t>
      </w:r>
      <w:proofErr w:type="spellStart"/>
      <w:r w:rsidR="00011E89">
        <w:t>caz</w:t>
      </w:r>
      <w:proofErr w:type="spellEnd"/>
      <w:r w:rsidR="00011E89">
        <w:t xml:space="preserve"> </w:t>
      </w:r>
      <w:proofErr w:type="spellStart"/>
      <w:r w:rsidR="00011E89">
        <w:t>contrar</w:t>
      </w:r>
      <w:proofErr w:type="spellEnd"/>
      <w:r w:rsidR="00011E89">
        <w:t>.</w:t>
      </w:r>
    </w:p>
    <w:p w14:paraId="605D4F03" w14:textId="77777777" w:rsidR="00B8168D" w:rsidRPr="00B8168D" w:rsidRDefault="00B8168D" w:rsidP="00B8168D">
      <w:pPr>
        <w:pStyle w:val="Paragraf"/>
        <w:rPr>
          <w:rFonts w:cs="Times New Roman"/>
          <w:sz w:val="24"/>
          <w:szCs w:val="24"/>
          <w:lang w:val="ro-RO" w:eastAsia="ro-RO"/>
        </w:rPr>
      </w:pPr>
    </w:p>
    <w:p w14:paraId="76ACFE94" w14:textId="77777777" w:rsidR="00B8168D" w:rsidRPr="00B8168D" w:rsidDel="00FD49C4" w:rsidRDefault="00B8168D" w:rsidP="00386DAC">
      <w:pPr>
        <w:pStyle w:val="Cod"/>
        <w:rPr>
          <w:del w:id="493" w:author="Gabriel" w:date="2015-08-04T23:47:00Z"/>
          <w:rFonts w:ascii="Times New Roman" w:eastAsia="Times New Roman" w:hAnsi="Times New Roman" w:cs="Times New Roman"/>
          <w:sz w:val="24"/>
          <w:szCs w:val="24"/>
          <w:lang w:val="ro-RO" w:eastAsia="ro-RO"/>
        </w:rPr>
      </w:pPr>
      <w:r w:rsidRPr="00B8168D">
        <w:rPr>
          <w:rFonts w:eastAsia="Times New Roman"/>
          <w:lang w:val="ro-RO" w:eastAsia="ro-RO"/>
        </w:rPr>
        <w:tab/>
        <w:t>priority_queue&lt; element, vector&lt;element&gt; , cmp &gt; Coada;</w:t>
      </w:r>
    </w:p>
    <w:p w14:paraId="65AF6175" w14:textId="77777777" w:rsidR="00B8168D" w:rsidRPr="00B8168D" w:rsidRDefault="00B8168D">
      <w:pPr>
        <w:pStyle w:val="Cod"/>
        <w:rPr>
          <w:lang w:val="ro-RO" w:eastAsia="ro-RO"/>
        </w:rPr>
        <w:pPrChange w:id="494" w:author="Gabriel" w:date="2015-08-04T23:47:00Z">
          <w:pPr>
            <w:pStyle w:val="Paragraf"/>
          </w:pPr>
        </w:pPrChange>
      </w:pPr>
    </w:p>
    <w:p w14:paraId="143AC2B6" w14:textId="77777777" w:rsidR="00B8168D" w:rsidRPr="00B8168D" w:rsidRDefault="00B8168D" w:rsidP="00B8168D">
      <w:pPr>
        <w:pStyle w:val="Paragraf"/>
        <w:rPr>
          <w:rFonts w:cs="Times New Roman"/>
          <w:sz w:val="24"/>
          <w:szCs w:val="24"/>
          <w:lang w:val="ro-RO" w:eastAsia="ro-RO"/>
        </w:rPr>
      </w:pPr>
      <w:r w:rsidRPr="00B8168D">
        <w:rPr>
          <w:lang w:val="ro-RO" w:eastAsia="ro-RO"/>
        </w:rPr>
        <w:t>Aceasta men</w:t>
      </w:r>
      <w:r w:rsidR="00144779" w:rsidRPr="00144779">
        <w:rPr>
          <w:lang w:val="ro-RO" w:eastAsia="ro-RO"/>
        </w:rPr>
        <w:t>ț</w:t>
      </w:r>
      <w:r w:rsidRPr="00B8168D">
        <w:rPr>
          <w:lang w:val="ro-RO" w:eastAsia="ro-RO"/>
        </w:rPr>
        <w:t>ine structura de heap utiliz</w:t>
      </w:r>
      <w:r w:rsidR="00B64A00" w:rsidRPr="00B64A00">
        <w:rPr>
          <w:lang w:val="ro-RO" w:eastAsia="ro-RO"/>
        </w:rPr>
        <w:t>â</w:t>
      </w:r>
      <w:r w:rsidRPr="00B8168D">
        <w:rPr>
          <w:lang w:val="ro-RO" w:eastAsia="ro-RO"/>
        </w:rPr>
        <w:t>nd legea de compara</w:t>
      </w:r>
      <w:r w:rsidR="00144779" w:rsidRPr="00144779">
        <w:rPr>
          <w:lang w:val="ro-RO" w:eastAsia="ro-RO"/>
        </w:rPr>
        <w:t>ț</w:t>
      </w:r>
      <w:r w:rsidRPr="00B8168D">
        <w:rPr>
          <w:lang w:val="ro-RO" w:eastAsia="ro-RO"/>
        </w:rPr>
        <w:t>ie cmp,</w:t>
      </w:r>
      <w:r w:rsidR="0099548C">
        <w:rPr>
          <w:lang w:val="ro-RO" w:eastAsia="ro-RO"/>
        </w:rPr>
        <w:t xml:space="preserve"> </w:t>
      </w:r>
      <w:r w:rsidRPr="00B8168D">
        <w:rPr>
          <w:lang w:val="ro-RO" w:eastAsia="ro-RO"/>
        </w:rPr>
        <w:t>care poate fi una predefinit</w:t>
      </w:r>
      <w:r w:rsidR="0099548C" w:rsidRPr="00ED7973">
        <w:rPr>
          <w:rFonts w:cs="Calibri"/>
          <w:lang w:val="ro-RO"/>
        </w:rPr>
        <w:t>ă</w:t>
      </w:r>
      <w:r w:rsidRPr="00B8168D">
        <w:rPr>
          <w:lang w:val="ro-RO" w:eastAsia="ro-RO"/>
        </w:rPr>
        <w:t xml:space="preserve">, de tip </w:t>
      </w:r>
      <w:r w:rsidRPr="00386DAC">
        <w:rPr>
          <w:rStyle w:val="CodChar"/>
        </w:rPr>
        <w:t>greater&lt;element&gt;</w:t>
      </w:r>
      <w:r w:rsidRPr="00B8168D">
        <w:rPr>
          <w:lang w:val="ro-RO" w:eastAsia="ro-RO"/>
        </w:rPr>
        <w:t xml:space="preserve">, sau </w:t>
      </w:r>
      <w:r w:rsidRPr="00386DAC">
        <w:rPr>
          <w:rStyle w:val="CodChar"/>
        </w:rPr>
        <w:t>less&lt;element&gt;</w:t>
      </w:r>
      <w:r w:rsidRPr="00B8168D">
        <w:rPr>
          <w:lang w:val="ro-RO" w:eastAsia="ro-RO"/>
        </w:rPr>
        <w:t xml:space="preserve"> dac</w:t>
      </w:r>
      <w:r w:rsidR="0099548C" w:rsidRPr="00ED7973">
        <w:rPr>
          <w:rFonts w:cs="Calibri"/>
          <w:lang w:val="ro-RO"/>
        </w:rPr>
        <w:t>ă</w:t>
      </w:r>
      <w:r w:rsidRPr="00B8168D">
        <w:rPr>
          <w:lang w:val="ro-RO" w:eastAsia="ro-RO"/>
        </w:rPr>
        <w:t xml:space="preserve"> elementul este predefinit de STL ( de exemplu pereche )</w:t>
      </w:r>
      <w:r w:rsidR="00144779">
        <w:rPr>
          <w:lang w:val="ro-RO" w:eastAsia="ro-RO"/>
        </w:rPr>
        <w:t>.</w:t>
      </w:r>
      <w:r w:rsidRPr="00B8168D">
        <w:rPr>
          <w:lang w:val="ro-RO" w:eastAsia="ro-RO"/>
        </w:rPr>
        <w:t xml:space="preserve">  </w:t>
      </w:r>
    </w:p>
    <w:p w14:paraId="2D4C879A" w14:textId="77777777" w:rsidR="00B8168D" w:rsidRPr="00B8168D" w:rsidRDefault="00B8168D" w:rsidP="00B8168D">
      <w:pPr>
        <w:pStyle w:val="Paragraf"/>
        <w:rPr>
          <w:rFonts w:cs="Times New Roman"/>
          <w:sz w:val="24"/>
          <w:szCs w:val="24"/>
          <w:lang w:val="ro-RO" w:eastAsia="ro-RO"/>
        </w:rPr>
      </w:pPr>
      <w:r w:rsidRPr="00B8168D">
        <w:rPr>
          <w:lang w:val="ro-RO" w:eastAsia="ro-RO"/>
        </w:rPr>
        <w:tab/>
      </w:r>
    </w:p>
    <w:p w14:paraId="6BFADD5C" w14:textId="77777777" w:rsidR="00B8168D" w:rsidRPr="00B8168D" w:rsidRDefault="00003E6A" w:rsidP="00B8168D">
      <w:pPr>
        <w:pStyle w:val="Paragraf"/>
        <w:rPr>
          <w:rFonts w:cs="Times New Roman"/>
          <w:sz w:val="24"/>
          <w:szCs w:val="24"/>
          <w:lang w:val="ro-RO" w:eastAsia="ro-RO"/>
        </w:rPr>
      </w:pPr>
      <w:r>
        <w:rPr>
          <w:lang w:val="ro-RO" w:eastAsia="ro-RO"/>
        </w:rPr>
        <w:tab/>
        <w:t>Fu</w:t>
      </w:r>
      <w:r w:rsidR="00011E89">
        <w:rPr>
          <w:lang w:val="ro-RO" w:eastAsia="ro-RO"/>
        </w:rPr>
        <w:t>ncţ</w:t>
      </w:r>
      <w:r>
        <w:rPr>
          <w:lang w:val="ro-RO" w:eastAsia="ro-RO"/>
        </w:rPr>
        <w:t>ia cmp ne-o pu</w:t>
      </w:r>
      <w:r w:rsidR="00B8168D" w:rsidRPr="00B8168D">
        <w:rPr>
          <w:lang w:val="ro-RO" w:eastAsia="ro-RO"/>
        </w:rPr>
        <w:t>tem crea identic</w:t>
      </w:r>
      <w:r w:rsidR="0099548C" w:rsidRPr="00ED7973">
        <w:rPr>
          <w:rFonts w:cs="Calibri"/>
          <w:lang w:val="ro-RO"/>
        </w:rPr>
        <w:t>ă</w:t>
      </w:r>
      <w:r w:rsidR="00B8168D" w:rsidRPr="00B8168D">
        <w:rPr>
          <w:lang w:val="ro-RO" w:eastAsia="ro-RO"/>
        </w:rPr>
        <w:t xml:space="preserve"> cu cea de la sortarea unui vector, dar cel mai eficient este utiliz</w:t>
      </w:r>
      <w:r w:rsidR="00B64A00" w:rsidRPr="00B64A00">
        <w:rPr>
          <w:lang w:val="ro-RO" w:eastAsia="ro-RO"/>
        </w:rPr>
        <w:t>â</w:t>
      </w:r>
      <w:r w:rsidR="00B8168D" w:rsidRPr="00B8168D">
        <w:rPr>
          <w:lang w:val="ro-RO" w:eastAsia="ro-RO"/>
        </w:rPr>
        <w:t>nd un lambda closure utiliz</w:t>
      </w:r>
      <w:r w:rsidR="00B64A00" w:rsidRPr="00B64A00">
        <w:rPr>
          <w:lang w:val="ro-RO" w:eastAsia="ro-RO"/>
        </w:rPr>
        <w:t>â</w:t>
      </w:r>
      <w:r w:rsidR="00B8168D" w:rsidRPr="00B8168D">
        <w:rPr>
          <w:lang w:val="ro-RO" w:eastAsia="ro-RO"/>
        </w:rPr>
        <w:t xml:space="preserve">nd decltype. Aceasta declarare, opreste compilatorul </w:t>
      </w:r>
      <w:r w:rsidR="001C6D1B" w:rsidRPr="00011E89">
        <w:rPr>
          <w:lang w:val="ro-RO" w:eastAsia="ro-RO"/>
        </w:rPr>
        <w:t xml:space="preserve">să </w:t>
      </w:r>
      <w:r w:rsidR="00401DC5" w:rsidRPr="00011E89">
        <w:rPr>
          <w:lang w:val="ro-RO" w:eastAsia="ro-RO"/>
        </w:rPr>
        <w:t>ș</w:t>
      </w:r>
      <w:r w:rsidR="00011E89" w:rsidRPr="00011E89">
        <w:rPr>
          <w:lang w:val="ro-RO" w:eastAsia="ro-RO"/>
        </w:rPr>
        <w:t>teargă</w:t>
      </w:r>
      <w:r w:rsidR="00B8168D" w:rsidRPr="001C6D1B">
        <w:rPr>
          <w:color w:val="70AD47" w:themeColor="accent6"/>
          <w:lang w:val="ro-RO" w:eastAsia="ro-RO"/>
        </w:rPr>
        <w:t xml:space="preserve"> </w:t>
      </w:r>
      <w:r w:rsidR="00B8168D" w:rsidRPr="00B8168D">
        <w:rPr>
          <w:lang w:val="ro-RO" w:eastAsia="ro-RO"/>
        </w:rPr>
        <w:t>lambda-ul dup</w:t>
      </w:r>
      <w:r w:rsidR="0099548C" w:rsidRPr="00ED7973">
        <w:rPr>
          <w:rFonts w:cs="Calibri"/>
          <w:lang w:val="ro-RO"/>
        </w:rPr>
        <w:t>ă</w:t>
      </w:r>
      <w:r w:rsidR="00B8168D" w:rsidRPr="00B8168D">
        <w:rPr>
          <w:lang w:val="ro-RO" w:eastAsia="ro-RO"/>
        </w:rPr>
        <w:t xml:space="preserve"> prima compilare.</w:t>
      </w:r>
    </w:p>
    <w:p w14:paraId="120AF807" w14:textId="77777777" w:rsidR="00B8168D" w:rsidRPr="00B8168D" w:rsidRDefault="00B8168D" w:rsidP="00B8168D">
      <w:pPr>
        <w:pStyle w:val="Paragraf"/>
        <w:rPr>
          <w:rFonts w:cs="Times New Roman"/>
          <w:sz w:val="24"/>
          <w:szCs w:val="24"/>
          <w:lang w:val="ro-RO" w:eastAsia="ro-RO"/>
        </w:rPr>
      </w:pPr>
    </w:p>
    <w:p w14:paraId="49D9E3B5" w14:textId="77777777" w:rsidR="00B8168D" w:rsidRPr="00B8168D" w:rsidRDefault="00B8168D" w:rsidP="00B8168D">
      <w:pPr>
        <w:pStyle w:val="Paragraf"/>
        <w:rPr>
          <w:rFonts w:cs="Times New Roman"/>
          <w:sz w:val="24"/>
          <w:szCs w:val="24"/>
          <w:lang w:val="ro-RO" w:eastAsia="ro-RO"/>
        </w:rPr>
      </w:pPr>
      <w:r w:rsidRPr="00B8168D">
        <w:rPr>
          <w:lang w:val="ro-RO" w:eastAsia="ro-RO"/>
        </w:rPr>
        <w:t xml:space="preserve">Mai jos avem exemple de definiri ale operatorului de comparare. </w:t>
      </w:r>
    </w:p>
    <w:p w14:paraId="47017550" w14:textId="77777777" w:rsidR="00B8168D" w:rsidRPr="00B8168D" w:rsidRDefault="00B8168D" w:rsidP="00B8168D">
      <w:pPr>
        <w:pStyle w:val="Paragraf"/>
        <w:rPr>
          <w:rFonts w:cs="Times New Roman"/>
          <w:sz w:val="24"/>
          <w:szCs w:val="24"/>
          <w:lang w:val="ro-RO" w:eastAsia="ro-RO"/>
        </w:rPr>
      </w:pPr>
    </w:p>
    <w:p w14:paraId="1DFE60BF"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#include &lt;bits/stdc++.h&gt;</w:t>
      </w:r>
    </w:p>
    <w:p w14:paraId="42D23B54"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163AEB59"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using namespace std;</w:t>
      </w:r>
    </w:p>
    <w:p w14:paraId="6D636309"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18DB48D5"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2F85D0E5"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auto comp = [](const pair&lt;int,int&gt; &amp;A, const pair&lt;int,int&gt; &amp;B)-&gt;const bool{ return A &gt; B; };         </w:t>
      </w:r>
    </w:p>
    <w:p w14:paraId="3BABBFE7"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priority_queue&lt;pair&lt;int,int&gt;, vector&lt;pair&lt;int,int&gt; &gt; , decltype(comp) &gt; Q(comp);</w:t>
      </w:r>
    </w:p>
    <w:p w14:paraId="46EDCB2C"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2B98310D"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089E7FF1"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se observa faptul c</w:t>
      </w:r>
      <w:r w:rsidR="00401DC5" w:rsidRPr="00401DC5">
        <w:rPr>
          <w:rFonts w:eastAsia="Times New Roman"/>
          <w:lang w:val="ro-RO" w:eastAsia="ro-RO"/>
        </w:rPr>
        <w:t>ă</w:t>
      </w:r>
      <w:r w:rsidRPr="00B8168D">
        <w:rPr>
          <w:rFonts w:eastAsia="Times New Roman"/>
          <w:lang w:val="ro-RO" w:eastAsia="ro-RO"/>
        </w:rPr>
        <w:t xml:space="preserve"> la coada de prioritati trebuie pus pe dos operatorul</w:t>
      </w:r>
    </w:p>
    <w:p w14:paraId="439EE737"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observatie generala pentru toate implementarile de priority queue</w:t>
      </w:r>
    </w:p>
    <w:p w14:paraId="4218F854"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ascii="Times New Roman" w:eastAsia="Times New Roman" w:hAnsi="Times New Roman" w:cs="Times New Roman"/>
          <w:sz w:val="24"/>
          <w:szCs w:val="24"/>
          <w:lang w:val="ro-RO" w:eastAsia="ro-RO"/>
        </w:rPr>
        <w:lastRenderedPageBreak/>
        <w:br/>
      </w:r>
    </w:p>
    <w:p w14:paraId="52FB9611"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18B8E511"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class cmp{</w:t>
      </w:r>
    </w:p>
    <w:p w14:paraId="08387D51"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public:</w:t>
      </w:r>
    </w:p>
    <w:p w14:paraId="7A2C527B"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bool operator () ( const pair&lt;int,int&gt; &amp; A, const pair&lt;int,int&gt; &amp; B) const{</w:t>
      </w:r>
    </w:p>
    <w:p w14:paraId="11653285"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return A &gt; B;</w:t>
      </w:r>
    </w:p>
    <w:p w14:paraId="724FD947"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w:t>
      </w:r>
    </w:p>
    <w:p w14:paraId="7C4F6523"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0CE7E2BC"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priority_queue&lt;pair&lt;int,int&gt;,vector&lt;pair&lt;int,int&gt; &gt;, cmp &gt; Q;</w:t>
      </w:r>
    </w:p>
    <w:p w14:paraId="36F1F2E1"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7AFF7E7F"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36A4C965"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priority_queue&lt;pair&lt;int,int&gt;,vector&lt;pair&lt;int,int&gt; &gt;,greater&lt;pair&lt;int,int&gt; &gt; &gt; Q;</w:t>
      </w:r>
    </w:p>
    <w:p w14:paraId="6ACEF9E3"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21555D46"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int main()</w:t>
      </w:r>
    </w:p>
    <w:p w14:paraId="62E7F7CE"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781A8E92"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Q.push({2,3});</w:t>
      </w:r>
    </w:p>
    <w:p w14:paraId="2DDC7718"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Q.push({1,4});</w:t>
      </w:r>
    </w:p>
    <w:p w14:paraId="7DD19787"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Q.push({5,9});</w:t>
      </w:r>
    </w:p>
    <w:p w14:paraId="6CAEFEA4"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Q.push({5,-9});</w:t>
      </w:r>
    </w:p>
    <w:p w14:paraId="106BC94D"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12163BDC"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while(!Q.empty()){</w:t>
      </w:r>
    </w:p>
    <w:p w14:paraId="7A0312D4"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printf("%d %d\n",Q.top().first, Q.top().second);</w:t>
      </w:r>
    </w:p>
    <w:p w14:paraId="62F639C9"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Q.pop();</w:t>
      </w:r>
    </w:p>
    <w:p w14:paraId="1B13CE15"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w:t>
      </w:r>
    </w:p>
    <w:p w14:paraId="61D5AAFB" w14:textId="77777777" w:rsidR="00B8168D" w:rsidRPr="00B8168D" w:rsidRDefault="00B8168D" w:rsidP="00386DAC">
      <w:pPr>
        <w:pStyle w:val="Cod"/>
        <w:rPr>
          <w:rFonts w:ascii="Times New Roman" w:eastAsia="Times New Roman" w:hAnsi="Times New Roman" w:cs="Times New Roman"/>
          <w:sz w:val="24"/>
          <w:szCs w:val="24"/>
          <w:lang w:val="ro-RO" w:eastAsia="ro-RO"/>
        </w:rPr>
      </w:pPr>
    </w:p>
    <w:p w14:paraId="5D0D5798"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return 0;</w:t>
      </w:r>
    </w:p>
    <w:p w14:paraId="63E63816" w14:textId="77777777" w:rsidR="00B8168D" w:rsidRDefault="00B8168D" w:rsidP="00386DAC">
      <w:pPr>
        <w:pStyle w:val="Cod"/>
        <w:rPr>
          <w:rFonts w:eastAsia="Times New Roman"/>
          <w:lang w:val="ro-RO" w:eastAsia="ro-RO"/>
        </w:rPr>
      </w:pPr>
      <w:r w:rsidRPr="00B8168D">
        <w:rPr>
          <w:rFonts w:eastAsia="Times New Roman"/>
          <w:lang w:val="ro-RO" w:eastAsia="ro-RO"/>
        </w:rPr>
        <w:t>}</w:t>
      </w:r>
    </w:p>
    <w:p w14:paraId="120283FA" w14:textId="77777777" w:rsidR="00677A15" w:rsidRPr="00B8168D" w:rsidRDefault="00677A15" w:rsidP="00677A15">
      <w:pPr>
        <w:pStyle w:val="Cod"/>
        <w:ind w:left="0"/>
        <w:rPr>
          <w:rFonts w:ascii="Times New Roman" w:eastAsia="Times New Roman" w:hAnsi="Times New Roman" w:cs="Times New Roman"/>
          <w:sz w:val="24"/>
          <w:szCs w:val="24"/>
          <w:lang w:val="ro-RO" w:eastAsia="ro-RO"/>
        </w:rPr>
      </w:pPr>
    </w:p>
    <w:p w14:paraId="058DDB73" w14:textId="77777777" w:rsidR="00B8168D" w:rsidRPr="00B8168D" w:rsidRDefault="00011E89" w:rsidP="00011E89">
      <w:pPr>
        <w:pStyle w:val="Heading2"/>
        <w:rPr>
          <w:lang w:val="ro-RO" w:eastAsia="ro-RO"/>
        </w:rPr>
      </w:pPr>
      <w:r>
        <w:rPr>
          <w:lang w:val="ro-RO" w:eastAsia="ro-RO"/>
        </w:rPr>
        <w:t>Containere asociative</w:t>
      </w:r>
    </w:p>
    <w:p w14:paraId="2E288526" w14:textId="77777777" w:rsidR="00B8168D" w:rsidRPr="00B8168D" w:rsidRDefault="00B8168D" w:rsidP="00B8168D">
      <w:pPr>
        <w:pStyle w:val="Paragraf"/>
        <w:rPr>
          <w:rFonts w:cs="Times New Roman"/>
          <w:sz w:val="24"/>
          <w:szCs w:val="24"/>
          <w:lang w:val="ro-RO" w:eastAsia="ro-RO"/>
        </w:rPr>
      </w:pPr>
      <w:r w:rsidRPr="00B8168D">
        <w:rPr>
          <w:lang w:val="ro-RO" w:eastAsia="ro-RO"/>
        </w:rPr>
        <w:t>Set</w:t>
      </w:r>
    </w:p>
    <w:p w14:paraId="6388C963" w14:textId="436B3598" w:rsidR="00011E89" w:rsidRDefault="00011E89" w:rsidP="00011E89">
      <w:pPr>
        <w:pStyle w:val="Paragraf"/>
        <w:tabs>
          <w:tab w:val="left" w:pos="848"/>
        </w:tabs>
        <w:rPr>
          <w:lang w:val="ro-RO" w:eastAsia="ro-RO"/>
        </w:rPr>
      </w:pPr>
      <w:r>
        <w:rPr>
          <w:lang w:val="ro-RO" w:eastAsia="ro-RO"/>
        </w:rPr>
        <w:t>Bibliotecă pa</w:t>
      </w:r>
      <w:ins w:id="495" w:author="MANUELA" w:date="2021-01-30T09:53:00Z">
        <w:r w:rsidR="007C40C3">
          <w:rPr>
            <w:lang w:val="ro-RO" w:eastAsia="ro-RO"/>
          </w:rPr>
          <w:t>r</w:t>
        </w:r>
      </w:ins>
      <w:r>
        <w:rPr>
          <w:lang w:val="ro-RO" w:eastAsia="ro-RO"/>
        </w:rPr>
        <w:t>t</w:t>
      </w:r>
      <w:del w:id="496" w:author="MANUELA" w:date="2021-01-30T09:53:00Z">
        <w:r w:rsidDel="004A4450">
          <w:rPr>
            <w:lang w:val="ro-RO" w:eastAsia="ro-RO"/>
          </w:rPr>
          <w:delText>r</w:delText>
        </w:r>
      </w:del>
      <w:r>
        <w:rPr>
          <w:lang w:val="ro-RO" w:eastAsia="ro-RO"/>
        </w:rPr>
        <w:t>iculară:</w:t>
      </w:r>
    </w:p>
    <w:p w14:paraId="11A2B8DA" w14:textId="77777777" w:rsidR="00011E89" w:rsidRPr="00267806" w:rsidRDefault="00011E89" w:rsidP="00011E89">
      <w:pPr>
        <w:pStyle w:val="Cod"/>
        <w:ind w:left="0"/>
        <w:rPr>
          <w:sz w:val="24"/>
          <w:lang w:eastAsia="ro-RO"/>
        </w:rPr>
      </w:pPr>
      <w:r>
        <w:rPr>
          <w:lang w:val="ro-RO" w:eastAsia="ro-RO"/>
        </w:rPr>
        <w:tab/>
      </w:r>
      <w:r>
        <w:rPr>
          <w:lang w:val="ro-RO" w:eastAsia="ro-RO"/>
        </w:rPr>
        <w:tab/>
      </w:r>
      <w:r>
        <w:rPr>
          <w:lang w:eastAsia="ro-RO"/>
        </w:rPr>
        <w:t>#include &lt;set&gt;</w:t>
      </w:r>
    </w:p>
    <w:p w14:paraId="2A9A4D87" w14:textId="77777777" w:rsidR="00B8168D" w:rsidRPr="00B8168D" w:rsidRDefault="00B8168D" w:rsidP="00B8168D">
      <w:pPr>
        <w:pStyle w:val="Paragraf"/>
        <w:rPr>
          <w:rFonts w:cs="Times New Roman"/>
          <w:sz w:val="24"/>
          <w:szCs w:val="24"/>
          <w:lang w:val="ro-RO" w:eastAsia="ro-RO"/>
        </w:rPr>
      </w:pPr>
    </w:p>
    <w:p w14:paraId="7C9CEEB5" w14:textId="77777777" w:rsidR="00B8168D" w:rsidRPr="00B8168D" w:rsidRDefault="00B8168D" w:rsidP="00B8168D">
      <w:pPr>
        <w:pStyle w:val="Paragraf"/>
        <w:rPr>
          <w:rFonts w:cs="Times New Roman"/>
          <w:sz w:val="24"/>
          <w:szCs w:val="24"/>
          <w:lang w:val="ro-RO" w:eastAsia="ro-RO"/>
        </w:rPr>
      </w:pPr>
      <w:r w:rsidRPr="00B8168D">
        <w:rPr>
          <w:lang w:val="ro-RO" w:eastAsia="ro-RO"/>
        </w:rPr>
        <w:t xml:space="preserve">Tipul de date set, are </w:t>
      </w:r>
      <w:r w:rsidR="00401DC5" w:rsidRPr="00401DC5">
        <w:rPr>
          <w:lang w:val="ro-RO" w:eastAsia="ro-RO"/>
        </w:rPr>
        <w:t>î</w:t>
      </w:r>
      <w:r w:rsidRPr="00B8168D">
        <w:rPr>
          <w:lang w:val="ro-RO" w:eastAsia="ro-RO"/>
        </w:rPr>
        <w:t xml:space="preserve">n </w:t>
      </w:r>
      <w:r w:rsidR="00B64A00">
        <w:rPr>
          <w:lang w:val="ro-RO" w:eastAsia="ro-RO"/>
        </w:rPr>
        <w:t>spate un un arbore ro</w:t>
      </w:r>
      <w:r w:rsidR="00401DC5" w:rsidRPr="00401DC5">
        <w:rPr>
          <w:lang w:val="ro-RO" w:eastAsia="ro-RO"/>
        </w:rPr>
        <w:t>ș</w:t>
      </w:r>
      <w:r w:rsidR="00B64A00">
        <w:rPr>
          <w:lang w:val="ro-RO" w:eastAsia="ro-RO"/>
        </w:rPr>
        <w:t>u negru (binary search tree echilibrat</w:t>
      </w:r>
      <w:r w:rsidRPr="00B8168D">
        <w:rPr>
          <w:lang w:val="ro-RO" w:eastAsia="ro-RO"/>
        </w:rPr>
        <w:t xml:space="preserve">), care are capacitatea de a stoca </w:t>
      </w:r>
      <w:r w:rsidR="001C6D1B" w:rsidRPr="001C6D1B">
        <w:rPr>
          <w:lang w:val="ro-RO" w:eastAsia="ro-RO"/>
        </w:rPr>
        <w:t>î</w:t>
      </w:r>
      <w:r w:rsidRPr="00B8168D">
        <w:rPr>
          <w:lang w:val="ro-RO" w:eastAsia="ro-RO"/>
        </w:rPr>
        <w:t>n frunze elementele pe care le inser</w:t>
      </w:r>
      <w:r w:rsidR="0099548C" w:rsidRPr="00ED7973">
        <w:rPr>
          <w:rFonts w:cs="Calibri"/>
          <w:lang w:val="ro-RO"/>
        </w:rPr>
        <w:t>ă</w:t>
      </w:r>
      <w:r w:rsidRPr="00B8168D">
        <w:rPr>
          <w:lang w:val="ro-RO" w:eastAsia="ro-RO"/>
        </w:rPr>
        <w:t xml:space="preserve">m. Prin urmare, </w:t>
      </w:r>
      <w:r w:rsidR="001C6D1B" w:rsidRPr="001C6D1B">
        <w:rPr>
          <w:lang w:val="ro-RO" w:eastAsia="ro-RO"/>
        </w:rPr>
        <w:t>î</w:t>
      </w:r>
      <w:r w:rsidRPr="00B8168D">
        <w:rPr>
          <w:lang w:val="ro-RO" w:eastAsia="ro-RO"/>
        </w:rPr>
        <w:t>l putem folosi ca pe un heap la care nu putem accesa dec</w:t>
      </w:r>
      <w:r w:rsidR="00B64A00" w:rsidRPr="00B64A00">
        <w:rPr>
          <w:lang w:val="ro-RO" w:eastAsia="ro-RO"/>
        </w:rPr>
        <w:t>â</w:t>
      </w:r>
      <w:r w:rsidRPr="00B8168D">
        <w:rPr>
          <w:lang w:val="ro-RO" w:eastAsia="ro-RO"/>
        </w:rPr>
        <w:t>t valoarea dintr-un nod f</w:t>
      </w:r>
      <w:r w:rsidR="00B64A00" w:rsidRPr="00B64A00">
        <w:rPr>
          <w:lang w:val="ro-RO" w:eastAsia="ro-RO"/>
        </w:rPr>
        <w:t>ă</w:t>
      </w:r>
      <w:r w:rsidRPr="00B8168D">
        <w:rPr>
          <w:lang w:val="ro-RO" w:eastAsia="ro-RO"/>
        </w:rPr>
        <w:t>r</w:t>
      </w:r>
      <w:r w:rsidR="0099548C" w:rsidRPr="00ED7973">
        <w:rPr>
          <w:rFonts w:cs="Calibri"/>
          <w:lang w:val="ro-RO"/>
        </w:rPr>
        <w:t>ă</w:t>
      </w:r>
      <w:r w:rsidRPr="00B8168D">
        <w:rPr>
          <w:lang w:val="ro-RO" w:eastAsia="ro-RO"/>
        </w:rPr>
        <w:t xml:space="preserve"> a-i </w:t>
      </w:r>
      <w:r w:rsidR="00401DC5" w:rsidRPr="00401DC5">
        <w:rPr>
          <w:lang w:val="ro-RO" w:eastAsia="ro-RO"/>
        </w:rPr>
        <w:t>ș</w:t>
      </w:r>
      <w:r w:rsidRPr="00B8168D">
        <w:rPr>
          <w:lang w:val="ro-RO" w:eastAsia="ro-RO"/>
        </w:rPr>
        <w:t>ti tat</w:t>
      </w:r>
      <w:r w:rsidR="0099548C" w:rsidRPr="00ED7973">
        <w:rPr>
          <w:rFonts w:cs="Calibri"/>
          <w:lang w:val="ro-RO"/>
        </w:rPr>
        <w:t>ă</w:t>
      </w:r>
      <w:r w:rsidRPr="00B8168D">
        <w:rPr>
          <w:lang w:val="ro-RO" w:eastAsia="ro-RO"/>
        </w:rPr>
        <w:t>l sau fii.</w:t>
      </w:r>
    </w:p>
    <w:p w14:paraId="2B7E9E93" w14:textId="77777777" w:rsidR="00B8168D" w:rsidRPr="00B8168D" w:rsidRDefault="00B8168D" w:rsidP="00B8168D">
      <w:pPr>
        <w:pStyle w:val="Paragraf"/>
        <w:rPr>
          <w:rFonts w:cs="Times New Roman"/>
          <w:sz w:val="24"/>
          <w:szCs w:val="24"/>
          <w:lang w:val="ro-RO" w:eastAsia="ro-RO"/>
        </w:rPr>
      </w:pPr>
    </w:p>
    <w:p w14:paraId="33963AF4" w14:textId="77777777" w:rsidR="00B8168D" w:rsidRPr="00B8168D" w:rsidRDefault="00B8168D" w:rsidP="00B8168D">
      <w:pPr>
        <w:pStyle w:val="Paragraf"/>
        <w:rPr>
          <w:rFonts w:cs="Times New Roman"/>
          <w:sz w:val="24"/>
          <w:szCs w:val="24"/>
          <w:lang w:val="ro-RO" w:eastAsia="ro-RO"/>
        </w:rPr>
      </w:pPr>
      <w:r w:rsidRPr="00B8168D">
        <w:rPr>
          <w:lang w:val="ro-RO" w:eastAsia="ro-RO"/>
        </w:rPr>
        <w:t>set-ul suport</w:t>
      </w:r>
      <w:r w:rsidR="0099548C" w:rsidRPr="00ED7973">
        <w:rPr>
          <w:rFonts w:cs="Calibri"/>
          <w:lang w:val="ro-RO"/>
        </w:rPr>
        <w:t>ă</w:t>
      </w:r>
      <w:r w:rsidRPr="00B8168D">
        <w:rPr>
          <w:lang w:val="ro-RO" w:eastAsia="ro-RO"/>
        </w:rPr>
        <w:t xml:space="preserve"> urm</w:t>
      </w:r>
      <w:r w:rsidR="00B64A00" w:rsidRPr="00B64A00">
        <w:rPr>
          <w:lang w:val="ro-RO" w:eastAsia="ro-RO"/>
        </w:rPr>
        <w:t>ă</w:t>
      </w:r>
      <w:r w:rsidRPr="00B8168D">
        <w:rPr>
          <w:lang w:val="ro-RO" w:eastAsia="ro-RO"/>
        </w:rPr>
        <w:t>toarele operatii:</w:t>
      </w:r>
    </w:p>
    <w:p w14:paraId="25607C68" w14:textId="77777777" w:rsidR="00B8168D" w:rsidRPr="00B8168D" w:rsidRDefault="00B8168D" w:rsidP="00B8168D">
      <w:pPr>
        <w:pStyle w:val="Paragraf"/>
        <w:rPr>
          <w:rFonts w:cs="Times New Roman"/>
          <w:sz w:val="24"/>
          <w:szCs w:val="24"/>
          <w:lang w:val="ro-RO" w:eastAsia="ro-RO"/>
        </w:rPr>
      </w:pPr>
    </w:p>
    <w:p w14:paraId="01916C7D"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set&lt;element&gt; S;</w:t>
      </w:r>
    </w:p>
    <w:p w14:paraId="42FBAE8F" w14:textId="77777777" w:rsidR="00B8168D" w:rsidRPr="00B8168D" w:rsidRDefault="00B8168D" w:rsidP="00B8168D">
      <w:pPr>
        <w:pStyle w:val="Paragraf"/>
        <w:rPr>
          <w:rFonts w:cs="Times New Roman"/>
          <w:sz w:val="24"/>
          <w:szCs w:val="24"/>
          <w:lang w:val="ro-RO" w:eastAsia="ro-RO"/>
        </w:rPr>
      </w:pPr>
      <w:proofErr w:type="spellStart"/>
      <w:r w:rsidRPr="00B8168D">
        <w:rPr>
          <w:rStyle w:val="CodChar"/>
        </w:rPr>
        <w:t>S.insert</w:t>
      </w:r>
      <w:proofErr w:type="spellEnd"/>
      <w:r w:rsidRPr="00B8168D">
        <w:rPr>
          <w:rStyle w:val="CodChar"/>
        </w:rPr>
        <w:t>(element);</w:t>
      </w:r>
      <w:r w:rsidRPr="00B8168D">
        <w:rPr>
          <w:lang w:val="ro-RO" w:eastAsia="ro-RO"/>
        </w:rPr>
        <w:t xml:space="preserve"> /// va returna o pereche format</w:t>
      </w:r>
      <w:r w:rsidR="00B64A00" w:rsidRPr="00B64A00">
        <w:rPr>
          <w:lang w:val="ro-RO" w:eastAsia="ro-RO"/>
        </w:rPr>
        <w:t>ă</w:t>
      </w:r>
      <w:r w:rsidRPr="00B8168D">
        <w:rPr>
          <w:lang w:val="ro-RO" w:eastAsia="ro-RO"/>
        </w:rPr>
        <w:t xml:space="preserve"> din un iterator bidirectional ce indic</w:t>
      </w:r>
      <w:r w:rsidR="0099548C" w:rsidRPr="00ED7973">
        <w:rPr>
          <w:rFonts w:cs="Calibri"/>
          <w:lang w:val="ro-RO"/>
        </w:rPr>
        <w:t>ă</w:t>
      </w:r>
      <w:r w:rsidRPr="00B8168D">
        <w:rPr>
          <w:lang w:val="ro-RO" w:eastAsia="ro-RO"/>
        </w:rPr>
        <w:t xml:space="preserve"> locul unde a fost inserat elementul, si un bool care indic</w:t>
      </w:r>
      <w:r w:rsidR="0099548C" w:rsidRPr="00ED7973">
        <w:rPr>
          <w:rFonts w:cs="Calibri"/>
          <w:lang w:val="ro-RO"/>
        </w:rPr>
        <w:t>ă</w:t>
      </w:r>
      <w:r w:rsidRPr="00B8168D">
        <w:rPr>
          <w:lang w:val="ro-RO" w:eastAsia="ro-RO"/>
        </w:rPr>
        <w:t xml:space="preserve"> dac</w:t>
      </w:r>
      <w:r w:rsidR="00B64A00" w:rsidRPr="00B64A00">
        <w:rPr>
          <w:lang w:val="ro-RO" w:eastAsia="ro-RO"/>
        </w:rPr>
        <w:t>ă</w:t>
      </w:r>
      <w:r w:rsidRPr="00B8168D">
        <w:rPr>
          <w:lang w:val="ro-RO" w:eastAsia="ro-RO"/>
        </w:rPr>
        <w:t xml:space="preserve"> elementul exist</w:t>
      </w:r>
      <w:r w:rsidR="00B64A00" w:rsidRPr="00B64A00">
        <w:rPr>
          <w:lang w:val="ro-RO" w:eastAsia="ro-RO"/>
        </w:rPr>
        <w:t>ă</w:t>
      </w:r>
      <w:r w:rsidRPr="00B8168D">
        <w:rPr>
          <w:lang w:val="ro-RO" w:eastAsia="ro-RO"/>
        </w:rPr>
        <w:t xml:space="preserve"> deja </w:t>
      </w:r>
      <w:r w:rsidR="001C6D1B" w:rsidRPr="001C6D1B">
        <w:rPr>
          <w:lang w:val="ro-RO" w:eastAsia="ro-RO"/>
        </w:rPr>
        <w:t>î</w:t>
      </w:r>
      <w:r w:rsidRPr="00B8168D">
        <w:rPr>
          <w:lang w:val="ro-RO" w:eastAsia="ro-RO"/>
        </w:rPr>
        <w:t xml:space="preserve">n set sau nu. Atentie, </w:t>
      </w:r>
      <w:r w:rsidR="001C6D1B" w:rsidRPr="001C6D1B">
        <w:rPr>
          <w:lang w:val="ro-RO" w:eastAsia="ro-RO"/>
        </w:rPr>
        <w:t>î</w:t>
      </w:r>
      <w:r w:rsidRPr="00B8168D">
        <w:rPr>
          <w:lang w:val="ro-RO" w:eastAsia="ro-RO"/>
        </w:rPr>
        <w:t>n set nu exist</w:t>
      </w:r>
      <w:r w:rsidR="0099548C" w:rsidRPr="00ED7973">
        <w:rPr>
          <w:rFonts w:cs="Calibri"/>
          <w:lang w:val="ro-RO"/>
        </w:rPr>
        <w:t>ă</w:t>
      </w:r>
      <w:r w:rsidRPr="00B8168D">
        <w:rPr>
          <w:lang w:val="ro-RO" w:eastAsia="ro-RO"/>
        </w:rPr>
        <w:t xml:space="preserve"> elemente duplicate !!</w:t>
      </w:r>
    </w:p>
    <w:p w14:paraId="4C6471CD" w14:textId="77777777" w:rsidR="00B8168D" w:rsidRPr="00B8168D" w:rsidRDefault="00B8168D" w:rsidP="00B8168D">
      <w:pPr>
        <w:pStyle w:val="Paragraf"/>
        <w:rPr>
          <w:rFonts w:cs="Times New Roman"/>
          <w:sz w:val="24"/>
          <w:szCs w:val="24"/>
          <w:lang w:val="ro-RO" w:eastAsia="ro-RO"/>
        </w:rPr>
      </w:pPr>
    </w:p>
    <w:p w14:paraId="446EA036" w14:textId="77777777" w:rsidR="00B8168D" w:rsidRPr="00B8168D" w:rsidRDefault="00B8168D" w:rsidP="00B8168D">
      <w:pPr>
        <w:pStyle w:val="Paragraf"/>
        <w:rPr>
          <w:rFonts w:cs="Times New Roman"/>
          <w:sz w:val="24"/>
          <w:szCs w:val="24"/>
          <w:lang w:val="ro-RO" w:eastAsia="ro-RO"/>
        </w:rPr>
      </w:pPr>
      <w:proofErr w:type="spellStart"/>
      <w:r w:rsidRPr="00B8168D">
        <w:rPr>
          <w:rStyle w:val="CodChar"/>
        </w:rPr>
        <w:t>S.erase</w:t>
      </w:r>
      <w:proofErr w:type="spellEnd"/>
      <w:r w:rsidRPr="00B8168D">
        <w:rPr>
          <w:rStyle w:val="CodChar"/>
        </w:rPr>
        <w:t>(</w:t>
      </w:r>
      <w:proofErr w:type="spellStart"/>
      <w:r w:rsidRPr="00B8168D">
        <w:rPr>
          <w:rStyle w:val="CodChar"/>
        </w:rPr>
        <w:t>pozitie_iterator</w:t>
      </w:r>
      <w:proofErr w:type="spellEnd"/>
      <w:r w:rsidRPr="00B8168D">
        <w:rPr>
          <w:rStyle w:val="CodChar"/>
        </w:rPr>
        <w:t>),</w:t>
      </w:r>
      <w:r w:rsidRPr="00B8168D">
        <w:rPr>
          <w:lang w:val="ro-RO" w:eastAsia="ro-RO"/>
        </w:rPr>
        <w:t xml:space="preserve"> va </w:t>
      </w:r>
      <w:r w:rsidR="00401DC5" w:rsidRPr="00401DC5">
        <w:rPr>
          <w:lang w:val="ro-RO" w:eastAsia="ro-RO"/>
        </w:rPr>
        <w:t>ș</w:t>
      </w:r>
      <w:r w:rsidRPr="00B8168D">
        <w:rPr>
          <w:lang w:val="ro-RO" w:eastAsia="ro-RO"/>
        </w:rPr>
        <w:t xml:space="preserve">terge elementul aflat la </w:t>
      </w:r>
      <w:r w:rsidR="001A388F">
        <w:rPr>
          <w:lang w:val="ro-RO" w:eastAsia="ro-RO"/>
        </w:rPr>
        <w:t>poziţia</w:t>
      </w:r>
      <w:r w:rsidRPr="00B8168D">
        <w:rPr>
          <w:lang w:val="ro-RO" w:eastAsia="ro-RO"/>
        </w:rPr>
        <w:t xml:space="preserve"> indicat</w:t>
      </w:r>
      <w:r w:rsidR="0099548C" w:rsidRPr="00ED7973">
        <w:rPr>
          <w:rFonts w:cs="Calibri"/>
          <w:lang w:val="ro-RO"/>
        </w:rPr>
        <w:t>ă</w:t>
      </w:r>
      <w:r w:rsidR="0099548C">
        <w:rPr>
          <w:rFonts w:cs="Calibri"/>
          <w:lang w:val="ro-RO"/>
        </w:rPr>
        <w:t xml:space="preserve"> </w:t>
      </w:r>
      <w:r w:rsidRPr="00B8168D">
        <w:rPr>
          <w:lang w:val="ro-RO" w:eastAsia="ro-RO"/>
        </w:rPr>
        <w:t>printr-un iterator.</w:t>
      </w:r>
    </w:p>
    <w:p w14:paraId="6305102E" w14:textId="77777777" w:rsidR="00B8168D" w:rsidRPr="00B8168D" w:rsidRDefault="00B8168D" w:rsidP="00B8168D">
      <w:pPr>
        <w:pStyle w:val="Paragraf"/>
        <w:rPr>
          <w:rFonts w:cs="Times New Roman"/>
          <w:sz w:val="24"/>
          <w:szCs w:val="24"/>
          <w:lang w:val="ro-RO" w:eastAsia="ro-RO"/>
        </w:rPr>
      </w:pPr>
    </w:p>
    <w:p w14:paraId="544AA960" w14:textId="77777777" w:rsidR="00B8168D" w:rsidRPr="00B8168D" w:rsidRDefault="00B8168D" w:rsidP="00B8168D">
      <w:pPr>
        <w:pStyle w:val="Paragraf"/>
        <w:rPr>
          <w:rFonts w:cs="Times New Roman"/>
          <w:sz w:val="24"/>
          <w:szCs w:val="24"/>
          <w:lang w:val="ro-RO" w:eastAsia="ro-RO"/>
        </w:rPr>
      </w:pPr>
      <w:r w:rsidRPr="00B8168D">
        <w:rPr>
          <w:rStyle w:val="CodChar"/>
        </w:rPr>
        <w:t>find(</w:t>
      </w:r>
      <w:proofErr w:type="spellStart"/>
      <w:r w:rsidRPr="00B8168D">
        <w:rPr>
          <w:rStyle w:val="CodChar"/>
        </w:rPr>
        <w:t>S.begin</w:t>
      </w:r>
      <w:proofErr w:type="spellEnd"/>
      <w:r w:rsidRPr="00B8168D">
        <w:rPr>
          <w:rStyle w:val="CodChar"/>
        </w:rPr>
        <w:t>(),</w:t>
      </w:r>
      <w:proofErr w:type="spellStart"/>
      <w:r w:rsidRPr="00B8168D">
        <w:rPr>
          <w:rStyle w:val="CodChar"/>
        </w:rPr>
        <w:t>S.end</w:t>
      </w:r>
      <w:proofErr w:type="spellEnd"/>
      <w:r w:rsidRPr="00B8168D">
        <w:rPr>
          <w:rStyle w:val="CodChar"/>
        </w:rPr>
        <w:t>(),element)</w:t>
      </w:r>
      <w:r w:rsidRPr="00B8168D">
        <w:rPr>
          <w:lang w:val="ro-RO" w:eastAsia="ro-RO"/>
        </w:rPr>
        <w:t xml:space="preserve"> este o c</w:t>
      </w:r>
      <w:r w:rsidR="0099548C" w:rsidRPr="00ED7973">
        <w:rPr>
          <w:rFonts w:cs="Calibri"/>
          <w:lang w:val="ro-RO"/>
        </w:rPr>
        <w:t>ă</w:t>
      </w:r>
      <w:r w:rsidRPr="00B8168D">
        <w:rPr>
          <w:lang w:val="ro-RO" w:eastAsia="ro-RO"/>
        </w:rPr>
        <w:t xml:space="preserve">utare </w:t>
      </w:r>
      <w:r w:rsidR="001C6D1B" w:rsidRPr="001C6D1B">
        <w:rPr>
          <w:lang w:val="ro-RO" w:eastAsia="ro-RO"/>
        </w:rPr>
        <w:t>î</w:t>
      </w:r>
      <w:r w:rsidRPr="00B8168D">
        <w:rPr>
          <w:lang w:val="ro-RO" w:eastAsia="ro-RO"/>
        </w:rPr>
        <w:t xml:space="preserve">n timp logaritmic </w:t>
      </w:r>
      <w:r w:rsidR="001C6D1B" w:rsidRPr="001C6D1B">
        <w:rPr>
          <w:lang w:val="ro-RO" w:eastAsia="ro-RO"/>
        </w:rPr>
        <w:t>î</w:t>
      </w:r>
      <w:r w:rsidRPr="00B8168D">
        <w:rPr>
          <w:lang w:val="ro-RO" w:eastAsia="ro-RO"/>
        </w:rPr>
        <w:t>ntr-un arbore de c</w:t>
      </w:r>
      <w:r w:rsidR="0099548C" w:rsidRPr="00ED7973">
        <w:rPr>
          <w:rFonts w:cs="Calibri"/>
          <w:lang w:val="ro-RO"/>
        </w:rPr>
        <w:t>ă</w:t>
      </w:r>
      <w:r w:rsidRPr="00B8168D">
        <w:rPr>
          <w:lang w:val="ro-RO" w:eastAsia="ro-RO"/>
        </w:rPr>
        <w:t xml:space="preserve">utare binar. </w:t>
      </w:r>
      <w:r w:rsidR="001A388F">
        <w:rPr>
          <w:lang w:val="ro-RO" w:eastAsia="ro-RO"/>
        </w:rPr>
        <w:t>Funcţia</w:t>
      </w:r>
      <w:r w:rsidRPr="00B8168D">
        <w:rPr>
          <w:lang w:val="ro-RO" w:eastAsia="ro-RO"/>
        </w:rPr>
        <w:t xml:space="preserve"> returneaz</w:t>
      </w:r>
      <w:r w:rsidR="0099548C" w:rsidRPr="00ED7973">
        <w:rPr>
          <w:rFonts w:cs="Calibri"/>
          <w:lang w:val="ro-RO"/>
        </w:rPr>
        <w:t>ă</w:t>
      </w:r>
      <w:r w:rsidRPr="00B8168D">
        <w:rPr>
          <w:lang w:val="ro-RO" w:eastAsia="ro-RO"/>
        </w:rPr>
        <w:t xml:space="preserve"> un iterator c</w:t>
      </w:r>
      <w:r w:rsidR="0099548C" w:rsidRPr="00ED7973">
        <w:rPr>
          <w:rFonts w:cs="Calibri"/>
          <w:lang w:val="ro-RO"/>
        </w:rPr>
        <w:t>ă</w:t>
      </w:r>
      <w:r w:rsidRPr="00B8168D">
        <w:rPr>
          <w:lang w:val="ro-RO" w:eastAsia="ro-RO"/>
        </w:rPr>
        <w:t xml:space="preserve">tre </w:t>
      </w:r>
      <w:r w:rsidR="001A388F">
        <w:rPr>
          <w:lang w:val="ro-RO" w:eastAsia="ro-RO"/>
        </w:rPr>
        <w:t>poziţia</w:t>
      </w:r>
      <w:r w:rsidRPr="00B8168D">
        <w:rPr>
          <w:lang w:val="ro-RO" w:eastAsia="ro-RO"/>
        </w:rPr>
        <w:t xml:space="preserve"> din arbore unde se afl</w:t>
      </w:r>
      <w:r w:rsidR="0099548C" w:rsidRPr="00ED7973">
        <w:rPr>
          <w:rFonts w:cs="Calibri"/>
          <w:lang w:val="ro-RO"/>
        </w:rPr>
        <w:t>ă</w:t>
      </w:r>
      <w:r w:rsidRPr="00B8168D">
        <w:rPr>
          <w:lang w:val="ro-RO" w:eastAsia="ro-RO"/>
        </w:rPr>
        <w:t xml:space="preserve"> nodul cu valoarea cautat</w:t>
      </w:r>
      <w:r w:rsidR="0099548C" w:rsidRPr="00ED7973">
        <w:rPr>
          <w:rFonts w:cs="Calibri"/>
          <w:lang w:val="ro-RO"/>
        </w:rPr>
        <w:t>ă</w:t>
      </w:r>
      <w:r w:rsidR="0099548C">
        <w:rPr>
          <w:rFonts w:cs="Calibri"/>
          <w:lang w:val="ro-RO"/>
        </w:rPr>
        <w:t>.</w:t>
      </w:r>
    </w:p>
    <w:p w14:paraId="4F509A98" w14:textId="77777777" w:rsidR="00B8168D" w:rsidRPr="00B8168D" w:rsidRDefault="00B8168D" w:rsidP="00B8168D">
      <w:pPr>
        <w:pStyle w:val="Paragraf"/>
        <w:rPr>
          <w:rFonts w:cs="Times New Roman"/>
          <w:sz w:val="24"/>
          <w:szCs w:val="24"/>
          <w:lang w:val="ro-RO" w:eastAsia="ro-RO"/>
        </w:rPr>
      </w:pPr>
    </w:p>
    <w:p w14:paraId="6247A770" w14:textId="77777777" w:rsidR="00B8168D" w:rsidRPr="00B8168D" w:rsidRDefault="0099548C" w:rsidP="00B8168D">
      <w:pPr>
        <w:pStyle w:val="Paragraf"/>
        <w:rPr>
          <w:rFonts w:cs="Times New Roman"/>
          <w:sz w:val="24"/>
          <w:szCs w:val="24"/>
          <w:lang w:val="ro-RO" w:eastAsia="ro-RO"/>
        </w:rPr>
      </w:pPr>
      <w:r>
        <w:rPr>
          <w:lang w:val="ro-RO" w:eastAsia="ro-RO"/>
        </w:rPr>
        <w:lastRenderedPageBreak/>
        <w:t xml:space="preserve">Observatie: </w:t>
      </w:r>
      <w:r w:rsidR="001A388F">
        <w:rPr>
          <w:lang w:val="ro-RO" w:eastAsia="ro-RO"/>
        </w:rPr>
        <w:t>Funcţia</w:t>
      </w:r>
      <w:r w:rsidR="00B8168D" w:rsidRPr="00B8168D">
        <w:rPr>
          <w:lang w:val="ro-RO" w:eastAsia="ro-RO"/>
        </w:rPr>
        <w:t xml:space="preserve"> </w:t>
      </w:r>
      <w:r w:rsidR="00B8168D" w:rsidRPr="00386DAC">
        <w:rPr>
          <w:rStyle w:val="CodChar"/>
        </w:rPr>
        <w:t>find</w:t>
      </w:r>
      <w:r w:rsidR="00B8168D" w:rsidRPr="00B8168D">
        <w:rPr>
          <w:lang w:val="ro-RO" w:eastAsia="ro-RO"/>
        </w:rPr>
        <w:t xml:space="preserve"> va rula la</w:t>
      </w:r>
      <w:r>
        <w:rPr>
          <w:lang w:val="ro-RO" w:eastAsia="ro-RO"/>
        </w:rPr>
        <w:t xml:space="preserve"> </w:t>
      </w:r>
      <w:r w:rsidR="00B8168D" w:rsidRPr="00B8168D">
        <w:rPr>
          <w:lang w:val="ro-RO" w:eastAsia="ro-RO"/>
        </w:rPr>
        <w:t xml:space="preserve">fel de eficient ca </w:t>
      </w:r>
      <w:r w:rsidR="001A388F">
        <w:rPr>
          <w:lang w:val="ro-RO" w:eastAsia="ro-RO"/>
        </w:rPr>
        <w:t>funcţia</w:t>
      </w:r>
      <w:r w:rsidR="00B8168D" w:rsidRPr="00B8168D">
        <w:rPr>
          <w:lang w:val="ro-RO" w:eastAsia="ro-RO"/>
        </w:rPr>
        <w:t xml:space="preserve"> </w:t>
      </w:r>
      <w:proofErr w:type="spellStart"/>
      <w:r w:rsidR="00B8168D" w:rsidRPr="00386DAC">
        <w:rPr>
          <w:rStyle w:val="CodChar"/>
        </w:rPr>
        <w:t>lower_bound</w:t>
      </w:r>
      <w:proofErr w:type="spellEnd"/>
      <w:r w:rsidR="00B8168D" w:rsidRPr="00B8168D">
        <w:rPr>
          <w:lang w:val="ro-RO" w:eastAsia="ro-RO"/>
        </w:rPr>
        <w:t xml:space="preserve">, astfel </w:t>
      </w:r>
      <w:r w:rsidR="001C6D1B" w:rsidRPr="001C6D1B">
        <w:rPr>
          <w:lang w:val="ro-RO" w:eastAsia="ro-RO"/>
        </w:rPr>
        <w:t>î</w:t>
      </w:r>
      <w:r w:rsidR="00B8168D" w:rsidRPr="00B8168D">
        <w:rPr>
          <w:lang w:val="ro-RO" w:eastAsia="ro-RO"/>
        </w:rPr>
        <w:t>nc</w:t>
      </w:r>
      <w:r w:rsidR="00B64A00" w:rsidRPr="00B64A00">
        <w:rPr>
          <w:lang w:val="ro-RO" w:eastAsia="ro-RO"/>
        </w:rPr>
        <w:t>â</w:t>
      </w:r>
      <w:r w:rsidR="00B8168D" w:rsidRPr="00B8168D">
        <w:rPr>
          <w:lang w:val="ro-RO" w:eastAsia="ro-RO"/>
        </w:rPr>
        <w:t>t arborele rosu negru nu este format din iteratori random, iar pentru</w:t>
      </w:r>
      <w:r w:rsidR="00B8168D" w:rsidRPr="000B5F5C">
        <w:rPr>
          <w:color w:val="FF0000"/>
          <w:lang w:val="ro-RO" w:eastAsia="ro-RO"/>
        </w:rPr>
        <w:t xml:space="preserve"> </w:t>
      </w:r>
      <w:r w:rsidR="00B8168D" w:rsidRPr="00D3574F">
        <w:rPr>
          <w:lang w:val="ro-RO" w:eastAsia="ro-RO"/>
        </w:rPr>
        <w:t xml:space="preserve">a </w:t>
      </w:r>
      <w:r w:rsidR="00D3574F" w:rsidRPr="00D3574F">
        <w:rPr>
          <w:lang w:val="ro-RO" w:eastAsia="ro-RO"/>
        </w:rPr>
        <w:t>a</w:t>
      </w:r>
      <w:r w:rsidR="00B8168D" w:rsidRPr="00D3574F">
        <w:rPr>
          <w:lang w:val="ro-RO" w:eastAsia="ro-RO"/>
        </w:rPr>
        <w:t>vansa</w:t>
      </w:r>
      <w:r w:rsidR="00B8168D" w:rsidRPr="00B8168D">
        <w:rPr>
          <w:lang w:val="ro-RO" w:eastAsia="ro-RO"/>
        </w:rPr>
        <w:t>, va trebui sa mearg</w:t>
      </w:r>
      <w:r w:rsidR="000B5F5C" w:rsidRPr="00ED7973">
        <w:rPr>
          <w:rFonts w:cs="Calibri"/>
          <w:lang w:val="ro-RO"/>
        </w:rPr>
        <w:t>ă</w:t>
      </w:r>
      <w:r w:rsidR="00B8168D" w:rsidRPr="00B8168D">
        <w:rPr>
          <w:lang w:val="ro-RO" w:eastAsia="ro-RO"/>
        </w:rPr>
        <w:t xml:space="preserve"> pozitie cu pozitie ( asem</w:t>
      </w:r>
      <w:r w:rsidR="000B5F5C" w:rsidRPr="00ED7973">
        <w:rPr>
          <w:rFonts w:cs="Calibri"/>
          <w:lang w:val="ro-RO"/>
        </w:rPr>
        <w:t>ă</w:t>
      </w:r>
      <w:r w:rsidR="00B8168D" w:rsidRPr="00B8168D">
        <w:rPr>
          <w:lang w:val="ro-RO" w:eastAsia="ro-RO"/>
        </w:rPr>
        <w:t>n</w:t>
      </w:r>
      <w:r w:rsidR="000B5F5C" w:rsidRPr="00ED7973">
        <w:rPr>
          <w:rFonts w:cs="Calibri"/>
          <w:lang w:val="ro-RO"/>
        </w:rPr>
        <w:t>ă</w:t>
      </w:r>
      <w:r w:rsidR="00B8168D" w:rsidRPr="00B8168D">
        <w:rPr>
          <w:lang w:val="ro-RO" w:eastAsia="ro-RO"/>
        </w:rPr>
        <w:t>tor listei ).</w:t>
      </w:r>
    </w:p>
    <w:p w14:paraId="71EF54F1" w14:textId="77777777" w:rsidR="00B8168D" w:rsidRPr="00B8168D" w:rsidRDefault="00B8168D" w:rsidP="00B8168D">
      <w:pPr>
        <w:pStyle w:val="Paragraf"/>
        <w:rPr>
          <w:rFonts w:cs="Times New Roman"/>
          <w:sz w:val="24"/>
          <w:szCs w:val="24"/>
          <w:lang w:val="ro-RO" w:eastAsia="ro-RO"/>
        </w:rPr>
      </w:pPr>
    </w:p>
    <w:p w14:paraId="059A98EA" w14:textId="77777777" w:rsidR="00B8168D" w:rsidRPr="00B8168D" w:rsidRDefault="00B8168D" w:rsidP="00B8168D">
      <w:pPr>
        <w:pStyle w:val="Paragraf"/>
        <w:rPr>
          <w:rFonts w:cs="Times New Roman"/>
          <w:sz w:val="24"/>
          <w:szCs w:val="24"/>
          <w:lang w:val="ro-RO" w:eastAsia="ro-RO"/>
        </w:rPr>
      </w:pPr>
      <w:proofErr w:type="spellStart"/>
      <w:r w:rsidRPr="00386DAC">
        <w:rPr>
          <w:rStyle w:val="CodChar"/>
        </w:rPr>
        <w:t>S.begin</w:t>
      </w:r>
      <w:proofErr w:type="spellEnd"/>
      <w:r w:rsidRPr="00386DAC">
        <w:rPr>
          <w:rStyle w:val="CodChar"/>
        </w:rPr>
        <w:t>();</w:t>
      </w:r>
      <w:r w:rsidRPr="00B8168D">
        <w:rPr>
          <w:lang w:val="ro-RO" w:eastAsia="ro-RO"/>
        </w:rPr>
        <w:t xml:space="preserve"> -&gt; returneaz</w:t>
      </w:r>
      <w:r w:rsidR="000B5F5C" w:rsidRPr="00ED7973">
        <w:rPr>
          <w:rFonts w:cs="Calibri"/>
          <w:lang w:val="ro-RO"/>
        </w:rPr>
        <w:t>ă</w:t>
      </w:r>
      <w:r w:rsidRPr="00B8168D">
        <w:rPr>
          <w:lang w:val="ro-RO" w:eastAsia="ro-RO"/>
        </w:rPr>
        <w:t xml:space="preserve"> un iterator c</w:t>
      </w:r>
      <w:r w:rsidR="000B5F5C" w:rsidRPr="00ED7973">
        <w:rPr>
          <w:rFonts w:cs="Calibri"/>
          <w:lang w:val="ro-RO"/>
        </w:rPr>
        <w:t>ă</w:t>
      </w:r>
      <w:r w:rsidRPr="00B8168D">
        <w:rPr>
          <w:lang w:val="ro-RO" w:eastAsia="ro-RO"/>
        </w:rPr>
        <w:t>tre elementul de valoare extrem</w:t>
      </w:r>
      <w:r w:rsidR="000B5F5C" w:rsidRPr="00ED7973">
        <w:rPr>
          <w:rFonts w:cs="Calibri"/>
          <w:lang w:val="ro-RO"/>
        </w:rPr>
        <w:t>ă</w:t>
      </w:r>
      <w:r w:rsidRPr="00B8168D">
        <w:rPr>
          <w:lang w:val="ro-RO" w:eastAsia="ro-RO"/>
        </w:rPr>
        <w:t>, relativ</w:t>
      </w:r>
      <w:r w:rsidR="000B5F5C" w:rsidRPr="00ED7973">
        <w:rPr>
          <w:rFonts w:cs="Calibri"/>
          <w:lang w:val="ro-RO"/>
        </w:rPr>
        <w:t>ă</w:t>
      </w:r>
      <w:r w:rsidRPr="00B8168D">
        <w:rPr>
          <w:lang w:val="ro-RO" w:eastAsia="ro-RO"/>
        </w:rPr>
        <w:t xml:space="preserve"> la metoda de comparare. Se poate parcurge setul, pornind de la </w:t>
      </w:r>
      <w:proofErr w:type="spellStart"/>
      <w:r w:rsidRPr="00386DAC">
        <w:rPr>
          <w:rStyle w:val="CodChar"/>
        </w:rPr>
        <w:t>S.begin</w:t>
      </w:r>
      <w:proofErr w:type="spellEnd"/>
      <w:r w:rsidRPr="00386DAC">
        <w:rPr>
          <w:rStyle w:val="CodChar"/>
        </w:rPr>
        <w:t>()</w:t>
      </w:r>
      <w:r w:rsidRPr="00B8168D">
        <w:rPr>
          <w:lang w:val="ro-RO" w:eastAsia="ro-RO"/>
        </w:rPr>
        <w:t xml:space="preserve"> p</w:t>
      </w:r>
      <w:r w:rsidR="00B64A00" w:rsidRPr="00B64A00">
        <w:rPr>
          <w:lang w:val="ro-RO" w:eastAsia="ro-RO"/>
        </w:rPr>
        <w:t>â</w:t>
      </w:r>
      <w:r w:rsidRPr="00B8168D">
        <w:rPr>
          <w:lang w:val="ro-RO" w:eastAsia="ro-RO"/>
        </w:rPr>
        <w:t>n</w:t>
      </w:r>
      <w:r w:rsidR="000B5F5C" w:rsidRPr="00ED7973">
        <w:rPr>
          <w:rFonts w:cs="Calibri"/>
          <w:lang w:val="ro-RO"/>
        </w:rPr>
        <w:t>ă</w:t>
      </w:r>
      <w:r w:rsidRPr="00B8168D">
        <w:rPr>
          <w:lang w:val="ro-RO" w:eastAsia="ro-RO"/>
        </w:rPr>
        <w:t xml:space="preserve"> la </w:t>
      </w:r>
      <w:proofErr w:type="spellStart"/>
      <w:r w:rsidRPr="00386DAC">
        <w:rPr>
          <w:rStyle w:val="CodChar"/>
        </w:rPr>
        <w:t>S.end</w:t>
      </w:r>
      <w:proofErr w:type="spellEnd"/>
      <w:r w:rsidRPr="00386DAC">
        <w:rPr>
          <w:rStyle w:val="CodChar"/>
        </w:rPr>
        <w:t>()</w:t>
      </w:r>
      <w:r w:rsidRPr="00B8168D">
        <w:rPr>
          <w:lang w:val="ro-RO" w:eastAsia="ro-RO"/>
        </w:rPr>
        <w:t xml:space="preserve"> in O(Nr_elemente).</w:t>
      </w:r>
    </w:p>
    <w:p w14:paraId="16E90A20" w14:textId="77777777" w:rsidR="00B8168D" w:rsidRPr="00B8168D" w:rsidRDefault="00B8168D" w:rsidP="00B8168D">
      <w:pPr>
        <w:pStyle w:val="Paragraf"/>
        <w:rPr>
          <w:rFonts w:cs="Times New Roman"/>
          <w:sz w:val="24"/>
          <w:szCs w:val="24"/>
          <w:lang w:val="ro-RO" w:eastAsia="ro-RO"/>
        </w:rPr>
      </w:pPr>
    </w:p>
    <w:p w14:paraId="05361B2F" w14:textId="77777777" w:rsidR="00B8168D" w:rsidRPr="00B8168D" w:rsidRDefault="00B8168D" w:rsidP="00B8168D">
      <w:pPr>
        <w:pStyle w:val="Paragraf"/>
        <w:rPr>
          <w:rFonts w:cs="Times New Roman"/>
          <w:sz w:val="24"/>
          <w:szCs w:val="24"/>
          <w:lang w:val="ro-RO" w:eastAsia="ro-RO"/>
        </w:rPr>
      </w:pPr>
      <w:r w:rsidRPr="00B8168D">
        <w:rPr>
          <w:lang w:val="ro-RO" w:eastAsia="ro-RO"/>
        </w:rPr>
        <w:t>Se poate crea o metod</w:t>
      </w:r>
      <w:r w:rsidR="000B5F5C" w:rsidRPr="00ED7973">
        <w:rPr>
          <w:rFonts w:cs="Calibri"/>
          <w:lang w:val="ro-RO"/>
        </w:rPr>
        <w:t>ă</w:t>
      </w:r>
      <w:r w:rsidRPr="00B8168D">
        <w:rPr>
          <w:lang w:val="ro-RO" w:eastAsia="ro-RO"/>
        </w:rPr>
        <w:t xml:space="preserve"> de comparare pentru set, asem</w:t>
      </w:r>
      <w:r w:rsidR="000B5F5C" w:rsidRPr="00ED7973">
        <w:rPr>
          <w:rFonts w:cs="Calibri"/>
          <w:lang w:val="ro-RO"/>
        </w:rPr>
        <w:t>ă</w:t>
      </w:r>
      <w:r w:rsidRPr="00B8168D">
        <w:rPr>
          <w:lang w:val="ro-RO" w:eastAsia="ro-RO"/>
        </w:rPr>
        <w:t>n</w:t>
      </w:r>
      <w:r w:rsidR="000B5F5C" w:rsidRPr="00ED7973">
        <w:rPr>
          <w:rFonts w:cs="Calibri"/>
          <w:lang w:val="ro-RO"/>
        </w:rPr>
        <w:t>ă</w:t>
      </w:r>
      <w:r w:rsidRPr="00B8168D">
        <w:rPr>
          <w:lang w:val="ro-RO" w:eastAsia="ro-RO"/>
        </w:rPr>
        <w:t>toare celei pentru coad</w:t>
      </w:r>
      <w:r w:rsidR="000B5F5C" w:rsidRPr="00ED7973">
        <w:rPr>
          <w:rFonts w:cs="Calibri"/>
          <w:lang w:val="ro-RO"/>
        </w:rPr>
        <w:t>ă</w:t>
      </w:r>
      <w:r w:rsidRPr="00B8168D">
        <w:rPr>
          <w:lang w:val="ro-RO" w:eastAsia="ro-RO"/>
        </w:rPr>
        <w:t>:</w:t>
      </w:r>
    </w:p>
    <w:p w14:paraId="07BD9E56" w14:textId="77777777" w:rsidR="00B8168D" w:rsidRPr="00B8168D" w:rsidRDefault="00B8168D" w:rsidP="00B8168D">
      <w:pPr>
        <w:pStyle w:val="Cod"/>
        <w:rPr>
          <w:rFonts w:eastAsia="Times New Roman"/>
          <w:lang w:val="ro-RO" w:eastAsia="ro-RO"/>
        </w:rPr>
      </w:pPr>
    </w:p>
    <w:p w14:paraId="10700EEE"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#include &lt;bits/stdc++.h&gt;</w:t>
      </w:r>
    </w:p>
    <w:p w14:paraId="35F97117" w14:textId="77777777" w:rsidR="00B8168D" w:rsidRPr="00B8168D" w:rsidRDefault="00B8168D" w:rsidP="00B8168D">
      <w:pPr>
        <w:pStyle w:val="Cod"/>
        <w:rPr>
          <w:rFonts w:eastAsia="Times New Roman"/>
          <w:lang w:val="ro-RO" w:eastAsia="ro-RO"/>
        </w:rPr>
      </w:pPr>
    </w:p>
    <w:p w14:paraId="3D7454C6"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using namespace std;</w:t>
      </w:r>
    </w:p>
    <w:p w14:paraId="32E50C78" w14:textId="77777777" w:rsidR="00B8168D" w:rsidRPr="00B8168D" w:rsidRDefault="00B8168D" w:rsidP="00B8168D">
      <w:pPr>
        <w:pStyle w:val="Cod"/>
        <w:rPr>
          <w:rFonts w:eastAsia="Times New Roman"/>
          <w:lang w:val="ro-RO" w:eastAsia="ro-RO"/>
        </w:rPr>
      </w:pPr>
    </w:p>
    <w:p w14:paraId="181C1796"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auto cmp = [](const int &amp;x1, const int &amp;x2)-&gt;bool{</w:t>
      </w:r>
    </w:p>
    <w:p w14:paraId="08C18D9E"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   return x1 &gt; x2;</w:t>
      </w:r>
    </w:p>
    <w:p w14:paraId="04629BC0"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w:t>
      </w:r>
    </w:p>
    <w:p w14:paraId="55FDD4D0" w14:textId="77777777" w:rsidR="00B8168D" w:rsidRPr="00B8168D" w:rsidRDefault="00B8168D" w:rsidP="00B8168D">
      <w:pPr>
        <w:pStyle w:val="Cod"/>
        <w:rPr>
          <w:rFonts w:eastAsia="Times New Roman"/>
          <w:lang w:val="ro-RO" w:eastAsia="ro-RO"/>
        </w:rPr>
      </w:pPr>
    </w:p>
    <w:p w14:paraId="05DA1505"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set&lt;int,decltype(cmp)&gt; S(cmp);</w:t>
      </w:r>
    </w:p>
    <w:p w14:paraId="1A65120C" w14:textId="77777777" w:rsidR="00B8168D" w:rsidRPr="00B8168D" w:rsidRDefault="00B8168D" w:rsidP="00B8168D">
      <w:pPr>
        <w:pStyle w:val="Cod"/>
        <w:rPr>
          <w:rFonts w:eastAsia="Times New Roman"/>
          <w:lang w:val="ro-RO" w:eastAsia="ro-RO"/>
        </w:rPr>
      </w:pPr>
    </w:p>
    <w:p w14:paraId="327216CD"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int main()</w:t>
      </w:r>
    </w:p>
    <w:p w14:paraId="5DE1720A"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w:t>
      </w:r>
    </w:p>
    <w:p w14:paraId="2CE0D2FC"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   S.insert(1);</w:t>
      </w:r>
    </w:p>
    <w:p w14:paraId="480ACFDC"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   S.insert(12);</w:t>
      </w:r>
    </w:p>
    <w:p w14:paraId="61D4FB3E"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   S.insert(21);</w:t>
      </w:r>
    </w:p>
    <w:p w14:paraId="42B76EF0"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   S.insert(31);</w:t>
      </w:r>
    </w:p>
    <w:p w14:paraId="1227B8DE" w14:textId="77777777" w:rsidR="00B8168D" w:rsidRPr="00B8168D" w:rsidRDefault="00B8168D" w:rsidP="00B8168D">
      <w:pPr>
        <w:pStyle w:val="Cod"/>
        <w:rPr>
          <w:rFonts w:eastAsia="Times New Roman"/>
          <w:lang w:val="ro-RO" w:eastAsia="ro-RO"/>
        </w:rPr>
      </w:pPr>
      <w:r w:rsidRPr="00B8168D">
        <w:rPr>
          <w:rFonts w:eastAsia="Times New Roman"/>
          <w:lang w:val="ro-RO" w:eastAsia="ro-RO"/>
        </w:rPr>
        <w:t>   return 0;</w:t>
      </w:r>
    </w:p>
    <w:p w14:paraId="18EBE1A9" w14:textId="77777777" w:rsidR="00B8168D" w:rsidRDefault="00B8168D" w:rsidP="00B8168D">
      <w:pPr>
        <w:pStyle w:val="Cod"/>
        <w:rPr>
          <w:rFonts w:eastAsia="Times New Roman"/>
          <w:lang w:val="ro-RO" w:eastAsia="ro-RO"/>
        </w:rPr>
      </w:pPr>
      <w:r w:rsidRPr="00B8168D">
        <w:rPr>
          <w:rFonts w:eastAsia="Times New Roman"/>
          <w:lang w:val="ro-RO" w:eastAsia="ro-RO"/>
        </w:rPr>
        <w:t>}</w:t>
      </w:r>
    </w:p>
    <w:p w14:paraId="2C3CCF09" w14:textId="77777777" w:rsidR="00C23375" w:rsidRPr="00B8168D" w:rsidRDefault="00C23375" w:rsidP="00C23375">
      <w:pPr>
        <w:pStyle w:val="Paragraf"/>
        <w:rPr>
          <w:lang w:val="ro-RO" w:eastAsia="ro-RO"/>
        </w:rPr>
      </w:pPr>
      <w:r>
        <w:rPr>
          <w:lang w:val="ro-RO" w:eastAsia="ro-RO"/>
        </w:rPr>
        <w:t>Observaţie: multisetul este tot un set dar care acceptă chei duplicate.</w:t>
      </w:r>
    </w:p>
    <w:p w14:paraId="33DF606A" w14:textId="77777777" w:rsidR="00B8168D" w:rsidRPr="00B8168D" w:rsidRDefault="00B8168D" w:rsidP="00B8168D">
      <w:pPr>
        <w:pStyle w:val="Paragraf"/>
        <w:rPr>
          <w:rFonts w:cs="Times New Roman"/>
          <w:sz w:val="24"/>
          <w:szCs w:val="24"/>
          <w:lang w:val="ro-RO" w:eastAsia="ro-RO"/>
        </w:rPr>
      </w:pPr>
    </w:p>
    <w:p w14:paraId="1B829BAD" w14:textId="77777777" w:rsidR="00B8168D" w:rsidRDefault="00B8168D" w:rsidP="00B8168D">
      <w:pPr>
        <w:pStyle w:val="Paragraf"/>
        <w:rPr>
          <w:lang w:val="ro-RO" w:eastAsia="ro-RO"/>
        </w:rPr>
      </w:pPr>
      <w:r w:rsidRPr="00B8168D">
        <w:rPr>
          <w:lang w:val="ro-RO" w:eastAsia="ro-RO"/>
        </w:rPr>
        <w:t>Map</w:t>
      </w:r>
    </w:p>
    <w:p w14:paraId="7C9AF52A" w14:textId="77777777" w:rsidR="00011E89" w:rsidRDefault="00011E89" w:rsidP="00011E89">
      <w:pPr>
        <w:pStyle w:val="Paragraf"/>
        <w:tabs>
          <w:tab w:val="left" w:pos="848"/>
        </w:tabs>
        <w:rPr>
          <w:lang w:val="ro-RO" w:eastAsia="ro-RO"/>
        </w:rPr>
      </w:pPr>
      <w:r>
        <w:rPr>
          <w:lang w:val="ro-RO" w:eastAsia="ro-RO"/>
        </w:rPr>
        <w:t>Bibliotecă patriculară:</w:t>
      </w:r>
    </w:p>
    <w:p w14:paraId="5FBC4ABC" w14:textId="77777777" w:rsidR="00011E89" w:rsidRPr="00267806" w:rsidRDefault="00011E89" w:rsidP="00011E89">
      <w:pPr>
        <w:pStyle w:val="Cod"/>
        <w:ind w:left="0"/>
        <w:rPr>
          <w:sz w:val="24"/>
          <w:lang w:eastAsia="ro-RO"/>
        </w:rPr>
      </w:pPr>
      <w:r>
        <w:rPr>
          <w:lang w:val="ro-RO" w:eastAsia="ro-RO"/>
        </w:rPr>
        <w:tab/>
      </w:r>
      <w:r>
        <w:rPr>
          <w:lang w:val="ro-RO" w:eastAsia="ro-RO"/>
        </w:rPr>
        <w:tab/>
      </w:r>
      <w:r>
        <w:rPr>
          <w:lang w:eastAsia="ro-RO"/>
        </w:rPr>
        <w:t>#include &lt;map&gt;</w:t>
      </w:r>
    </w:p>
    <w:p w14:paraId="558BFF83" w14:textId="77777777" w:rsidR="00011E89" w:rsidRPr="00B8168D" w:rsidRDefault="00011E89" w:rsidP="00B8168D">
      <w:pPr>
        <w:pStyle w:val="Paragraf"/>
        <w:rPr>
          <w:rFonts w:cs="Times New Roman"/>
          <w:sz w:val="24"/>
          <w:szCs w:val="24"/>
          <w:lang w:val="ro-RO" w:eastAsia="ro-RO"/>
        </w:rPr>
      </w:pPr>
    </w:p>
    <w:p w14:paraId="76D63009" w14:textId="77777777" w:rsidR="00B8168D" w:rsidRDefault="00B8168D" w:rsidP="00B8168D">
      <w:pPr>
        <w:pStyle w:val="Paragraf"/>
        <w:rPr>
          <w:lang w:val="ro-RO" w:eastAsia="ro-RO"/>
        </w:rPr>
      </w:pPr>
      <w:r w:rsidRPr="00B8168D">
        <w:rPr>
          <w:lang w:val="ro-RO" w:eastAsia="ro-RO"/>
        </w:rPr>
        <w:t>Tipul de dat</w:t>
      </w:r>
      <w:r w:rsidR="000B5F5C" w:rsidRPr="00ED7973">
        <w:rPr>
          <w:rFonts w:cs="Calibri"/>
          <w:lang w:val="ro-RO"/>
        </w:rPr>
        <w:t>ă</w:t>
      </w:r>
      <w:r w:rsidRPr="00B8168D">
        <w:rPr>
          <w:lang w:val="ro-RO" w:eastAsia="ro-RO"/>
        </w:rPr>
        <w:t xml:space="preserve"> Map are </w:t>
      </w:r>
      <w:r w:rsidR="001C6D1B" w:rsidRPr="001C6D1B">
        <w:rPr>
          <w:lang w:val="ro-RO" w:eastAsia="ro-RO"/>
        </w:rPr>
        <w:t>î</w:t>
      </w:r>
      <w:r w:rsidRPr="00B8168D">
        <w:rPr>
          <w:lang w:val="ro-RO" w:eastAsia="ro-RO"/>
        </w:rPr>
        <w:t>n spate o structur</w:t>
      </w:r>
      <w:r w:rsidR="000B5F5C" w:rsidRPr="00ED7973">
        <w:rPr>
          <w:rFonts w:cs="Calibri"/>
          <w:lang w:val="ro-RO"/>
        </w:rPr>
        <w:t>ă</w:t>
      </w:r>
      <w:r w:rsidRPr="00B8168D">
        <w:rPr>
          <w:lang w:val="ro-RO" w:eastAsia="ro-RO"/>
        </w:rPr>
        <w:t xml:space="preserve"> de arbore ro</w:t>
      </w:r>
      <w:r w:rsidR="00401DC5" w:rsidRPr="00401DC5">
        <w:rPr>
          <w:lang w:val="ro-RO" w:eastAsia="ro-RO"/>
        </w:rPr>
        <w:t>ș</w:t>
      </w:r>
      <w:r w:rsidRPr="00B8168D">
        <w:rPr>
          <w:lang w:val="ro-RO" w:eastAsia="ro-RO"/>
        </w:rPr>
        <w:t>u negru, identic</w:t>
      </w:r>
      <w:r w:rsidR="000B5F5C" w:rsidRPr="00ED7973">
        <w:rPr>
          <w:rFonts w:cs="Calibri"/>
          <w:lang w:val="ro-RO"/>
        </w:rPr>
        <w:t>ă</w:t>
      </w:r>
      <w:r w:rsidRPr="00B8168D">
        <w:rPr>
          <w:lang w:val="ro-RO" w:eastAsia="ro-RO"/>
        </w:rPr>
        <w:t xml:space="preserve"> cu cea a setului, astfel </w:t>
      </w:r>
      <w:r w:rsidR="001C6D1B" w:rsidRPr="001C6D1B">
        <w:rPr>
          <w:lang w:val="ro-RO" w:eastAsia="ro-RO"/>
        </w:rPr>
        <w:t>î</w:t>
      </w:r>
      <w:r w:rsidRPr="00B8168D">
        <w:rPr>
          <w:lang w:val="ro-RO" w:eastAsia="ro-RO"/>
        </w:rPr>
        <w:t>nc</w:t>
      </w:r>
      <w:r w:rsidR="00B64A00" w:rsidRPr="00B64A00">
        <w:rPr>
          <w:lang w:val="ro-RO" w:eastAsia="ro-RO"/>
        </w:rPr>
        <w:t>â</w:t>
      </w:r>
      <w:r w:rsidRPr="00B8168D">
        <w:rPr>
          <w:lang w:val="ro-RO" w:eastAsia="ro-RO"/>
        </w:rPr>
        <w:t>t el este arbore binar de c</w:t>
      </w:r>
      <w:r w:rsidR="000B5F5C" w:rsidRPr="00ED7973">
        <w:rPr>
          <w:rFonts w:cs="Calibri"/>
          <w:lang w:val="ro-RO"/>
        </w:rPr>
        <w:t>ă</w:t>
      </w:r>
      <w:r w:rsidR="000B5F5C">
        <w:rPr>
          <w:lang w:val="ro-RO" w:eastAsia="ro-RO"/>
        </w:rPr>
        <w:t xml:space="preserve">utare, </w:t>
      </w:r>
      <w:r w:rsidR="00401DC5" w:rsidRPr="00401DC5">
        <w:rPr>
          <w:lang w:val="ro-RO" w:eastAsia="ro-RO"/>
        </w:rPr>
        <w:t>ș</w:t>
      </w:r>
      <w:r w:rsidR="000B5F5C">
        <w:rPr>
          <w:lang w:val="ro-RO" w:eastAsia="ro-RO"/>
        </w:rPr>
        <w:t>i este echilibrat (</w:t>
      </w:r>
      <w:r w:rsidRPr="00B8168D">
        <w:rPr>
          <w:lang w:val="ro-RO" w:eastAsia="ro-RO"/>
        </w:rPr>
        <w:t>are ad</w:t>
      </w:r>
      <w:r w:rsidR="00B64A00" w:rsidRPr="00B64A00">
        <w:rPr>
          <w:lang w:val="ro-RO" w:eastAsia="ro-RO"/>
        </w:rPr>
        <w:t>â</w:t>
      </w:r>
      <w:r w:rsidRPr="00B8168D">
        <w:rPr>
          <w:lang w:val="ro-RO" w:eastAsia="ro-RO"/>
        </w:rPr>
        <w:t>ncimea maxim</w:t>
      </w:r>
      <w:r w:rsidR="000B5F5C" w:rsidRPr="00ED7973">
        <w:rPr>
          <w:rFonts w:cs="Calibri"/>
          <w:lang w:val="ro-RO"/>
        </w:rPr>
        <w:t>ă</w:t>
      </w:r>
      <w:r w:rsidRPr="00B8168D">
        <w:rPr>
          <w:lang w:val="ro-RO" w:eastAsia="ro-RO"/>
        </w:rPr>
        <w:t xml:space="preserve"> l</w:t>
      </w:r>
      <w:r w:rsidR="000B5F5C">
        <w:rPr>
          <w:lang w:val="ro-RO" w:eastAsia="ro-RO"/>
        </w:rPr>
        <w:t>ogN, unde N e num</w:t>
      </w:r>
      <w:r w:rsidR="000B5F5C" w:rsidRPr="00ED7973">
        <w:rPr>
          <w:rFonts w:cs="Calibri"/>
          <w:lang w:val="ro-RO"/>
        </w:rPr>
        <w:t>ă</w:t>
      </w:r>
      <w:r w:rsidR="000B5F5C">
        <w:rPr>
          <w:lang w:val="ro-RO" w:eastAsia="ro-RO"/>
        </w:rPr>
        <w:t>rul de noduri</w:t>
      </w:r>
      <w:r w:rsidRPr="00B8168D">
        <w:rPr>
          <w:lang w:val="ro-RO" w:eastAsia="ro-RO"/>
        </w:rPr>
        <w:t>). Map-ul este o functie capabil</w:t>
      </w:r>
      <w:r w:rsidR="000B5F5C" w:rsidRPr="00ED7973">
        <w:rPr>
          <w:rFonts w:cs="Calibri"/>
          <w:lang w:val="ro-RO"/>
        </w:rPr>
        <w:t>ă</w:t>
      </w:r>
      <w:r w:rsidRPr="00B8168D">
        <w:rPr>
          <w:lang w:val="ro-RO" w:eastAsia="ro-RO"/>
        </w:rPr>
        <w:t xml:space="preserve"> de hashing. Putem declara map-uri care s</w:t>
      </w:r>
      <w:r w:rsidR="000B5F5C" w:rsidRPr="00ED7973">
        <w:rPr>
          <w:rFonts w:cs="Calibri"/>
          <w:lang w:val="ro-RO"/>
        </w:rPr>
        <w:t>ă</w:t>
      </w:r>
      <w:r w:rsidR="000B5F5C">
        <w:rPr>
          <w:rFonts w:cs="Calibri"/>
          <w:lang w:val="ro-RO"/>
        </w:rPr>
        <w:t xml:space="preserve"> </w:t>
      </w:r>
      <w:r w:rsidRPr="00B8168D">
        <w:rPr>
          <w:lang w:val="ro-RO" w:eastAsia="ro-RO"/>
        </w:rPr>
        <w:t>atribuie unor</w:t>
      </w:r>
      <w:r w:rsidR="00677A15">
        <w:rPr>
          <w:lang w:val="ro-RO" w:eastAsia="ro-RO"/>
        </w:rPr>
        <w:t xml:space="preserve"> elemente sau</w:t>
      </w:r>
      <w:r w:rsidRPr="00B8168D">
        <w:rPr>
          <w:lang w:val="ro-RO" w:eastAsia="ro-RO"/>
        </w:rPr>
        <w:t xml:space="preserve"> containeri</w:t>
      </w:r>
      <w:r w:rsidR="00677A15">
        <w:rPr>
          <w:lang w:val="ro-RO" w:eastAsia="ro-RO"/>
        </w:rPr>
        <w:t xml:space="preserve"> orice element definit anterior sau existent, inclusiv</w:t>
      </w:r>
      <w:r w:rsidRPr="00B8168D">
        <w:rPr>
          <w:lang w:val="ro-RO" w:eastAsia="ro-RO"/>
        </w:rPr>
        <w:t xml:space="preserve"> alti containeri:</w:t>
      </w:r>
    </w:p>
    <w:p w14:paraId="11FDB53F" w14:textId="77777777" w:rsidR="00386DAC" w:rsidRPr="00B8168D" w:rsidRDefault="00386DAC" w:rsidP="00B8168D">
      <w:pPr>
        <w:pStyle w:val="Paragraf"/>
        <w:rPr>
          <w:rFonts w:cs="Times New Roman"/>
          <w:sz w:val="24"/>
          <w:szCs w:val="24"/>
          <w:lang w:val="ro-RO" w:eastAsia="ro-RO"/>
        </w:rPr>
      </w:pPr>
    </w:p>
    <w:p w14:paraId="4D1EDB9F" w14:textId="77777777" w:rsidR="00B8168D" w:rsidRPr="00B8168D" w:rsidRDefault="00B8168D" w:rsidP="00386DAC">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priority_queue&lt;pair&lt;int,int&gt;,vector&lt;pair&lt;int,int&gt; &gt;,greater&lt;pair&lt;int,int&gt; &gt; &gt; Q;</w:t>
      </w:r>
    </w:p>
    <w:p w14:paraId="33DC4345"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auto comp = [](const priority_queue&lt;pair&lt;int,int&gt;,vector&lt;pair&lt;int,int&gt; &gt;,greater&lt;pair&lt;int,int&gt; &gt; &gt; &amp;Q1,</w:t>
      </w:r>
    </w:p>
    <w:p w14:paraId="240D861C"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const priority_queue&lt;pair&lt;int,int&gt;,vector&lt;pair&lt;int,int&gt; &gt;,greater&lt;pair&lt;int,int&gt; &gt; &gt; &amp;Q2)-&gt;const bool{</w:t>
      </w:r>
    </w:p>
    <w:p w14:paraId="35DEA40F"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       return Q1.top() &lt; Q2.top();</w:t>
      </w:r>
    </w:p>
    <w:p w14:paraId="39489CA8"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w:t>
      </w:r>
    </w:p>
    <w:p w14:paraId="31AE9E44" w14:textId="77777777" w:rsidR="00B8168D" w:rsidRPr="00B8168D" w:rsidRDefault="00B8168D" w:rsidP="00B8168D">
      <w:pPr>
        <w:pStyle w:val="Cod"/>
        <w:rPr>
          <w:rFonts w:ascii="Times New Roman" w:eastAsia="Times New Roman" w:hAnsi="Times New Roman" w:cs="Times New Roman"/>
          <w:sz w:val="24"/>
          <w:szCs w:val="24"/>
          <w:lang w:val="ro-RO" w:eastAsia="ro-RO"/>
        </w:rPr>
      </w:pPr>
    </w:p>
    <w:p w14:paraId="12FA6A40"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map&lt;priority_queue&lt;pai</w:t>
      </w:r>
      <w:r>
        <w:rPr>
          <w:rFonts w:eastAsia="Times New Roman"/>
          <w:lang w:val="ro-RO" w:eastAsia="ro-RO"/>
        </w:rPr>
        <w:t>r&lt;int,int&gt;,vector&lt;pair&lt;int,int&gt;</w:t>
      </w:r>
      <w:r w:rsidRPr="00B8168D">
        <w:rPr>
          <w:rFonts w:eastAsia="Times New Roman"/>
          <w:lang w:val="ro-RO" w:eastAsia="ro-RO"/>
        </w:rPr>
        <w:t>&gt;,greater&lt;pair&lt;int,in</w:t>
      </w:r>
      <w:r>
        <w:rPr>
          <w:rFonts w:eastAsia="Times New Roman"/>
          <w:lang w:val="ro-RO" w:eastAsia="ro-RO"/>
        </w:rPr>
        <w:t>t&gt;</w:t>
      </w:r>
      <w:r w:rsidRPr="00B8168D">
        <w:rPr>
          <w:rFonts w:eastAsia="Times New Roman"/>
          <w:lang w:val="ro-RO" w:eastAsia="ro-RO"/>
        </w:rPr>
        <w:t>&gt; &gt;,vector&lt;int&gt; ,decltype(comp)&gt; M(comp);</w:t>
      </w:r>
    </w:p>
    <w:p w14:paraId="2BCAE108"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vector&lt;int&gt; v;</w:t>
      </w:r>
    </w:p>
    <w:p w14:paraId="2127CA32" w14:textId="77777777" w:rsidR="00B8168D" w:rsidRPr="00B8168D" w:rsidRDefault="00B8168D" w:rsidP="00B8168D">
      <w:pPr>
        <w:pStyle w:val="Paragraf"/>
        <w:rPr>
          <w:rFonts w:cs="Times New Roman"/>
          <w:sz w:val="24"/>
          <w:szCs w:val="24"/>
          <w:lang w:val="ro-RO" w:eastAsia="ro-RO"/>
        </w:rPr>
      </w:pPr>
    </w:p>
    <w:p w14:paraId="0E84B549" w14:textId="77777777" w:rsidR="00B8168D" w:rsidRPr="00B8168D" w:rsidRDefault="000B5F5C" w:rsidP="00B8168D">
      <w:pPr>
        <w:pStyle w:val="Paragraf"/>
        <w:rPr>
          <w:rFonts w:cs="Times New Roman"/>
          <w:sz w:val="24"/>
          <w:szCs w:val="24"/>
          <w:lang w:val="ro-RO" w:eastAsia="ro-RO"/>
        </w:rPr>
      </w:pPr>
      <w:r>
        <w:rPr>
          <w:lang w:val="ro-RO" w:eastAsia="ro-RO"/>
        </w:rPr>
        <w:t>Observatie: A</w:t>
      </w:r>
      <w:r w:rsidR="00B8168D" w:rsidRPr="00B8168D">
        <w:rPr>
          <w:lang w:val="ro-RO" w:eastAsia="ro-RO"/>
        </w:rPr>
        <w:t>v</w:t>
      </w:r>
      <w:r w:rsidR="00B64A00" w:rsidRPr="00B64A00">
        <w:rPr>
          <w:lang w:val="ro-RO" w:eastAsia="ro-RO"/>
        </w:rPr>
        <w:t>â</w:t>
      </w:r>
      <w:r w:rsidR="00B8168D" w:rsidRPr="00B8168D">
        <w:rPr>
          <w:lang w:val="ro-RO" w:eastAsia="ro-RO"/>
        </w:rPr>
        <w:t>nd declarate aceste containere, este posibil</w:t>
      </w:r>
      <w:r w:rsidRPr="00ED7973">
        <w:rPr>
          <w:rFonts w:cs="Calibri"/>
          <w:lang w:val="ro-RO"/>
        </w:rPr>
        <w:t>ă</w:t>
      </w:r>
      <w:r w:rsidR="00B8168D" w:rsidRPr="00B8168D">
        <w:rPr>
          <w:lang w:val="ro-RO" w:eastAsia="ro-RO"/>
        </w:rPr>
        <w:t xml:space="preserve"> urm</w:t>
      </w:r>
      <w:r w:rsidRPr="00ED7973">
        <w:rPr>
          <w:rFonts w:cs="Calibri"/>
          <w:lang w:val="ro-RO"/>
        </w:rPr>
        <w:t>ă</w:t>
      </w:r>
      <w:r w:rsidR="00B8168D" w:rsidRPr="00B8168D">
        <w:rPr>
          <w:lang w:val="ro-RO" w:eastAsia="ro-RO"/>
        </w:rPr>
        <w:t>toarea operatie:</w:t>
      </w:r>
    </w:p>
    <w:p w14:paraId="142B7230" w14:textId="77777777" w:rsidR="00B8168D" w:rsidRPr="00B8168D" w:rsidRDefault="00B8168D" w:rsidP="00B8168D">
      <w:pPr>
        <w:pStyle w:val="Paragraf"/>
        <w:rPr>
          <w:rFonts w:cs="Times New Roman"/>
          <w:sz w:val="24"/>
          <w:szCs w:val="24"/>
          <w:lang w:val="ro-RO" w:eastAsia="ro-RO"/>
        </w:rPr>
      </w:pPr>
      <w:r w:rsidRPr="00B8168D">
        <w:rPr>
          <w:lang w:val="ro-RO" w:eastAsia="ro-RO"/>
        </w:rPr>
        <w:t>Atribuirea cozii Q, vectorul v</w:t>
      </w:r>
    </w:p>
    <w:p w14:paraId="61C8458C" w14:textId="77777777" w:rsidR="00B8168D" w:rsidRPr="00B8168D" w:rsidRDefault="00B8168D" w:rsidP="00B8168D">
      <w:pPr>
        <w:pStyle w:val="Paragraf"/>
        <w:rPr>
          <w:rFonts w:cs="Times New Roman"/>
          <w:sz w:val="24"/>
          <w:szCs w:val="24"/>
          <w:lang w:val="ro-RO" w:eastAsia="ro-RO"/>
        </w:rPr>
      </w:pPr>
    </w:p>
    <w:p w14:paraId="5B20E8D8"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M[Q] = v;</w:t>
      </w:r>
    </w:p>
    <w:p w14:paraId="18919045" w14:textId="77777777" w:rsidR="00B8168D" w:rsidRPr="00C23375" w:rsidRDefault="00C23375" w:rsidP="00C23375">
      <w:pPr>
        <w:pStyle w:val="Paragraf"/>
        <w:rPr>
          <w:rFonts w:cs="Times New Roman"/>
          <w:sz w:val="24"/>
          <w:szCs w:val="24"/>
          <w:lang w:val="ro-RO" w:eastAsia="ro-RO"/>
        </w:rPr>
      </w:pPr>
      <w:r>
        <w:rPr>
          <w:lang w:val="ro-RO" w:eastAsia="ro-RO"/>
        </w:rPr>
        <w:lastRenderedPageBreak/>
        <w:t>Observaţie</w:t>
      </w:r>
      <w:r>
        <w:rPr>
          <w:lang w:eastAsia="ro-RO"/>
        </w:rPr>
        <w:t xml:space="preserve">: </w:t>
      </w:r>
      <w:r>
        <w:rPr>
          <w:lang w:val="ro-RO" w:eastAsia="ro-RO"/>
        </w:rPr>
        <w:t xml:space="preserve"> mul</w:t>
      </w:r>
      <w:r w:rsidR="00885058">
        <w:rPr>
          <w:lang w:val="ro-RO" w:eastAsia="ro-RO"/>
        </w:rPr>
        <w:t>timap-ul este tot un map doar că</w:t>
      </w:r>
      <w:r>
        <w:rPr>
          <w:lang w:val="ro-RO" w:eastAsia="ro-RO"/>
        </w:rPr>
        <w:t xml:space="preserve"> pot exista chei duplicate (precum la multiset)</w:t>
      </w:r>
    </w:p>
    <w:p w14:paraId="23586CD4" w14:textId="77777777" w:rsidR="00B8168D" w:rsidRPr="00B8168D" w:rsidRDefault="00B8168D" w:rsidP="00B8168D">
      <w:pPr>
        <w:pStyle w:val="Paragraf"/>
        <w:rPr>
          <w:rFonts w:cs="Times New Roman"/>
          <w:sz w:val="24"/>
          <w:szCs w:val="24"/>
          <w:lang w:val="ro-RO" w:eastAsia="ro-RO"/>
        </w:rPr>
      </w:pPr>
      <w:r w:rsidRPr="00B8168D">
        <w:rPr>
          <w:lang w:val="ro-RO" w:eastAsia="ro-RO"/>
        </w:rPr>
        <w:t>-Unordered Map</w:t>
      </w:r>
    </w:p>
    <w:p w14:paraId="1253B89E" w14:textId="77777777" w:rsidR="00B8168D" w:rsidRPr="00B8168D" w:rsidRDefault="00B8168D" w:rsidP="00B8168D">
      <w:pPr>
        <w:pStyle w:val="Paragraf"/>
        <w:rPr>
          <w:rFonts w:cs="Times New Roman"/>
          <w:sz w:val="24"/>
          <w:szCs w:val="24"/>
          <w:lang w:val="ro-RO" w:eastAsia="ro-RO"/>
        </w:rPr>
      </w:pPr>
    </w:p>
    <w:p w14:paraId="30DE3055" w14:textId="77777777" w:rsidR="00B8168D" w:rsidRPr="00B8168D" w:rsidRDefault="00B8168D" w:rsidP="00B8168D">
      <w:pPr>
        <w:pStyle w:val="Paragraf"/>
        <w:rPr>
          <w:rFonts w:cs="Times New Roman"/>
          <w:sz w:val="24"/>
          <w:szCs w:val="24"/>
          <w:lang w:val="ro-RO" w:eastAsia="ro-RO"/>
        </w:rPr>
      </w:pPr>
      <w:r w:rsidRPr="00B8168D">
        <w:rPr>
          <w:lang w:val="ro-RO" w:eastAsia="ro-RO"/>
        </w:rPr>
        <w:t xml:space="preserve">Unordered map este </w:t>
      </w:r>
      <w:r w:rsidR="001A388F">
        <w:rPr>
          <w:lang w:val="ro-RO" w:eastAsia="ro-RO"/>
        </w:rPr>
        <w:t>funcţia</w:t>
      </w:r>
      <w:r w:rsidRPr="00B8168D">
        <w:rPr>
          <w:lang w:val="ro-RO" w:eastAsia="ro-RO"/>
        </w:rPr>
        <w:t xml:space="preserve"> de hashing perfect</w:t>
      </w:r>
      <w:r w:rsidR="000B5F5C" w:rsidRPr="00ED7973">
        <w:rPr>
          <w:rFonts w:cs="Calibri"/>
          <w:lang w:val="ro-RO"/>
        </w:rPr>
        <w:t>ă</w:t>
      </w:r>
      <w:r w:rsidRPr="00B8168D">
        <w:rPr>
          <w:lang w:val="ro-RO" w:eastAsia="ro-RO"/>
        </w:rPr>
        <w:t xml:space="preserve"> pe care o putem folosi atunci c</w:t>
      </w:r>
      <w:r w:rsidR="00B64A00" w:rsidRPr="00B64A00">
        <w:rPr>
          <w:lang w:val="ro-RO" w:eastAsia="ro-RO"/>
        </w:rPr>
        <w:t>â</w:t>
      </w:r>
      <w:r w:rsidRPr="00B8168D">
        <w:rPr>
          <w:lang w:val="ro-RO" w:eastAsia="ro-RO"/>
        </w:rPr>
        <w:t>nd vrem s</w:t>
      </w:r>
      <w:r w:rsidR="000B5F5C" w:rsidRPr="00ED7973">
        <w:rPr>
          <w:rFonts w:cs="Calibri"/>
          <w:lang w:val="ro-RO"/>
        </w:rPr>
        <w:t>ă</w:t>
      </w:r>
      <w:r w:rsidRPr="00B8168D">
        <w:rPr>
          <w:lang w:val="ro-RO" w:eastAsia="ro-RO"/>
        </w:rPr>
        <w:t xml:space="preserve"> codificam containere sau tipuri de dat</w:t>
      </w:r>
      <w:r w:rsidR="000B5F5C" w:rsidRPr="00ED7973">
        <w:rPr>
          <w:rFonts w:cs="Calibri"/>
          <w:lang w:val="ro-RO"/>
        </w:rPr>
        <w:t>ă</w:t>
      </w:r>
      <w:r w:rsidRPr="00B8168D">
        <w:rPr>
          <w:lang w:val="ro-RO" w:eastAsia="ro-RO"/>
        </w:rPr>
        <w:t>. Ea suport</w:t>
      </w:r>
      <w:r w:rsidR="000B5F5C" w:rsidRPr="00ED7973">
        <w:rPr>
          <w:rFonts w:cs="Calibri"/>
          <w:lang w:val="ro-RO"/>
        </w:rPr>
        <w:t>ă</w:t>
      </w:r>
      <w:r w:rsidRPr="00B8168D">
        <w:rPr>
          <w:lang w:val="ro-RO" w:eastAsia="ro-RO"/>
        </w:rPr>
        <w:t xml:space="preserve"> aceleasi operatii ca map-ul din STL doar c</w:t>
      </w:r>
      <w:r w:rsidR="000B5F5C" w:rsidRPr="00ED7973">
        <w:rPr>
          <w:rFonts w:cs="Calibri"/>
          <w:lang w:val="ro-RO"/>
        </w:rPr>
        <w:t>ă</w:t>
      </w:r>
      <w:r w:rsidRPr="00B8168D">
        <w:rPr>
          <w:lang w:val="ro-RO" w:eastAsia="ro-RO"/>
        </w:rPr>
        <w:t xml:space="preserve"> nu are structura unui arbore ro</w:t>
      </w:r>
      <w:r w:rsidR="00401DC5" w:rsidRPr="00401DC5">
        <w:rPr>
          <w:lang w:val="ro-RO" w:eastAsia="ro-RO"/>
        </w:rPr>
        <w:t>ș</w:t>
      </w:r>
      <w:r w:rsidRPr="00B8168D">
        <w:rPr>
          <w:lang w:val="ro-RO" w:eastAsia="ro-RO"/>
        </w:rPr>
        <w:t>u negru, ci de list</w:t>
      </w:r>
      <w:r w:rsidR="000B5F5C" w:rsidRPr="00ED7973">
        <w:rPr>
          <w:rFonts w:cs="Calibri"/>
          <w:lang w:val="ro-RO"/>
        </w:rPr>
        <w:t>ă</w:t>
      </w:r>
      <w:r w:rsidRPr="00B8168D">
        <w:rPr>
          <w:lang w:val="ro-RO" w:eastAsia="ro-RO"/>
        </w:rPr>
        <w:t>.</w:t>
      </w:r>
    </w:p>
    <w:p w14:paraId="56F109CA" w14:textId="77777777" w:rsidR="00B8168D" w:rsidRPr="00B8168D" w:rsidRDefault="00B8168D" w:rsidP="00B8168D">
      <w:pPr>
        <w:pStyle w:val="Paragraf"/>
        <w:rPr>
          <w:rFonts w:cs="Times New Roman"/>
          <w:sz w:val="24"/>
          <w:szCs w:val="24"/>
          <w:lang w:val="ro-RO" w:eastAsia="ro-RO"/>
        </w:rPr>
      </w:pPr>
    </w:p>
    <w:p w14:paraId="78116D36"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unordered_map&lt;string,int&gt; M;</w:t>
      </w:r>
    </w:p>
    <w:p w14:paraId="4F97A0DC"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M[“mama”] = 1;</w:t>
      </w:r>
    </w:p>
    <w:p w14:paraId="0702F5A9"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cout &lt;&lt; M[“mama”]; /// afiseaza 1</w:t>
      </w:r>
    </w:p>
    <w:p w14:paraId="179710CA" w14:textId="77777777" w:rsidR="00B8168D" w:rsidRPr="00B8168D" w:rsidRDefault="00B8168D" w:rsidP="00B8168D">
      <w:pPr>
        <w:pStyle w:val="Paragraf"/>
        <w:rPr>
          <w:rFonts w:cs="Times New Roman"/>
          <w:sz w:val="24"/>
          <w:szCs w:val="24"/>
          <w:lang w:val="ro-RO" w:eastAsia="ro-RO"/>
        </w:rPr>
      </w:pPr>
    </w:p>
    <w:p w14:paraId="196BD84C" w14:textId="77777777" w:rsidR="00B8168D" w:rsidRPr="00B8168D" w:rsidRDefault="00B8168D" w:rsidP="00B8168D">
      <w:pPr>
        <w:pStyle w:val="Paragraf"/>
        <w:rPr>
          <w:rFonts w:cs="Times New Roman"/>
          <w:sz w:val="24"/>
          <w:szCs w:val="24"/>
          <w:lang w:val="ro-RO" w:eastAsia="ro-RO"/>
        </w:rPr>
      </w:pPr>
      <w:r w:rsidRPr="00B8168D">
        <w:rPr>
          <w:lang w:val="ro-RO" w:eastAsia="ro-RO"/>
        </w:rPr>
        <w:t>Aceste operatii se realizeaz</w:t>
      </w:r>
      <w:r w:rsidR="000B5F5C" w:rsidRPr="00ED7973">
        <w:rPr>
          <w:rFonts w:cs="Calibri"/>
          <w:lang w:val="ro-RO"/>
        </w:rPr>
        <w:t>ă</w:t>
      </w:r>
      <w:r w:rsidRPr="00B8168D">
        <w:rPr>
          <w:lang w:val="ro-RO" w:eastAsia="ro-RO"/>
        </w:rPr>
        <w:t xml:space="preserve"> in O(1)*constanta_hashing amorti</w:t>
      </w:r>
      <w:r w:rsidR="000B5F5C">
        <w:rPr>
          <w:lang w:val="ro-RO" w:eastAsia="ro-RO"/>
        </w:rPr>
        <w:t xml:space="preserve">zat, pe cand </w:t>
      </w:r>
      <w:r w:rsidR="001C6D1B" w:rsidRPr="001C6D1B">
        <w:rPr>
          <w:lang w:val="ro-RO" w:eastAsia="ro-RO"/>
        </w:rPr>
        <w:t>î</w:t>
      </w:r>
      <w:r w:rsidR="000B5F5C">
        <w:rPr>
          <w:lang w:val="ro-RO" w:eastAsia="ro-RO"/>
        </w:rPr>
        <w:t>n map-ul simplu (cu ordine</w:t>
      </w:r>
      <w:r w:rsidRPr="00B8168D">
        <w:rPr>
          <w:lang w:val="ro-RO" w:eastAsia="ro-RO"/>
        </w:rPr>
        <w:t xml:space="preserve">) operatiile de accesare, inserare si </w:t>
      </w:r>
      <w:r w:rsidR="00401DC5" w:rsidRPr="00401DC5">
        <w:rPr>
          <w:lang w:val="ro-RO" w:eastAsia="ro-RO"/>
        </w:rPr>
        <w:t>ș</w:t>
      </w:r>
      <w:r w:rsidRPr="00B8168D">
        <w:rPr>
          <w:lang w:val="ro-RO" w:eastAsia="ro-RO"/>
        </w:rPr>
        <w:t>tergere se desf</w:t>
      </w:r>
      <w:r w:rsidR="00B64A00" w:rsidRPr="00B64A00">
        <w:rPr>
          <w:lang w:val="ro-RO" w:eastAsia="ro-RO"/>
        </w:rPr>
        <w:t>ă</w:t>
      </w:r>
      <w:r w:rsidR="00401DC5" w:rsidRPr="00401DC5">
        <w:rPr>
          <w:lang w:val="ro-RO" w:eastAsia="ro-RO"/>
        </w:rPr>
        <w:t>ș</w:t>
      </w:r>
      <w:r w:rsidRPr="00B8168D">
        <w:rPr>
          <w:lang w:val="ro-RO" w:eastAsia="ro-RO"/>
        </w:rPr>
        <w:t>oar</w:t>
      </w:r>
      <w:r w:rsidR="000B5F5C" w:rsidRPr="00ED7973">
        <w:rPr>
          <w:rFonts w:cs="Calibri"/>
          <w:lang w:val="ro-RO"/>
        </w:rPr>
        <w:t>ă</w:t>
      </w:r>
      <w:r w:rsidRPr="00B8168D">
        <w:rPr>
          <w:lang w:val="ro-RO" w:eastAsia="ro-RO"/>
        </w:rPr>
        <w:t xml:space="preserve"> in O(logN) * constanta_hashing.</w:t>
      </w:r>
    </w:p>
    <w:p w14:paraId="595596F4" w14:textId="77777777" w:rsidR="00B8168D" w:rsidRPr="00B8168D" w:rsidRDefault="00B8168D" w:rsidP="00B8168D">
      <w:pPr>
        <w:pStyle w:val="Paragraf"/>
        <w:rPr>
          <w:rFonts w:cs="Times New Roman"/>
          <w:sz w:val="24"/>
          <w:szCs w:val="24"/>
          <w:lang w:val="ro-RO" w:eastAsia="ro-RO"/>
        </w:rPr>
      </w:pPr>
    </w:p>
    <w:p w14:paraId="438CE316" w14:textId="77777777" w:rsidR="00B8168D" w:rsidRPr="00B8168D" w:rsidRDefault="00B8168D" w:rsidP="00B8168D">
      <w:pPr>
        <w:pStyle w:val="Paragraf"/>
        <w:rPr>
          <w:rFonts w:cs="Times New Roman"/>
          <w:sz w:val="24"/>
          <w:szCs w:val="24"/>
          <w:lang w:val="ro-RO" w:eastAsia="ro-RO"/>
        </w:rPr>
      </w:pPr>
      <w:r w:rsidRPr="00B8168D">
        <w:rPr>
          <w:lang w:val="ro-RO" w:eastAsia="ro-RO"/>
        </w:rPr>
        <w:t>Map-ul poate fi parcurs in O(N) la</w:t>
      </w:r>
      <w:r w:rsidR="000B5F5C">
        <w:rPr>
          <w:lang w:val="ro-RO" w:eastAsia="ro-RO"/>
        </w:rPr>
        <w:t xml:space="preserve"> </w:t>
      </w:r>
      <w:r w:rsidRPr="00B8168D">
        <w:rPr>
          <w:lang w:val="ro-RO" w:eastAsia="ro-RO"/>
        </w:rPr>
        <w:t>fel ca un set cu iteratori.</w:t>
      </w:r>
    </w:p>
    <w:p w14:paraId="0EF091AC" w14:textId="77777777" w:rsidR="00B8168D" w:rsidRPr="00B8168D" w:rsidRDefault="00B8168D" w:rsidP="00B8168D">
      <w:pPr>
        <w:pStyle w:val="Paragraf"/>
        <w:rPr>
          <w:rFonts w:cs="Times New Roman"/>
          <w:sz w:val="24"/>
          <w:szCs w:val="24"/>
          <w:lang w:val="ro-RO" w:eastAsia="ro-RO"/>
        </w:rPr>
      </w:pPr>
    </w:p>
    <w:p w14:paraId="3E111C52" w14:textId="77777777" w:rsidR="00B8168D" w:rsidRPr="00B8168D" w:rsidRDefault="00B8168D" w:rsidP="00B8168D">
      <w:pPr>
        <w:pStyle w:val="Cod"/>
        <w:rPr>
          <w:rFonts w:ascii="Times New Roman" w:eastAsia="Times New Roman" w:hAnsi="Times New Roman" w:cs="Times New Roman"/>
          <w:sz w:val="24"/>
          <w:szCs w:val="24"/>
          <w:lang w:val="ro-RO" w:eastAsia="ro-RO"/>
        </w:rPr>
      </w:pPr>
      <w:r w:rsidRPr="00B8168D">
        <w:rPr>
          <w:rFonts w:eastAsia="Times New Roman"/>
          <w:lang w:val="ro-RO" w:eastAsia="ro-RO"/>
        </w:rPr>
        <w:t>for(auto it : M)</w:t>
      </w:r>
    </w:p>
    <w:p w14:paraId="31784F68" w14:textId="77777777" w:rsidR="00B8168D" w:rsidRDefault="00B8168D" w:rsidP="00B8168D">
      <w:pPr>
        <w:pStyle w:val="Cod"/>
        <w:rPr>
          <w:rFonts w:eastAsia="Times New Roman"/>
          <w:lang w:val="ro-RO" w:eastAsia="ro-RO"/>
        </w:rPr>
      </w:pPr>
      <w:r w:rsidRPr="00B8168D">
        <w:rPr>
          <w:rFonts w:eastAsia="Times New Roman"/>
          <w:lang w:val="ro-RO" w:eastAsia="ro-RO"/>
        </w:rPr>
        <w:t>cout &lt;&lt; it.first &lt;&lt; “  “ &lt;&lt; it.second</w:t>
      </w:r>
      <w:r w:rsidRPr="00B8168D">
        <w:rPr>
          <w:rFonts w:eastAsia="Times New Roman"/>
          <w:lang w:val="ro-RO" w:eastAsia="ro-RO"/>
        </w:rPr>
        <w:tab/>
      </w:r>
    </w:p>
    <w:p w14:paraId="6F8B058C" w14:textId="77777777" w:rsidR="00C23375" w:rsidRPr="00B8168D" w:rsidRDefault="00C23375" w:rsidP="00C23375">
      <w:pPr>
        <w:pStyle w:val="Cod"/>
        <w:ind w:left="0"/>
        <w:rPr>
          <w:rFonts w:ascii="Times New Roman" w:eastAsia="Times New Roman" w:hAnsi="Times New Roman" w:cs="Times New Roman"/>
          <w:sz w:val="24"/>
          <w:szCs w:val="24"/>
          <w:lang w:val="ro-RO" w:eastAsia="ro-RO"/>
        </w:rPr>
      </w:pPr>
    </w:p>
    <w:p w14:paraId="4360B19D" w14:textId="77777777" w:rsidR="003409B7" w:rsidRDefault="003409B7" w:rsidP="003409B7">
      <w:pPr>
        <w:pStyle w:val="Definitie"/>
      </w:pPr>
    </w:p>
    <w:p w14:paraId="6F8AA149" w14:textId="77777777" w:rsidR="00A82F15" w:rsidRDefault="003409B7" w:rsidP="00A82F15">
      <w:pPr>
        <w:pStyle w:val="Paragraf"/>
      </w:pPr>
      <w:proofErr w:type="spellStart"/>
      <w:r w:rsidRPr="003409B7">
        <w:rPr>
          <w:b/>
        </w:rPr>
        <w:t>Algoritm</w:t>
      </w:r>
      <w:proofErr w:type="spellEnd"/>
      <w:r>
        <w:t xml:space="preserve">: </w:t>
      </w:r>
      <w:proofErr w:type="spellStart"/>
      <w:r w:rsidR="00A82F15">
        <w:t>exista</w:t>
      </w:r>
      <w:proofErr w:type="spellEnd"/>
      <w:r w:rsidR="00A82F15">
        <w:t xml:space="preserve"> o </w:t>
      </w:r>
      <w:proofErr w:type="spellStart"/>
      <w:r w:rsidR="00A82F15">
        <w:t>arie</w:t>
      </w:r>
      <w:proofErr w:type="spellEnd"/>
      <w:r w:rsidR="00A82F15">
        <w:t xml:space="preserve"> </w:t>
      </w:r>
      <w:proofErr w:type="spellStart"/>
      <w:r w:rsidR="00A82F15">
        <w:t>destul</w:t>
      </w:r>
      <w:proofErr w:type="spellEnd"/>
      <w:r w:rsidR="00A82F15">
        <w:t xml:space="preserve"> de </w:t>
      </w:r>
      <w:proofErr w:type="spellStart"/>
      <w:r w:rsidR="00A82F15">
        <w:t>larg</w:t>
      </w:r>
      <w:proofErr w:type="spellEnd"/>
      <w:r w:rsidR="000E0488" w:rsidRPr="00ED7973">
        <w:rPr>
          <w:rFonts w:cs="Calibri"/>
          <w:lang w:val="ro-RO"/>
        </w:rPr>
        <w:t>ă</w:t>
      </w:r>
      <w:r w:rsidR="00A82F15">
        <w:t xml:space="preserve"> de </w:t>
      </w:r>
      <w:proofErr w:type="spellStart"/>
      <w:r w:rsidR="00A82F15">
        <w:t>algoritmi</w:t>
      </w:r>
      <w:proofErr w:type="spellEnd"/>
      <w:r w:rsidR="00A82F15">
        <w:t xml:space="preserve"> </w:t>
      </w:r>
      <w:proofErr w:type="spellStart"/>
      <w:r w:rsidR="00A82F15">
        <w:t>prezenti</w:t>
      </w:r>
      <w:proofErr w:type="spellEnd"/>
      <w:r w:rsidR="00A82F15">
        <w:t xml:space="preserve"> in STL, </w:t>
      </w:r>
      <w:proofErr w:type="spellStart"/>
      <w:r w:rsidR="00A82F15">
        <w:t>acestia</w:t>
      </w:r>
      <w:proofErr w:type="spellEnd"/>
      <w:r w:rsidR="00A82F15">
        <w:t xml:space="preserve"> </w:t>
      </w:r>
      <w:proofErr w:type="spellStart"/>
      <w:r w:rsidR="00A82F15">
        <w:t>fiind</w:t>
      </w:r>
      <w:proofErr w:type="spellEnd"/>
      <w:r w:rsidR="00A82F15">
        <w:t xml:space="preserve"> de </w:t>
      </w:r>
      <w:proofErr w:type="spellStart"/>
      <w:r w:rsidR="00A82F15">
        <w:t>mai</w:t>
      </w:r>
      <w:proofErr w:type="spellEnd"/>
      <w:r w:rsidR="00A82F15">
        <w:t xml:space="preserve"> </w:t>
      </w:r>
      <w:proofErr w:type="spellStart"/>
      <w:r w:rsidR="00A82F15">
        <w:t>multe</w:t>
      </w:r>
      <w:proofErr w:type="spellEnd"/>
      <w:r w:rsidR="00A82F15">
        <w:t xml:space="preserve"> </w:t>
      </w:r>
      <w:proofErr w:type="spellStart"/>
      <w:r w:rsidR="00A82F15">
        <w:t>tipuri</w:t>
      </w:r>
      <w:proofErr w:type="spellEnd"/>
      <w:r w:rsidR="00A82F15">
        <w:t xml:space="preserve">, </w:t>
      </w:r>
      <w:proofErr w:type="spellStart"/>
      <w:r w:rsidR="00A82F15">
        <w:t>cei</w:t>
      </w:r>
      <w:proofErr w:type="spellEnd"/>
      <w:r w:rsidR="00A82F15">
        <w:t xml:space="preserve"> </w:t>
      </w:r>
      <w:proofErr w:type="spellStart"/>
      <w:r w:rsidR="00A82F15">
        <w:t>mai</w:t>
      </w:r>
      <w:proofErr w:type="spellEnd"/>
      <w:r w:rsidR="00A82F15">
        <w:t xml:space="preserve"> </w:t>
      </w:r>
      <w:proofErr w:type="spellStart"/>
      <w:r w:rsidR="00A82F15">
        <w:t>importanti</w:t>
      </w:r>
      <w:proofErr w:type="spellEnd"/>
      <w:r w:rsidR="00A82F15">
        <w:t xml:space="preserve"> </w:t>
      </w:r>
      <w:proofErr w:type="spellStart"/>
      <w:r w:rsidR="00A82F15">
        <w:t>fiind</w:t>
      </w:r>
      <w:proofErr w:type="spellEnd"/>
      <w:r w:rsidR="00A82F15">
        <w:t xml:space="preserve"> </w:t>
      </w:r>
      <w:proofErr w:type="spellStart"/>
      <w:r w:rsidR="00A82F15">
        <w:t>cei</w:t>
      </w:r>
      <w:proofErr w:type="spellEnd"/>
      <w:r w:rsidR="00A82F15">
        <w:t xml:space="preserve"> de c</w:t>
      </w:r>
      <w:r w:rsidR="000E0488" w:rsidRPr="00ED7973">
        <w:rPr>
          <w:rFonts w:cs="Calibri"/>
          <w:lang w:val="ro-RO"/>
        </w:rPr>
        <w:t>ă</w:t>
      </w:r>
      <w:proofErr w:type="spellStart"/>
      <w:r w:rsidR="00A82F15">
        <w:t>utare</w:t>
      </w:r>
      <w:proofErr w:type="spellEnd"/>
      <w:r w:rsidR="00A82F15">
        <w:t xml:space="preserve"> </w:t>
      </w:r>
      <w:proofErr w:type="spellStart"/>
      <w:r w:rsidR="00A82F15">
        <w:t>si</w:t>
      </w:r>
      <w:proofErr w:type="spellEnd"/>
      <w:r w:rsidR="00A82F15">
        <w:t xml:space="preserve"> de </w:t>
      </w:r>
      <w:proofErr w:type="spellStart"/>
      <w:r w:rsidR="00A82F15">
        <w:t>modificare</w:t>
      </w:r>
      <w:proofErr w:type="spellEnd"/>
      <w:r w:rsidR="00A82F15">
        <w:t xml:space="preserve">. </w:t>
      </w:r>
      <w:proofErr w:type="spellStart"/>
      <w:r w:rsidR="00A82F15">
        <w:t>Algoritmi</w:t>
      </w:r>
      <w:proofErr w:type="spellEnd"/>
      <w:r w:rsidR="00A82F15">
        <w:t xml:space="preserve"> de c</w:t>
      </w:r>
      <w:r w:rsidR="000E0488" w:rsidRPr="00ED7973">
        <w:rPr>
          <w:rFonts w:cs="Calibri"/>
          <w:lang w:val="ro-RO"/>
        </w:rPr>
        <w:t>ă</w:t>
      </w:r>
      <w:proofErr w:type="spellStart"/>
      <w:r w:rsidR="00A82F15">
        <w:t>utare</w:t>
      </w:r>
      <w:proofErr w:type="spellEnd"/>
      <w:r w:rsidR="00A82F15">
        <w:t xml:space="preserve"> sunt </w:t>
      </w:r>
      <w:proofErr w:type="spellStart"/>
      <w:r w:rsidR="00A82F15">
        <w:t>cei</w:t>
      </w:r>
      <w:proofErr w:type="spellEnd"/>
      <w:r w:rsidR="00A82F15">
        <w:t xml:space="preserve"> </w:t>
      </w:r>
      <w:proofErr w:type="spellStart"/>
      <w:r w:rsidR="00A82F15">
        <w:t>liniari</w:t>
      </w:r>
      <w:proofErr w:type="spellEnd"/>
      <w:r w:rsidR="00A82F15">
        <w:t xml:space="preserve">, precum: </w:t>
      </w:r>
    </w:p>
    <w:p w14:paraId="345A51C6" w14:textId="77777777" w:rsidR="00A82F15" w:rsidRDefault="00A82F15" w:rsidP="00A82F15">
      <w:pPr>
        <w:pStyle w:val="Cod"/>
      </w:pPr>
      <w:r>
        <w:t>find(</w:t>
      </w:r>
      <w:proofErr w:type="spellStart"/>
      <w:r>
        <w:t>v.begin</w:t>
      </w:r>
      <w:proofErr w:type="spellEnd"/>
      <w:r>
        <w:t>(),</w:t>
      </w:r>
      <w:proofErr w:type="spellStart"/>
      <w:r>
        <w:t>v.end</w:t>
      </w:r>
      <w:proofErr w:type="spellEnd"/>
      <w:r>
        <w:t>(),element);</w:t>
      </w:r>
    </w:p>
    <w:p w14:paraId="07FFF445" w14:textId="77777777" w:rsidR="00A82F15" w:rsidRDefault="00A82F15" w:rsidP="00A82F15">
      <w:pPr>
        <w:pStyle w:val="Cod"/>
      </w:pPr>
      <w:proofErr w:type="spellStart"/>
      <w:r>
        <w:t>lower_bound</w:t>
      </w:r>
      <w:proofErr w:type="spellEnd"/>
      <w:r>
        <w:t>(</w:t>
      </w:r>
      <w:proofErr w:type="spellStart"/>
      <w:r>
        <w:t>v.begin</w:t>
      </w:r>
      <w:proofErr w:type="spellEnd"/>
      <w:r>
        <w:t>(),</w:t>
      </w:r>
      <w:proofErr w:type="spellStart"/>
      <w:r>
        <w:t>v.end</w:t>
      </w:r>
      <w:proofErr w:type="spellEnd"/>
      <w:r>
        <w:t>(),element);</w:t>
      </w:r>
    </w:p>
    <w:p w14:paraId="014ABEA8" w14:textId="77777777" w:rsidR="00A82F15" w:rsidRDefault="00A82F15" w:rsidP="00A82F15">
      <w:pPr>
        <w:pStyle w:val="Cod"/>
      </w:pPr>
      <w:proofErr w:type="spellStart"/>
      <w:r>
        <w:t>upper_bound</w:t>
      </w:r>
      <w:proofErr w:type="spellEnd"/>
      <w:r>
        <w:t>(</w:t>
      </w:r>
      <w:proofErr w:type="spellStart"/>
      <w:r>
        <w:t>v.begin</w:t>
      </w:r>
      <w:proofErr w:type="spellEnd"/>
      <w:r>
        <w:t>(),</w:t>
      </w:r>
      <w:proofErr w:type="spellStart"/>
      <w:r>
        <w:t>v.end</w:t>
      </w:r>
      <w:proofErr w:type="spellEnd"/>
      <w:r>
        <w:t>(),element);</w:t>
      </w:r>
    </w:p>
    <w:p w14:paraId="2B80E05D" w14:textId="77777777" w:rsidR="003409B7" w:rsidRDefault="00A82F15" w:rsidP="00A82F15">
      <w:pPr>
        <w:pStyle w:val="Cod"/>
      </w:pPr>
      <w:proofErr w:type="spellStart"/>
      <w:r>
        <w:t>binary_search</w:t>
      </w:r>
      <w:proofErr w:type="spellEnd"/>
      <w:r>
        <w:t>(</w:t>
      </w:r>
      <w:proofErr w:type="spellStart"/>
      <w:r>
        <w:t>v.begin</w:t>
      </w:r>
      <w:proofErr w:type="spellEnd"/>
      <w:r>
        <w:t>(),</w:t>
      </w:r>
      <w:proofErr w:type="spellStart"/>
      <w:r>
        <w:t>v.end</w:t>
      </w:r>
      <w:proofErr w:type="spellEnd"/>
      <w:r>
        <w:t>(),element);</w:t>
      </w:r>
    </w:p>
    <w:p w14:paraId="0A2C2582" w14:textId="77777777" w:rsidR="00A82F15" w:rsidRDefault="00A82F15" w:rsidP="00A82F15">
      <w:pPr>
        <w:pStyle w:val="Cod"/>
      </w:pPr>
      <w:proofErr w:type="spellStart"/>
      <w:r>
        <w:t>nth_element</w:t>
      </w:r>
      <w:proofErr w:type="spellEnd"/>
      <w:r>
        <w:t>(</w:t>
      </w:r>
      <w:proofErr w:type="spellStart"/>
      <w:r>
        <w:t>v.begin</w:t>
      </w:r>
      <w:proofErr w:type="spellEnd"/>
      <w:r>
        <w:t>(),</w:t>
      </w:r>
      <w:proofErr w:type="spellStart"/>
      <w:r>
        <w:t>v.begin</w:t>
      </w:r>
      <w:proofErr w:type="spellEnd"/>
      <w:r>
        <w:t xml:space="preserve">() + </w:t>
      </w:r>
      <w:proofErr w:type="spellStart"/>
      <w:r>
        <w:t>n,v.end</w:t>
      </w:r>
      <w:proofErr w:type="spellEnd"/>
      <w:r>
        <w:t>());</w:t>
      </w:r>
    </w:p>
    <w:p w14:paraId="5AA7A369" w14:textId="77777777" w:rsidR="00A82F15" w:rsidRDefault="00A82F15" w:rsidP="00A82F15">
      <w:pPr>
        <w:pStyle w:val="Cod"/>
      </w:pPr>
    </w:p>
    <w:p w14:paraId="6C34D7A9" w14:textId="77777777" w:rsidR="00A82F15" w:rsidRDefault="001A388F" w:rsidP="00A82F15">
      <w:pPr>
        <w:pStyle w:val="Paragraf"/>
      </w:pPr>
      <w:proofErr w:type="spellStart"/>
      <w:r>
        <w:t>Funcţia</w:t>
      </w:r>
      <w:proofErr w:type="spellEnd"/>
      <w:r w:rsidR="00A82F15">
        <w:t xml:space="preserve"> </w:t>
      </w:r>
      <w:r w:rsidR="00A82F15" w:rsidRPr="00E47CCE">
        <w:rPr>
          <w:rFonts w:ascii="Courier New" w:hAnsi="Courier New" w:cs="Courier New"/>
        </w:rPr>
        <w:t>swap</w:t>
      </w:r>
      <w:r w:rsidR="00A82F15">
        <w:t xml:space="preserve"> </w:t>
      </w:r>
    </w:p>
    <w:p w14:paraId="42424EC1" w14:textId="77777777" w:rsidR="00A82F15" w:rsidRDefault="00A82F15" w:rsidP="00A82F15">
      <w:pPr>
        <w:pStyle w:val="Paragraf"/>
      </w:pPr>
      <w:r>
        <w:br/>
      </w:r>
      <w:proofErr w:type="spellStart"/>
      <w:r>
        <w:t>Membr</w:t>
      </w:r>
      <w:proofErr w:type="spellEnd"/>
      <w:r w:rsidR="000E0488" w:rsidRPr="00ED7973">
        <w:rPr>
          <w:rFonts w:cs="Calibri"/>
          <w:lang w:val="ro-RO"/>
        </w:rPr>
        <w:t>ă</w:t>
      </w:r>
      <w:r>
        <w:t xml:space="preserve"> a </w:t>
      </w:r>
      <w:proofErr w:type="spellStart"/>
      <w:r>
        <w:t>bibliotecii</w:t>
      </w:r>
      <w:proofErr w:type="spellEnd"/>
      <w:r>
        <w:t xml:space="preserve"> </w:t>
      </w:r>
      <w:r w:rsidRPr="00E47CCE">
        <w:rPr>
          <w:rFonts w:ascii="Courier New" w:hAnsi="Courier New" w:cs="Courier New"/>
        </w:rPr>
        <w:t>&lt;algorithm&gt;</w:t>
      </w:r>
      <w:r>
        <w:t xml:space="preserve">, </w:t>
      </w:r>
      <w:proofErr w:type="spellStart"/>
      <w:r w:rsidR="001A388F">
        <w:t>funcţia</w:t>
      </w:r>
      <w:proofErr w:type="spellEnd"/>
      <w:r>
        <w:t xml:space="preserve"> swap </w:t>
      </w:r>
      <w:proofErr w:type="spellStart"/>
      <w:r>
        <w:t>prime</w:t>
      </w:r>
      <w:r w:rsidR="00E36DEC" w:rsidRPr="00E36DEC">
        <w:t>ș</w:t>
      </w:r>
      <w:r w:rsidR="00E36DEC">
        <w:t>te</w:t>
      </w:r>
      <w:proofErr w:type="spellEnd"/>
      <w:r w:rsidR="00E36DEC">
        <w:t xml:space="preserve"> ca </w:t>
      </w:r>
      <w:proofErr w:type="spellStart"/>
      <w:r w:rsidR="00E36DEC">
        <w:t>parametri</w:t>
      </w:r>
      <w:proofErr w:type="spellEnd"/>
      <w:r>
        <w:t xml:space="preserve"> </w:t>
      </w:r>
      <w:proofErr w:type="spellStart"/>
      <w:r>
        <w:t>dou</w:t>
      </w:r>
      <w:proofErr w:type="spellEnd"/>
      <w:r w:rsidR="000E0488" w:rsidRPr="00ED7973">
        <w:rPr>
          <w:rFonts w:cs="Calibri"/>
          <w:lang w:val="ro-RO"/>
        </w:rPr>
        <w:t>ă</w:t>
      </w:r>
      <w:r>
        <w:t xml:space="preserve"> </w:t>
      </w:r>
      <w:proofErr w:type="spellStart"/>
      <w:r>
        <w:t>tipuri</w:t>
      </w:r>
      <w:proofErr w:type="spellEnd"/>
      <w:r>
        <w:t xml:space="preserve"> de </w:t>
      </w:r>
      <w:proofErr w:type="spellStart"/>
      <w:r>
        <w:t>dat</w:t>
      </w:r>
      <w:proofErr w:type="spellEnd"/>
      <w:r w:rsidR="000E0488" w:rsidRPr="00ED7973">
        <w:rPr>
          <w:rFonts w:cs="Calibri"/>
          <w:lang w:val="ro-RO"/>
        </w:rPr>
        <w:t>ă</w:t>
      </w:r>
      <w:r>
        <w:t xml:space="preserve"> </w:t>
      </w:r>
      <w:proofErr w:type="spellStart"/>
      <w:r>
        <w:t>existente</w:t>
      </w:r>
      <w:proofErr w:type="spellEnd"/>
      <w:r>
        <w:t xml:space="preserve"> </w:t>
      </w:r>
      <w:proofErr w:type="spellStart"/>
      <w:r>
        <w:t>deja</w:t>
      </w:r>
      <w:proofErr w:type="spellEnd"/>
      <w:r>
        <w:t xml:space="preserve"> (</w:t>
      </w:r>
      <w:proofErr w:type="spellStart"/>
      <w:r>
        <w:t>variabile</w:t>
      </w:r>
      <w:proofErr w:type="spellEnd"/>
      <w:r>
        <w:t xml:space="preserve"> simple, </w:t>
      </w:r>
      <w:proofErr w:type="spellStart"/>
      <w:r>
        <w:t>structuri</w:t>
      </w:r>
      <w:proofErr w:type="spellEnd"/>
      <w:r>
        <w:t xml:space="preserve"> ), </w:t>
      </w:r>
      <w:proofErr w:type="spellStart"/>
      <w:r>
        <w:t>dar</w:t>
      </w:r>
      <w:proofErr w:type="spellEnd"/>
      <w:r>
        <w:t xml:space="preserve"> NU </w:t>
      </w:r>
      <w:proofErr w:type="spellStart"/>
      <w:r>
        <w:t>tablouri</w:t>
      </w:r>
      <w:proofErr w:type="spellEnd"/>
      <w:r>
        <w:t xml:space="preserve">, </w:t>
      </w:r>
      <w:proofErr w:type="spellStart"/>
      <w:r w:rsidR="00E36DEC" w:rsidRPr="00E36DEC">
        <w:t>ș</w:t>
      </w:r>
      <w:r>
        <w:t>i</w:t>
      </w:r>
      <w:proofErr w:type="spellEnd"/>
      <w:r>
        <w:t xml:space="preserve"> le </w:t>
      </w:r>
      <w:proofErr w:type="spellStart"/>
      <w:r>
        <w:t>interschimb</w:t>
      </w:r>
      <w:r w:rsidR="002E25EB" w:rsidRPr="002E25EB">
        <w:t>ă</w:t>
      </w:r>
      <w:proofErr w:type="spellEnd"/>
      <w:r>
        <w:t xml:space="preserve">. </w:t>
      </w:r>
      <w:proofErr w:type="spellStart"/>
      <w:r>
        <w:t>Aceast</w:t>
      </w:r>
      <w:r w:rsidR="002E25EB" w:rsidRPr="002E25EB">
        <w:t>ă</w:t>
      </w:r>
      <w:proofErr w:type="spellEnd"/>
      <w:r>
        <w:t xml:space="preserve"> </w:t>
      </w:r>
      <w:proofErr w:type="spellStart"/>
      <w:r>
        <w:t>functie</w:t>
      </w:r>
      <w:proofErr w:type="spellEnd"/>
      <w:r>
        <w:t xml:space="preserve"> are </w:t>
      </w:r>
      <w:proofErr w:type="spellStart"/>
      <w:r>
        <w:t>capacitatea</w:t>
      </w:r>
      <w:proofErr w:type="spellEnd"/>
      <w:r>
        <w:t xml:space="preserve"> de a </w:t>
      </w:r>
      <w:proofErr w:type="spellStart"/>
      <w:r>
        <w:t>interschimba</w:t>
      </w:r>
      <w:proofErr w:type="spellEnd"/>
      <w:r>
        <w:t xml:space="preserve"> </w:t>
      </w:r>
      <w:proofErr w:type="spellStart"/>
      <w:r>
        <w:t>containeri</w:t>
      </w:r>
      <w:proofErr w:type="spellEnd"/>
      <w:r>
        <w:t xml:space="preserve"> din STL care au </w:t>
      </w:r>
      <w:proofErr w:type="spellStart"/>
      <w:r>
        <w:t>rol</w:t>
      </w:r>
      <w:proofErr w:type="spellEnd"/>
      <w:r>
        <w:t xml:space="preserve"> de </w:t>
      </w:r>
      <w:proofErr w:type="spellStart"/>
      <w:r>
        <w:t>tablou</w:t>
      </w:r>
      <w:proofErr w:type="spellEnd"/>
      <w:r>
        <w:t xml:space="preserve">, </w:t>
      </w:r>
      <w:proofErr w:type="spellStart"/>
      <w:r>
        <w:t>interschimb</w:t>
      </w:r>
      <w:r w:rsidR="002E25EB" w:rsidRPr="002E25EB">
        <w:t>â</w:t>
      </w:r>
      <w:r>
        <w:t>nd</w:t>
      </w:r>
      <w:proofErr w:type="spellEnd"/>
      <w:r>
        <w:t xml:space="preserve"> </w:t>
      </w:r>
      <w:proofErr w:type="spellStart"/>
      <w:r>
        <w:t>doar</w:t>
      </w:r>
      <w:proofErr w:type="spellEnd"/>
      <w:r>
        <w:t xml:space="preserve"> </w:t>
      </w:r>
      <w:proofErr w:type="spellStart"/>
      <w:r>
        <w:t>adresele</w:t>
      </w:r>
      <w:proofErr w:type="spellEnd"/>
      <w:r>
        <w:t xml:space="preserve"> de </w:t>
      </w:r>
      <w:proofErr w:type="spellStart"/>
      <w:r>
        <w:t>memo</w:t>
      </w:r>
      <w:r w:rsidR="000E0488">
        <w:t>rie</w:t>
      </w:r>
      <w:proofErr w:type="spellEnd"/>
      <w:r w:rsidR="000E0488">
        <w:t xml:space="preserve"> </w:t>
      </w:r>
      <w:proofErr w:type="spellStart"/>
      <w:r w:rsidR="000E0488">
        <w:t>pentru</w:t>
      </w:r>
      <w:proofErr w:type="spellEnd"/>
      <w:r w:rsidR="000E0488">
        <w:t xml:space="preserve"> </w:t>
      </w:r>
      <w:proofErr w:type="spellStart"/>
      <w:r w:rsidR="001C6D1B" w:rsidRPr="001C6D1B">
        <w:t>î</w:t>
      </w:r>
      <w:r w:rsidR="000E0488">
        <w:t>nceput</w:t>
      </w:r>
      <w:proofErr w:type="spellEnd"/>
      <w:r w:rsidR="000E0488">
        <w:t xml:space="preserve"> </w:t>
      </w:r>
      <w:proofErr w:type="spellStart"/>
      <w:r w:rsidR="000E0488">
        <w:t>si</w:t>
      </w:r>
      <w:proofErr w:type="spellEnd"/>
      <w:r w:rsidR="000E0488">
        <w:t xml:space="preserve"> </w:t>
      </w:r>
      <w:proofErr w:type="spellStart"/>
      <w:r w:rsidR="000E0488">
        <w:t>sf</w:t>
      </w:r>
      <w:r w:rsidR="002E25EB" w:rsidRPr="002E25EB">
        <w:t>â</w:t>
      </w:r>
      <w:r w:rsidR="000E0488">
        <w:t>r</w:t>
      </w:r>
      <w:r w:rsidR="00E36DEC" w:rsidRPr="00E36DEC">
        <w:t>ș</w:t>
      </w:r>
      <w:r w:rsidR="000E0488">
        <w:t>it</w:t>
      </w:r>
      <w:proofErr w:type="spellEnd"/>
      <w:r w:rsidR="000E0488">
        <w:t xml:space="preserve"> (</w:t>
      </w:r>
      <w:r>
        <w:t xml:space="preserve">de </w:t>
      </w:r>
      <w:proofErr w:type="spellStart"/>
      <w:r>
        <w:t>exemplu</w:t>
      </w:r>
      <w:proofErr w:type="spellEnd"/>
      <w:r>
        <w:t xml:space="preserve"> </w:t>
      </w:r>
      <w:r w:rsidRPr="00E47CCE">
        <w:rPr>
          <w:rFonts w:ascii="Courier New" w:hAnsi="Courier New" w:cs="Courier New"/>
        </w:rPr>
        <w:t>swap(vector1,vector2)</w:t>
      </w:r>
      <w:r>
        <w:t xml:space="preserve">, </w:t>
      </w:r>
      <w:proofErr w:type="spellStart"/>
      <w:r>
        <w:t>unde</w:t>
      </w:r>
      <w:proofErr w:type="spellEnd"/>
      <w:r>
        <w:t xml:space="preserve"> </w:t>
      </w:r>
      <w:proofErr w:type="spellStart"/>
      <w:r>
        <w:t>vectorii</w:t>
      </w:r>
      <w:proofErr w:type="spellEnd"/>
      <w:r>
        <w:t xml:space="preserve"> sunt </w:t>
      </w:r>
      <w:proofErr w:type="spellStart"/>
      <w:r>
        <w:t>containeri</w:t>
      </w:r>
      <w:proofErr w:type="spellEnd"/>
      <w:r>
        <w:t xml:space="preserve"> din STL ).</w:t>
      </w:r>
    </w:p>
    <w:p w14:paraId="04D40C5F" w14:textId="77777777" w:rsidR="00E47CCE" w:rsidRDefault="00E47CCE" w:rsidP="00A82F15">
      <w:pPr>
        <w:pStyle w:val="Paragraf"/>
      </w:pPr>
    </w:p>
    <w:p w14:paraId="55EB4C36" w14:textId="77777777" w:rsidR="00E47CCE" w:rsidRDefault="00E47CCE" w:rsidP="00A82F15">
      <w:pPr>
        <w:pStyle w:val="Paragraf"/>
      </w:pPr>
      <w:proofErr w:type="spellStart"/>
      <w:r>
        <w:t>Exemplu</w:t>
      </w:r>
      <w:proofErr w:type="spellEnd"/>
      <w:r>
        <w:t>:</w:t>
      </w:r>
    </w:p>
    <w:p w14:paraId="3ED79A32"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long long a, b;</w:t>
      </w:r>
    </w:p>
    <w:p w14:paraId="70433D30"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struct elev{</w:t>
      </w:r>
    </w:p>
    <w:p w14:paraId="5E8F5026"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int varsta;  </w:t>
      </w:r>
    </w:p>
    <w:p w14:paraId="3B02A96E"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char nume[10];</w:t>
      </w:r>
    </w:p>
    <w:p w14:paraId="702AC2D1"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}e1,e2;</w:t>
      </w:r>
    </w:p>
    <w:p w14:paraId="3380AE4F" w14:textId="77777777" w:rsidR="00E47CCE" w:rsidRPr="00E47CCE" w:rsidRDefault="00E47CCE" w:rsidP="00E47CCE">
      <w:pPr>
        <w:pStyle w:val="Cod"/>
        <w:rPr>
          <w:rFonts w:ascii="Times New Roman" w:eastAsia="Times New Roman" w:hAnsi="Times New Roman" w:cs="Times New Roman"/>
          <w:sz w:val="24"/>
          <w:szCs w:val="24"/>
          <w:lang w:val="ro-RO" w:eastAsia="ro-RO"/>
        </w:rPr>
      </w:pPr>
    </w:p>
    <w:p w14:paraId="6AABD334"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vector&lt;pair&lt;int,int&gt; &gt; v1,v2;</w:t>
      </w:r>
    </w:p>
    <w:p w14:paraId="5CD26F2B" w14:textId="77777777" w:rsidR="00E47CCE" w:rsidRPr="00E47CCE" w:rsidRDefault="00E47CCE" w:rsidP="00E47CCE">
      <w:pPr>
        <w:pStyle w:val="Cod"/>
        <w:rPr>
          <w:rFonts w:ascii="Times New Roman" w:eastAsia="Times New Roman" w:hAnsi="Times New Roman" w:cs="Times New Roman"/>
          <w:sz w:val="24"/>
          <w:szCs w:val="24"/>
          <w:lang w:val="ro-RO" w:eastAsia="ro-RO"/>
        </w:rPr>
      </w:pPr>
    </w:p>
    <w:p w14:paraId="0FFFB970"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int main()</w:t>
      </w:r>
    </w:p>
    <w:p w14:paraId="6079B7FB"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w:t>
      </w:r>
    </w:p>
    <w:p w14:paraId="3893FE29"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swap(a,b);</w:t>
      </w:r>
    </w:p>
    <w:p w14:paraId="208A4CE7"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swap(e1,e2);</w:t>
      </w:r>
    </w:p>
    <w:p w14:paraId="74B503DF" w14:textId="77777777" w:rsid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swap(v1,v2);</w:t>
      </w:r>
    </w:p>
    <w:p w14:paraId="5F626690" w14:textId="77777777" w:rsidR="00E47CCE" w:rsidRPr="00E47CCE" w:rsidRDefault="00E47CCE" w:rsidP="00E47CCE">
      <w:pPr>
        <w:pStyle w:val="Cod"/>
        <w:rPr>
          <w:rFonts w:ascii="Times New Roman" w:eastAsia="Times New Roman" w:hAnsi="Times New Roman" w:cs="Times New Roman"/>
          <w:sz w:val="24"/>
          <w:szCs w:val="24"/>
          <w:lang w:val="ro-RO" w:eastAsia="ro-RO"/>
        </w:rPr>
      </w:pPr>
    </w:p>
    <w:p w14:paraId="5D059986"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return 0;</w:t>
      </w:r>
    </w:p>
    <w:p w14:paraId="3ADF8325" w14:textId="77777777" w:rsidR="00E47CCE" w:rsidRDefault="00E47CCE" w:rsidP="00E47CCE">
      <w:pPr>
        <w:pStyle w:val="Cod"/>
        <w:rPr>
          <w:rFonts w:eastAsia="Times New Roman"/>
          <w:lang w:val="ro-RO" w:eastAsia="ro-RO"/>
        </w:rPr>
      </w:pPr>
      <w:r w:rsidRPr="00E47CCE">
        <w:rPr>
          <w:rFonts w:eastAsia="Times New Roman"/>
          <w:lang w:val="ro-RO" w:eastAsia="ro-RO"/>
        </w:rPr>
        <w:lastRenderedPageBreak/>
        <w:t>}</w:t>
      </w:r>
    </w:p>
    <w:p w14:paraId="2BB6F7A3" w14:textId="77777777" w:rsidR="00E47CCE" w:rsidRPr="00E47CCE" w:rsidRDefault="00E47CCE" w:rsidP="00E47CCE">
      <w:pPr>
        <w:pStyle w:val="Paragraf"/>
        <w:rPr>
          <w:rFonts w:cs="Times New Roman"/>
          <w:sz w:val="24"/>
          <w:szCs w:val="24"/>
          <w:lang w:val="ro-RO" w:eastAsia="ro-RO"/>
        </w:rPr>
      </w:pPr>
      <w:r w:rsidRPr="00E47CCE">
        <w:rPr>
          <w:b/>
          <w:bCs/>
          <w:lang w:val="ro-RO" w:eastAsia="ro-RO"/>
        </w:rPr>
        <w:t>Functorii</w:t>
      </w:r>
      <w:r w:rsidRPr="00E47CCE">
        <w:rPr>
          <w:lang w:val="ro-RO" w:eastAsia="ro-RO"/>
        </w:rPr>
        <w:t xml:space="preserve"> se definesc </w:t>
      </w:r>
      <w:r w:rsidR="001C6D1B" w:rsidRPr="001C6D1B">
        <w:rPr>
          <w:lang w:val="ro-RO" w:eastAsia="ro-RO"/>
        </w:rPr>
        <w:t>î</w:t>
      </w:r>
      <w:r w:rsidRPr="00E47CCE">
        <w:rPr>
          <w:lang w:val="ro-RO" w:eastAsia="ro-RO"/>
        </w:rPr>
        <w:t>n felul urm</w:t>
      </w:r>
      <w:r w:rsidR="002E25EB" w:rsidRPr="002E25EB">
        <w:rPr>
          <w:lang w:val="ro-RO" w:eastAsia="ro-RO"/>
        </w:rPr>
        <w:t>ă</w:t>
      </w:r>
      <w:r w:rsidRPr="00E47CCE">
        <w:rPr>
          <w:lang w:val="ro-RO" w:eastAsia="ro-RO"/>
        </w:rPr>
        <w:t>tor:</w:t>
      </w:r>
    </w:p>
    <w:p w14:paraId="2546EFD9" w14:textId="77777777" w:rsidR="00E47CCE" w:rsidRPr="00E47CCE" w:rsidRDefault="00E47CCE" w:rsidP="00E47CCE">
      <w:pPr>
        <w:pStyle w:val="Cod"/>
        <w:rPr>
          <w:rFonts w:ascii="Times New Roman" w:eastAsia="Times New Roman" w:hAnsi="Times New Roman" w:cs="Times New Roman"/>
          <w:sz w:val="24"/>
          <w:szCs w:val="24"/>
          <w:lang w:val="ro-RO" w:eastAsia="ro-RO"/>
        </w:rPr>
      </w:pPr>
    </w:p>
    <w:p w14:paraId="2D6C242F"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[variabilele din scope-ul curent</w:t>
      </w:r>
      <w:r w:rsidR="000E0488">
        <w:rPr>
          <w:rFonts w:eastAsia="Times New Roman"/>
          <w:lang w:val="ro-RO" w:eastAsia="ro-RO"/>
        </w:rPr>
        <w:t>/</w:t>
      </w:r>
      <w:r w:rsidRPr="00E47CCE">
        <w:rPr>
          <w:rFonts w:eastAsia="Times New Roman"/>
          <w:lang w:val="ro-RO" w:eastAsia="ro-RO"/>
        </w:rPr>
        <w:t>globale ce vor fi modificate, specificate prin referinta] ( variabilele membre ale functiei, folosite in mod util de apeluri ) -&gt; tipul de date returnat, posibil autodetectabil{  … continut functie … };</w:t>
      </w:r>
    </w:p>
    <w:p w14:paraId="28B4FC70" w14:textId="77777777" w:rsidR="00E47CCE" w:rsidRPr="00E47CCE" w:rsidRDefault="00E47CCE" w:rsidP="00E47CCE">
      <w:pPr>
        <w:pStyle w:val="Cod"/>
        <w:rPr>
          <w:rFonts w:ascii="Times New Roman" w:eastAsia="Times New Roman" w:hAnsi="Times New Roman" w:cs="Times New Roman"/>
          <w:sz w:val="24"/>
          <w:szCs w:val="24"/>
          <w:lang w:val="ro-RO" w:eastAsia="ro-RO"/>
        </w:rPr>
      </w:pPr>
    </w:p>
    <w:p w14:paraId="4245149A"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Exemplul pentru un comparator, utilizand o functie lambda:</w:t>
      </w:r>
    </w:p>
    <w:p w14:paraId="6F342F76" w14:textId="77777777" w:rsidR="00E47CCE" w:rsidRPr="00E47CCE" w:rsidRDefault="00E47CCE" w:rsidP="00E47CCE">
      <w:pPr>
        <w:pStyle w:val="Cod"/>
        <w:rPr>
          <w:rFonts w:ascii="Times New Roman" w:eastAsia="Times New Roman" w:hAnsi="Times New Roman" w:cs="Times New Roman"/>
          <w:sz w:val="24"/>
          <w:szCs w:val="24"/>
          <w:lang w:val="ro-RO" w:eastAsia="ro-RO"/>
        </w:rPr>
      </w:pPr>
    </w:p>
    <w:p w14:paraId="400DA1B3"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 xml:space="preserve">[] (const int &amp;a, const int &amp;b) -&gt; const bool { return a &gt; b; }; </w:t>
      </w:r>
    </w:p>
    <w:p w14:paraId="66013627" w14:textId="77777777" w:rsidR="00E47CCE" w:rsidRPr="00E47CCE" w:rsidRDefault="00E47CCE" w:rsidP="00E47CCE">
      <w:pPr>
        <w:pStyle w:val="Paragraf"/>
        <w:rPr>
          <w:rFonts w:cs="Times New Roman"/>
          <w:sz w:val="24"/>
          <w:szCs w:val="24"/>
          <w:lang w:val="ro-RO" w:eastAsia="ro-RO"/>
        </w:rPr>
      </w:pPr>
      <w:r>
        <w:rPr>
          <w:lang w:val="ro-RO" w:eastAsia="ro-RO"/>
        </w:rPr>
        <w:t>A</w:t>
      </w:r>
      <w:r w:rsidRPr="00E47CCE">
        <w:rPr>
          <w:lang w:val="ro-RO" w:eastAsia="ro-RO"/>
        </w:rPr>
        <w:t>ceast</w:t>
      </w:r>
      <w:r w:rsidR="002E25EB" w:rsidRPr="002E25EB">
        <w:rPr>
          <w:lang w:val="ro-RO" w:eastAsia="ro-RO"/>
        </w:rPr>
        <w:t>ă</w:t>
      </w:r>
      <w:r w:rsidR="002E25EB">
        <w:rPr>
          <w:lang w:val="ro-RO" w:eastAsia="ro-RO"/>
        </w:rPr>
        <w:t xml:space="preserve"> </w:t>
      </w:r>
      <w:r w:rsidRPr="00E47CCE">
        <w:rPr>
          <w:lang w:val="ro-RO" w:eastAsia="ro-RO"/>
        </w:rPr>
        <w:t xml:space="preserve"> functie lambda pentru a putea fi folosit</w:t>
      </w:r>
      <w:r w:rsidR="002E25EB" w:rsidRPr="002E25EB">
        <w:rPr>
          <w:lang w:val="ro-RO" w:eastAsia="ro-RO"/>
        </w:rPr>
        <w:t>ă</w:t>
      </w:r>
      <w:r w:rsidRPr="00E47CCE">
        <w:rPr>
          <w:lang w:val="ro-RO" w:eastAsia="ro-RO"/>
        </w:rPr>
        <w:t>, trebuie</w:t>
      </w:r>
      <w:r w:rsidR="002E25EB">
        <w:rPr>
          <w:lang w:val="ro-RO" w:eastAsia="ro-RO"/>
        </w:rPr>
        <w:t xml:space="preserve"> mai</w:t>
      </w:r>
      <w:r w:rsidRPr="00E47CCE">
        <w:rPr>
          <w:lang w:val="ro-RO" w:eastAsia="ro-RO"/>
        </w:rPr>
        <w:t xml:space="preserve"> </w:t>
      </w:r>
      <w:r w:rsidR="00CF7061" w:rsidRPr="00CF7061">
        <w:rPr>
          <w:lang w:val="ro-RO" w:eastAsia="ro-RO"/>
        </w:rPr>
        <w:t>î</w:t>
      </w:r>
      <w:r w:rsidRPr="00E47CCE">
        <w:rPr>
          <w:lang w:val="ro-RO" w:eastAsia="ro-RO"/>
        </w:rPr>
        <w:t>nt</w:t>
      </w:r>
      <w:r w:rsidR="002E25EB" w:rsidRPr="002E25EB">
        <w:rPr>
          <w:lang w:val="ro-RO" w:eastAsia="ro-RO"/>
        </w:rPr>
        <w:t>â</w:t>
      </w:r>
      <w:r w:rsidRPr="00E47CCE">
        <w:rPr>
          <w:lang w:val="ro-RO" w:eastAsia="ro-RO"/>
        </w:rPr>
        <w:t>i salvat</w:t>
      </w:r>
      <w:r w:rsidR="000E0488" w:rsidRPr="00ED7973">
        <w:rPr>
          <w:rFonts w:cs="Calibri"/>
          <w:lang w:val="ro-RO"/>
        </w:rPr>
        <w:t>ă</w:t>
      </w:r>
      <w:r w:rsidRPr="00E47CCE">
        <w:rPr>
          <w:lang w:val="ro-RO" w:eastAsia="ro-RO"/>
        </w:rPr>
        <w:t xml:space="preserve"> </w:t>
      </w:r>
      <w:r w:rsidR="00CF7061" w:rsidRPr="00CF7061">
        <w:rPr>
          <w:lang w:val="ro-RO" w:eastAsia="ro-RO"/>
        </w:rPr>
        <w:t>î</w:t>
      </w:r>
      <w:r w:rsidRPr="00E47CCE">
        <w:rPr>
          <w:lang w:val="ro-RO" w:eastAsia="ro-RO"/>
        </w:rPr>
        <w:t xml:space="preserve">ntr-un </w:t>
      </w:r>
      <w:del w:id="497" w:author="Gabriel" w:date="2015-08-04T23:57:00Z">
        <w:r w:rsidRPr="00E47CCE" w:rsidDel="00FD49C4">
          <w:rPr>
            <w:lang w:val="ro-RO" w:eastAsia="ro-RO"/>
          </w:rPr>
          <w:delText>t</w:delText>
        </w:r>
      </w:del>
      <w:del w:id="498" w:author="Gabriel" w:date="2015-08-04T23:56:00Z">
        <w:r w:rsidRPr="00E47CCE" w:rsidDel="00FD49C4">
          <w:rPr>
            <w:lang w:val="ro-RO" w:eastAsia="ro-RO"/>
          </w:rPr>
          <w:delText>ip de date</w:delText>
        </w:r>
      </w:del>
      <w:r w:rsidRPr="00E47CCE">
        <w:rPr>
          <w:lang w:val="ro-RO" w:eastAsia="ro-RO"/>
        </w:rPr>
        <w:t xml:space="preserve"> auto, ce suport</w:t>
      </w:r>
      <w:r w:rsidR="002E25EB" w:rsidRPr="002E25EB">
        <w:rPr>
          <w:lang w:val="ro-RO" w:eastAsia="ro-RO"/>
        </w:rPr>
        <w:t>ă</w:t>
      </w:r>
      <w:r w:rsidRPr="00E47CCE">
        <w:rPr>
          <w:lang w:val="ro-RO" w:eastAsia="ro-RO"/>
        </w:rPr>
        <w:t xml:space="preserve"> mutatia.</w:t>
      </w:r>
    </w:p>
    <w:p w14:paraId="5787661C" w14:textId="77777777" w:rsidR="00E47CCE" w:rsidRPr="00E47CCE" w:rsidRDefault="00E47CCE" w:rsidP="00E47CCE">
      <w:pPr>
        <w:pStyle w:val="Cod"/>
      </w:pPr>
    </w:p>
    <w:p w14:paraId="00652840" w14:textId="77777777" w:rsidR="00E47CCE" w:rsidRDefault="00E47CCE" w:rsidP="00E47CCE">
      <w:pPr>
        <w:pStyle w:val="Cod"/>
      </w:pPr>
      <w:r w:rsidRPr="00E47CCE">
        <w:t xml:space="preserve">auto </w:t>
      </w:r>
      <w:proofErr w:type="spellStart"/>
      <w:r w:rsidRPr="00E47CCE">
        <w:t>cmp</w:t>
      </w:r>
      <w:proofErr w:type="spellEnd"/>
      <w:r w:rsidRPr="00E47CCE">
        <w:t xml:space="preserve"> = [] (const int &amp;a, const int &amp;b) -&gt; const bool { return a &gt; b; };</w:t>
      </w:r>
    </w:p>
    <w:p w14:paraId="43C5DE31" w14:textId="77777777" w:rsidR="00E47CCE" w:rsidRPr="00E47CCE" w:rsidRDefault="00E47CCE" w:rsidP="00E47CCE">
      <w:pPr>
        <w:pStyle w:val="Paragraf"/>
        <w:rPr>
          <w:rFonts w:cs="Times New Roman"/>
          <w:sz w:val="24"/>
          <w:szCs w:val="24"/>
          <w:lang w:val="ro-RO" w:eastAsia="ro-RO"/>
        </w:rPr>
      </w:pPr>
      <w:r w:rsidRPr="00E47CCE">
        <w:rPr>
          <w:lang w:val="ro-RO" w:eastAsia="ro-RO"/>
        </w:rPr>
        <w:t>Vectorii suport</w:t>
      </w:r>
      <w:r w:rsidR="000E0488" w:rsidRPr="00ED7973">
        <w:rPr>
          <w:rFonts w:cs="Calibri"/>
          <w:lang w:val="ro-RO"/>
        </w:rPr>
        <w:t>ă</w:t>
      </w:r>
      <w:r w:rsidRPr="00E47CCE">
        <w:rPr>
          <w:lang w:val="ro-RO" w:eastAsia="ro-RO"/>
        </w:rPr>
        <w:t xml:space="preserve"> operatii cu functii membre bibliotecii &lt;algorithm&gt;. Spre exemplu:</w:t>
      </w:r>
    </w:p>
    <w:p w14:paraId="18E9C776" w14:textId="77777777" w:rsidR="00E47CCE" w:rsidRPr="00E47CCE" w:rsidRDefault="00E47CCE" w:rsidP="00E47CCE">
      <w:pPr>
        <w:pStyle w:val="Paragraf"/>
        <w:rPr>
          <w:rFonts w:cs="Times New Roman"/>
          <w:sz w:val="24"/>
          <w:szCs w:val="24"/>
          <w:lang w:val="ro-RO" w:eastAsia="ro-RO"/>
        </w:rPr>
      </w:pPr>
    </w:p>
    <w:p w14:paraId="5B95AA92" w14:textId="77777777" w:rsidR="00E47CCE" w:rsidRDefault="00E47CCE" w:rsidP="00E47CCE">
      <w:pPr>
        <w:pStyle w:val="Cod"/>
        <w:rPr>
          <w:lang w:val="ro-RO" w:eastAsia="ro-RO"/>
        </w:rPr>
      </w:pPr>
      <w:r w:rsidRPr="00E47CCE">
        <w:rPr>
          <w:rFonts w:eastAsia="Times New Roman"/>
          <w:lang w:val="ro-RO" w:eastAsia="ro-RO"/>
        </w:rPr>
        <w:tab/>
        <w:t xml:space="preserve">lower_bound(vector.begin(),vector.end(), element); </w:t>
      </w:r>
    </w:p>
    <w:p w14:paraId="17BD7F6E" w14:textId="77777777" w:rsidR="00E47CCE" w:rsidRPr="00E9437A" w:rsidDel="00E9437A" w:rsidRDefault="00666549" w:rsidP="00E47CCE">
      <w:pPr>
        <w:pStyle w:val="Paragraf"/>
        <w:rPr>
          <w:del w:id="499" w:author="Gabriel" w:date="2015-08-08T14:33:00Z"/>
          <w:lang w:val="ro-RO" w:eastAsia="ro-RO"/>
          <w:rPrChange w:id="500" w:author="Gabriel" w:date="2015-08-08T14:33:00Z">
            <w:rPr>
              <w:del w:id="501" w:author="Gabriel" w:date="2015-08-08T14:33:00Z"/>
              <w:rFonts w:cs="Times New Roman"/>
              <w:sz w:val="24"/>
              <w:szCs w:val="24"/>
              <w:lang w:val="ro-RO" w:eastAsia="ro-RO"/>
            </w:rPr>
          </w:rPrChange>
        </w:rPr>
      </w:pPr>
      <w:ins w:id="502" w:author="Gabriel" w:date="2015-08-08T14:43:00Z">
        <w:r>
          <w:rPr>
            <w:lang w:val="ro-RO" w:eastAsia="ro-RO"/>
          </w:rPr>
          <w:t xml:space="preserve">va returna un iterator către cea mai de jos apariţie a elementului căutat </w:t>
        </w:r>
      </w:ins>
      <w:del w:id="503" w:author="Gabriel" w:date="2015-08-08T14:43:00Z">
        <w:r w:rsidR="00E47CCE" w:rsidRPr="00E47CCE" w:rsidDel="00666549">
          <w:rPr>
            <w:lang w:val="ro-RO" w:eastAsia="ro-RO"/>
          </w:rPr>
          <w:delText>va returna un iterator c</w:delText>
        </w:r>
        <w:r w:rsidR="003C3A62" w:rsidRPr="003C3A62" w:rsidDel="00666549">
          <w:rPr>
            <w:lang w:val="ro-RO" w:eastAsia="ro-RO"/>
          </w:rPr>
          <w:delText>ă</w:delText>
        </w:r>
        <w:r w:rsidR="00E47CCE" w:rsidRPr="00E47CCE" w:rsidDel="00666549">
          <w:rPr>
            <w:lang w:val="ro-RO" w:eastAsia="ro-RO"/>
          </w:rPr>
          <w:delText xml:space="preserve">tre </w:delText>
        </w:r>
        <w:r w:rsidR="001A388F" w:rsidDel="00666549">
          <w:rPr>
            <w:lang w:val="ro-RO" w:eastAsia="ro-RO"/>
          </w:rPr>
          <w:delText>poziţia</w:delText>
        </w:r>
        <w:r w:rsidR="00E47CCE" w:rsidRPr="00E47CCE" w:rsidDel="00666549">
          <w:rPr>
            <w:lang w:val="ro-RO" w:eastAsia="ro-RO"/>
          </w:rPr>
          <w:delText xml:space="preserve"> unde se afl</w:delText>
        </w:r>
        <w:r w:rsidR="000E0488" w:rsidRPr="00ED7973" w:rsidDel="00666549">
          <w:rPr>
            <w:rFonts w:cs="Calibri"/>
            <w:lang w:val="ro-RO"/>
          </w:rPr>
          <w:delText>ă</w:delText>
        </w:r>
        <w:r w:rsidR="00E47CCE" w:rsidRPr="00E47CCE" w:rsidDel="00666549">
          <w:rPr>
            <w:lang w:val="ro-RO" w:eastAsia="ro-RO"/>
          </w:rPr>
          <w:delText xml:space="preserve"> marginea inferioar</w:delText>
        </w:r>
        <w:r w:rsidR="000E0488" w:rsidRPr="00ED7973" w:rsidDel="00666549">
          <w:rPr>
            <w:rFonts w:cs="Calibri"/>
            <w:lang w:val="ro-RO"/>
          </w:rPr>
          <w:delText>ă</w:delText>
        </w:r>
        <w:r w:rsidR="00E47CCE" w:rsidRPr="00E47CCE" w:rsidDel="00666549">
          <w:rPr>
            <w:lang w:val="ro-RO" w:eastAsia="ro-RO"/>
          </w:rPr>
          <w:delText xml:space="preserve"> a unui element c</w:delText>
        </w:r>
        <w:r w:rsidR="000E0488" w:rsidRPr="00ED7973" w:rsidDel="00666549">
          <w:rPr>
            <w:rFonts w:cs="Calibri"/>
            <w:lang w:val="ro-RO"/>
          </w:rPr>
          <w:delText>ă</w:delText>
        </w:r>
        <w:r w:rsidR="00E47CCE" w:rsidRPr="00E47CCE" w:rsidDel="00666549">
          <w:rPr>
            <w:lang w:val="ro-RO" w:eastAsia="ro-RO"/>
          </w:rPr>
          <w:delText>utat binar</w:delText>
        </w:r>
      </w:del>
      <w:ins w:id="504" w:author="Gabriel" w:date="2015-08-08T14:32:00Z">
        <w:r w:rsidR="00E9437A">
          <w:rPr>
            <w:lang w:val="ro-RO" w:eastAsia="ro-RO"/>
          </w:rPr>
          <w:t xml:space="preserve">în cazul în care acesta există, altfel va returna </w:t>
        </w:r>
      </w:ins>
      <w:ins w:id="505" w:author="Gabriel" w:date="2015-08-08T14:42:00Z">
        <w:r w:rsidR="00E9437A">
          <w:rPr>
            <w:lang w:val="ro-RO" w:eastAsia="ro-RO"/>
          </w:rPr>
          <w:t xml:space="preserve">un iterator către </w:t>
        </w:r>
      </w:ins>
      <w:ins w:id="506" w:author="Gabriel" w:date="2015-08-08T14:32:00Z">
        <w:r w:rsidR="00E9437A">
          <w:rPr>
            <w:lang w:val="ro-RO" w:eastAsia="ro-RO"/>
          </w:rPr>
          <w:t>primul element mai mare decât cel căutat</w:t>
        </w:r>
      </w:ins>
      <w:ins w:id="507" w:author="Gabriel" w:date="2015-08-08T14:44:00Z">
        <w:r>
          <w:rPr>
            <w:lang w:val="ro-RO" w:eastAsia="ro-RO"/>
          </w:rPr>
          <w:t xml:space="preserve"> O(logN)</w:t>
        </w:r>
      </w:ins>
      <w:r w:rsidR="00E47CCE" w:rsidRPr="00E47CCE">
        <w:rPr>
          <w:lang w:val="ro-RO" w:eastAsia="ro-RO"/>
        </w:rPr>
        <w:t xml:space="preserve">. </w:t>
      </w:r>
      <w:del w:id="508" w:author="Gabriel" w:date="2015-08-08T14:33:00Z">
        <w:r w:rsidR="00E47CCE" w:rsidRPr="00E47CCE" w:rsidDel="00E9437A">
          <w:rPr>
            <w:lang w:val="ro-RO" w:eastAsia="ro-RO"/>
          </w:rPr>
          <w:delText xml:space="preserve">Analog </w:delText>
        </w:r>
        <w:r w:rsidR="00E47CCE" w:rsidRPr="00E47CCE" w:rsidDel="00E9437A">
          <w:rPr>
            <w:rStyle w:val="CodChar"/>
          </w:rPr>
          <w:delText>upper_bound(...);</w:delText>
        </w:r>
      </w:del>
    </w:p>
    <w:p w14:paraId="5BCE5103" w14:textId="77777777" w:rsidR="00E9437A" w:rsidRDefault="00E9437A">
      <w:pPr>
        <w:pStyle w:val="Cod"/>
        <w:rPr>
          <w:ins w:id="509" w:author="Gabriel" w:date="2015-08-08T14:36:00Z"/>
          <w:lang w:val="ro-RO" w:eastAsia="ro-RO"/>
        </w:rPr>
        <w:pPrChange w:id="510" w:author="Gabriel" w:date="2015-08-08T14:34:00Z">
          <w:pPr>
            <w:pStyle w:val="Paragraf"/>
          </w:pPr>
        </w:pPrChange>
      </w:pPr>
    </w:p>
    <w:p w14:paraId="1506C6D2" w14:textId="77777777" w:rsidR="00E47CCE" w:rsidRPr="00E9437A" w:rsidRDefault="00E9437A">
      <w:pPr>
        <w:pStyle w:val="Cod"/>
        <w:rPr>
          <w:lang w:val="ro-RO" w:eastAsia="ro-RO"/>
        </w:rPr>
        <w:pPrChange w:id="511" w:author="Gabriel" w:date="2015-08-08T14:34:00Z">
          <w:pPr>
            <w:pStyle w:val="Paragraf"/>
          </w:pPr>
        </w:pPrChange>
      </w:pPr>
      <w:ins w:id="512" w:author="Gabriel" w:date="2015-08-08T14:33:00Z">
        <w:r>
          <w:rPr>
            <w:lang w:val="ro-RO" w:eastAsia="ro-RO"/>
          </w:rPr>
          <w:tab/>
        </w:r>
      </w:ins>
      <w:ins w:id="513" w:author="Gabriel" w:date="2015-08-08T14:34:00Z">
        <w:r>
          <w:rPr>
            <w:lang w:val="ro-RO" w:eastAsia="ro-RO"/>
          </w:rPr>
          <w:t>upper_bound(vector.begin</w:t>
        </w:r>
      </w:ins>
      <w:ins w:id="514" w:author="Gabriel" w:date="2015-08-08T14:36:00Z">
        <w:r>
          <w:rPr>
            <w:lang w:val="ro-RO" w:eastAsia="ro-RO"/>
          </w:rPr>
          <w:t>()</w:t>
        </w:r>
      </w:ins>
      <w:ins w:id="515" w:author="Gabriel" w:date="2015-08-08T14:34:00Z">
        <w:r>
          <w:rPr>
            <w:lang w:val="ro-RO" w:eastAsia="ro-RO"/>
          </w:rPr>
          <w:t>,vector.end(),element)</w:t>
        </w:r>
        <w:r>
          <w:rPr>
            <w:lang w:eastAsia="ro-RO"/>
          </w:rPr>
          <w:t>;</w:t>
        </w:r>
      </w:ins>
    </w:p>
    <w:p w14:paraId="40061AE4" w14:textId="77777777" w:rsidR="00E9437A" w:rsidRDefault="00E9437A">
      <w:pPr>
        <w:pStyle w:val="Cod"/>
        <w:ind w:left="0"/>
        <w:rPr>
          <w:ins w:id="516" w:author="Gabriel" w:date="2015-08-08T14:36:00Z"/>
          <w:rFonts w:eastAsia="Times New Roman"/>
          <w:lang w:val="ro-RO" w:eastAsia="ro-RO"/>
        </w:rPr>
        <w:pPrChange w:id="517" w:author="Gabriel" w:date="2015-08-08T14:34:00Z">
          <w:pPr>
            <w:pStyle w:val="Cod"/>
          </w:pPr>
        </w:pPrChange>
      </w:pPr>
    </w:p>
    <w:p w14:paraId="454263EF" w14:textId="77777777" w:rsidR="00E9437A" w:rsidRDefault="00E9437A">
      <w:pPr>
        <w:pStyle w:val="Paragraf"/>
        <w:rPr>
          <w:ins w:id="518" w:author="Gabriel" w:date="2015-08-08T14:34:00Z"/>
          <w:lang w:val="ro-RO" w:eastAsia="ro-RO"/>
        </w:rPr>
        <w:pPrChange w:id="519" w:author="Gabriel" w:date="2015-08-08T14:42:00Z">
          <w:pPr>
            <w:pStyle w:val="Cod"/>
          </w:pPr>
        </w:pPrChange>
      </w:pPr>
      <w:ins w:id="520" w:author="Gabriel" w:date="2015-08-08T14:34:00Z">
        <w:r>
          <w:rPr>
            <w:lang w:val="ro-RO" w:eastAsia="ro-RO"/>
          </w:rPr>
          <w:t xml:space="preserve">va returna </w:t>
        </w:r>
      </w:ins>
      <w:ins w:id="521" w:author="Gabriel" w:date="2015-08-08T14:43:00Z">
        <w:r w:rsidR="00666549">
          <w:rPr>
            <w:lang w:val="ro-RO" w:eastAsia="ro-RO"/>
          </w:rPr>
          <w:t xml:space="preserve">un iterator către </w:t>
        </w:r>
      </w:ins>
      <w:ins w:id="522" w:author="Gabriel" w:date="2015-08-08T14:34:00Z">
        <w:r>
          <w:rPr>
            <w:lang w:val="ro-RO" w:eastAsia="ro-RO"/>
          </w:rPr>
          <w:t>primul element mai mare dec</w:t>
        </w:r>
      </w:ins>
      <w:ins w:id="523" w:author="Gabriel" w:date="2015-08-08T14:36:00Z">
        <w:r>
          <w:rPr>
            <w:lang w:val="ro-RO" w:eastAsia="ro-RO"/>
          </w:rPr>
          <w:t>â</w:t>
        </w:r>
      </w:ins>
      <w:ins w:id="524" w:author="Gabriel" w:date="2015-08-08T14:34:00Z">
        <w:r>
          <w:rPr>
            <w:lang w:val="ro-RO" w:eastAsia="ro-RO"/>
          </w:rPr>
          <w:t>t cel c</w:t>
        </w:r>
      </w:ins>
      <w:ins w:id="525" w:author="Gabriel" w:date="2015-08-08T14:36:00Z">
        <w:r>
          <w:rPr>
            <w:lang w:val="ro-RO" w:eastAsia="ro-RO"/>
          </w:rPr>
          <w:t>ă</w:t>
        </w:r>
      </w:ins>
      <w:ins w:id="526" w:author="Gabriel" w:date="2015-08-08T14:34:00Z">
        <w:r>
          <w:rPr>
            <w:lang w:val="ro-RO" w:eastAsia="ro-RO"/>
          </w:rPr>
          <w:t>utat</w:t>
        </w:r>
      </w:ins>
      <w:ins w:id="527" w:author="Gabriel" w:date="2015-08-08T14:43:00Z">
        <w:r w:rsidR="00666549">
          <w:rPr>
            <w:lang w:val="ro-RO" w:eastAsia="ro-RO"/>
          </w:rPr>
          <w:t>.</w:t>
        </w:r>
      </w:ins>
      <w:ins w:id="528" w:author="Gabriel" w:date="2015-08-08T14:45:00Z">
        <w:r w:rsidR="00666549">
          <w:rPr>
            <w:lang w:val="ro-RO" w:eastAsia="ro-RO"/>
          </w:rPr>
          <w:t xml:space="preserve"> O(logN)</w:t>
        </w:r>
      </w:ins>
      <w:del w:id="529" w:author="Gabriel" w:date="2015-08-08T14:34:00Z">
        <w:r w:rsidR="00E47CCE" w:rsidRPr="00E47CCE" w:rsidDel="00E9437A">
          <w:rPr>
            <w:lang w:val="ro-RO" w:eastAsia="ro-RO"/>
          </w:rPr>
          <w:tab/>
        </w:r>
      </w:del>
    </w:p>
    <w:p w14:paraId="1F00B020" w14:textId="77777777" w:rsidR="00E9437A" w:rsidRDefault="00E9437A">
      <w:pPr>
        <w:pStyle w:val="Cod"/>
        <w:ind w:firstLine="720"/>
        <w:rPr>
          <w:ins w:id="530" w:author="Gabriel" w:date="2015-08-08T14:36:00Z"/>
          <w:rFonts w:eastAsia="Times New Roman"/>
          <w:lang w:val="ro-RO" w:eastAsia="ro-RO"/>
        </w:rPr>
        <w:pPrChange w:id="531" w:author="Gabriel" w:date="2015-08-08T14:34:00Z">
          <w:pPr>
            <w:pStyle w:val="Cod"/>
          </w:pPr>
        </w:pPrChange>
      </w:pPr>
    </w:p>
    <w:p w14:paraId="78718F77" w14:textId="77777777" w:rsidR="00E47CCE" w:rsidRDefault="00E47CCE">
      <w:pPr>
        <w:pStyle w:val="Cod"/>
        <w:ind w:firstLine="720"/>
        <w:rPr>
          <w:lang w:val="ro-RO" w:eastAsia="ro-RO"/>
        </w:rPr>
        <w:pPrChange w:id="532" w:author="Gabriel" w:date="2015-08-08T14:34:00Z">
          <w:pPr>
            <w:pStyle w:val="Cod"/>
          </w:pPr>
        </w:pPrChange>
      </w:pPr>
      <w:r w:rsidRPr="00E47CCE">
        <w:rPr>
          <w:rFonts w:eastAsia="Times New Roman"/>
          <w:lang w:val="ro-RO" w:eastAsia="ro-RO"/>
        </w:rPr>
        <w:t>find(vector.begin(),vector.end(),element);</w:t>
      </w:r>
    </w:p>
    <w:p w14:paraId="3799D240" w14:textId="77777777" w:rsidR="00E47CCE" w:rsidRPr="00E47CCE" w:rsidRDefault="00E47CCE" w:rsidP="00E47CCE">
      <w:pPr>
        <w:pStyle w:val="Paragraf"/>
        <w:rPr>
          <w:rFonts w:cs="Times New Roman"/>
          <w:sz w:val="24"/>
          <w:szCs w:val="24"/>
          <w:lang w:val="ro-RO" w:eastAsia="ro-RO"/>
        </w:rPr>
      </w:pPr>
      <w:r w:rsidRPr="00E47CCE">
        <w:rPr>
          <w:lang w:val="ro-RO" w:eastAsia="ro-RO"/>
        </w:rPr>
        <w:t xml:space="preserve"> va returna un iterator c</w:t>
      </w:r>
      <w:r w:rsidR="000E0488" w:rsidRPr="00ED7973">
        <w:rPr>
          <w:rFonts w:cs="Calibri"/>
          <w:lang w:val="ro-RO"/>
        </w:rPr>
        <w:t>ă</w:t>
      </w:r>
      <w:r w:rsidR="001A388F">
        <w:rPr>
          <w:lang w:val="ro-RO" w:eastAsia="ro-RO"/>
        </w:rPr>
        <w:t>tre poziţ</w:t>
      </w:r>
      <w:r w:rsidRPr="00E47CCE">
        <w:rPr>
          <w:lang w:val="ro-RO" w:eastAsia="ro-RO"/>
        </w:rPr>
        <w:t>ia unde se afl</w:t>
      </w:r>
      <w:r w:rsidR="000E0488" w:rsidRPr="00ED7973">
        <w:rPr>
          <w:rFonts w:cs="Calibri"/>
          <w:lang w:val="ro-RO"/>
        </w:rPr>
        <w:t>ă</w:t>
      </w:r>
      <w:r w:rsidRPr="00E47CCE">
        <w:rPr>
          <w:lang w:val="ro-RO" w:eastAsia="ro-RO"/>
        </w:rPr>
        <w:t xml:space="preserve"> elementul element, </w:t>
      </w:r>
      <w:r w:rsidR="00CF7061" w:rsidRPr="00CF7061">
        <w:rPr>
          <w:lang w:val="ro-RO" w:eastAsia="ro-RO"/>
        </w:rPr>
        <w:t>î</w:t>
      </w:r>
      <w:r w:rsidRPr="00E47CCE">
        <w:rPr>
          <w:lang w:val="ro-RO" w:eastAsia="ro-RO"/>
        </w:rPr>
        <w:t>n caz c</w:t>
      </w:r>
      <w:r w:rsidR="003C3A62" w:rsidRPr="003C3A62">
        <w:rPr>
          <w:lang w:val="ro-RO" w:eastAsia="ro-RO"/>
        </w:rPr>
        <w:t>ă</w:t>
      </w:r>
      <w:r w:rsidRPr="00E47CCE">
        <w:rPr>
          <w:lang w:val="ro-RO" w:eastAsia="ro-RO"/>
        </w:rPr>
        <w:t xml:space="preserve"> el nu se g</w:t>
      </w:r>
      <w:r w:rsidR="003C3A62" w:rsidRPr="003C3A62">
        <w:rPr>
          <w:lang w:val="ro-RO" w:eastAsia="ro-RO"/>
        </w:rPr>
        <w:t>ă</w:t>
      </w:r>
      <w:r w:rsidRPr="00E47CCE">
        <w:rPr>
          <w:lang w:val="ro-RO" w:eastAsia="ro-RO"/>
        </w:rPr>
        <w:t xml:space="preserve">seste </w:t>
      </w:r>
      <w:r w:rsidR="00CF7061" w:rsidRPr="00CF7061">
        <w:rPr>
          <w:lang w:val="ro-RO" w:eastAsia="ro-RO"/>
        </w:rPr>
        <w:t>î</w:t>
      </w:r>
      <w:r w:rsidRPr="00E47CCE">
        <w:rPr>
          <w:lang w:val="ro-RO" w:eastAsia="ro-RO"/>
        </w:rPr>
        <w:t xml:space="preserve">n vector va returna </w:t>
      </w:r>
      <w:proofErr w:type="spellStart"/>
      <w:r w:rsidRPr="00E47CCE">
        <w:rPr>
          <w:rStyle w:val="CodChar"/>
        </w:rPr>
        <w:t>vector.end</w:t>
      </w:r>
      <w:proofErr w:type="spellEnd"/>
      <w:r w:rsidRPr="00E47CCE">
        <w:rPr>
          <w:rStyle w:val="CodChar"/>
        </w:rPr>
        <w:t>()</w:t>
      </w:r>
      <w:r w:rsidRPr="00E47CCE">
        <w:rPr>
          <w:lang w:val="ro-RO" w:eastAsia="ro-RO"/>
        </w:rPr>
        <w:t>.</w:t>
      </w:r>
    </w:p>
    <w:p w14:paraId="2323AB35" w14:textId="77777777" w:rsidR="00E47CCE" w:rsidRPr="00E47CCE" w:rsidRDefault="00E47CCE" w:rsidP="00E47CCE">
      <w:pPr>
        <w:pStyle w:val="Paragraf"/>
        <w:rPr>
          <w:rFonts w:cs="Times New Roman"/>
          <w:sz w:val="24"/>
          <w:szCs w:val="24"/>
          <w:lang w:val="ro-RO" w:eastAsia="ro-RO"/>
        </w:rPr>
      </w:pPr>
      <w:r w:rsidRPr="00E47CCE">
        <w:rPr>
          <w:lang w:val="ro-RO" w:eastAsia="ro-RO"/>
        </w:rPr>
        <w:t>   </w:t>
      </w:r>
    </w:p>
    <w:p w14:paraId="2A6BCE72" w14:textId="77777777" w:rsidR="00E47CCE" w:rsidRPr="00E47CCE" w:rsidRDefault="00E47CCE" w:rsidP="00E47CCE">
      <w:pPr>
        <w:pStyle w:val="Cod"/>
        <w:rPr>
          <w:rStyle w:val="CodChar"/>
        </w:rPr>
      </w:pPr>
      <w:r w:rsidRPr="00E47CCE">
        <w:rPr>
          <w:rFonts w:eastAsia="Times New Roman"/>
          <w:lang w:val="ro-RO" w:eastAsia="ro-RO"/>
        </w:rPr>
        <w:tab/>
      </w:r>
      <w:r w:rsidRPr="00E47CCE">
        <w:t>unique(</w:t>
      </w:r>
      <w:proofErr w:type="spellStart"/>
      <w:r w:rsidRPr="00E47CCE">
        <w:t>vector.begin</w:t>
      </w:r>
      <w:proofErr w:type="spellEnd"/>
      <w:r w:rsidRPr="00E47CCE">
        <w:t>(),</w:t>
      </w:r>
      <w:proofErr w:type="spellStart"/>
      <w:r w:rsidRPr="00E47CCE">
        <w:t>vector.end</w:t>
      </w:r>
      <w:proofErr w:type="spellEnd"/>
      <w:r w:rsidRPr="00E47CCE">
        <w:t>());</w:t>
      </w:r>
    </w:p>
    <w:p w14:paraId="04DBBC1E" w14:textId="77777777" w:rsidR="00E47CCE" w:rsidRPr="00E47CCE" w:rsidRDefault="00E47CCE" w:rsidP="00E47CCE">
      <w:pPr>
        <w:pStyle w:val="Paragraf"/>
        <w:rPr>
          <w:rFonts w:cs="Times New Roman"/>
          <w:sz w:val="24"/>
          <w:szCs w:val="24"/>
          <w:lang w:val="ro-RO" w:eastAsia="ro-RO"/>
        </w:rPr>
      </w:pPr>
      <w:r w:rsidRPr="00E47CCE">
        <w:rPr>
          <w:lang w:val="ro-RO" w:eastAsia="ro-RO"/>
        </w:rPr>
        <w:t xml:space="preserve"> va returna un interator c</w:t>
      </w:r>
      <w:r w:rsidR="000E0488" w:rsidRPr="00ED7973">
        <w:rPr>
          <w:rFonts w:cs="Calibri"/>
          <w:lang w:val="ro-RO"/>
        </w:rPr>
        <w:t>ă</w:t>
      </w:r>
      <w:r w:rsidRPr="00E47CCE">
        <w:rPr>
          <w:lang w:val="ro-RO" w:eastAsia="ro-RO"/>
        </w:rPr>
        <w:t xml:space="preserve">tre </w:t>
      </w:r>
      <w:r w:rsidR="001A388F">
        <w:rPr>
          <w:lang w:val="ro-RO" w:eastAsia="ro-RO"/>
        </w:rPr>
        <w:t>poziţia</w:t>
      </w:r>
      <w:r w:rsidRPr="00E47CCE">
        <w:rPr>
          <w:lang w:val="ro-RO" w:eastAsia="ro-RO"/>
        </w:rPr>
        <w:t xml:space="preserve"> nou</w:t>
      </w:r>
      <w:r w:rsidR="000E0488" w:rsidRPr="00ED7973">
        <w:rPr>
          <w:rFonts w:cs="Calibri"/>
          <w:lang w:val="ro-RO"/>
        </w:rPr>
        <w:t>ă</w:t>
      </w:r>
      <w:r w:rsidRPr="00E47CCE">
        <w:rPr>
          <w:lang w:val="ro-RO" w:eastAsia="ro-RO"/>
        </w:rPr>
        <w:t xml:space="preserve"> a sf</w:t>
      </w:r>
      <w:r w:rsidR="007B480C" w:rsidRPr="007B480C">
        <w:rPr>
          <w:lang w:val="ro-RO" w:eastAsia="ro-RO"/>
        </w:rPr>
        <w:t>â</w:t>
      </w:r>
      <w:r w:rsidRPr="00E47CCE">
        <w:rPr>
          <w:lang w:val="ro-RO" w:eastAsia="ro-RO"/>
        </w:rPr>
        <w:t>rsitului vectorului dup</w:t>
      </w:r>
      <w:r w:rsidR="000E0488" w:rsidRPr="00ED7973">
        <w:rPr>
          <w:rFonts w:cs="Calibri"/>
          <w:lang w:val="ro-RO"/>
        </w:rPr>
        <w:t>ă</w:t>
      </w:r>
      <w:r w:rsidRPr="00E47CCE">
        <w:rPr>
          <w:lang w:val="ro-RO" w:eastAsia="ro-RO"/>
        </w:rPr>
        <w:t xml:space="preserve"> eliminarea tuturor duplicatelor. Atentie, aceast</w:t>
      </w:r>
      <w:r w:rsidR="000E0488" w:rsidRPr="00ED7973">
        <w:rPr>
          <w:rFonts w:cs="Calibri"/>
          <w:lang w:val="ro-RO"/>
        </w:rPr>
        <w:t>ă</w:t>
      </w:r>
      <w:r w:rsidRPr="00E47CCE">
        <w:rPr>
          <w:lang w:val="ro-RO" w:eastAsia="ro-RO"/>
        </w:rPr>
        <w:t xml:space="preserve"> functie ar trebui folosit</w:t>
      </w:r>
      <w:r w:rsidR="000E0488" w:rsidRPr="00ED7973">
        <w:rPr>
          <w:rFonts w:cs="Calibri"/>
          <w:lang w:val="ro-RO"/>
        </w:rPr>
        <w:t>ă</w:t>
      </w:r>
      <w:r w:rsidRPr="00E47CCE">
        <w:rPr>
          <w:lang w:val="ro-RO" w:eastAsia="ro-RO"/>
        </w:rPr>
        <w:t xml:space="preserve"> dup</w:t>
      </w:r>
      <w:r w:rsidR="000E0488" w:rsidRPr="00ED7973">
        <w:rPr>
          <w:rFonts w:cs="Calibri"/>
          <w:lang w:val="ro-RO"/>
        </w:rPr>
        <w:t>ă</w:t>
      </w:r>
      <w:r w:rsidRPr="00E47CCE">
        <w:rPr>
          <w:lang w:val="ro-RO" w:eastAsia="ro-RO"/>
        </w:rPr>
        <w:t xml:space="preserve"> aplicarea unei sort</w:t>
      </w:r>
      <w:r w:rsidR="000E0488" w:rsidRPr="00ED7973">
        <w:rPr>
          <w:rFonts w:cs="Calibri"/>
          <w:lang w:val="ro-RO"/>
        </w:rPr>
        <w:t>ă</w:t>
      </w:r>
      <w:r w:rsidRPr="00E47CCE">
        <w:rPr>
          <w:lang w:val="ro-RO" w:eastAsia="ro-RO"/>
        </w:rPr>
        <w:t>ri asupra vectorului.</w:t>
      </w:r>
    </w:p>
    <w:p w14:paraId="7CCC700F" w14:textId="77777777" w:rsidR="00E47CCE" w:rsidRPr="00E47CCE" w:rsidRDefault="00E47CCE" w:rsidP="00E47CCE">
      <w:pPr>
        <w:pStyle w:val="Paragraf"/>
        <w:rPr>
          <w:rFonts w:cs="Times New Roman"/>
          <w:sz w:val="24"/>
          <w:szCs w:val="24"/>
          <w:lang w:val="ro-RO" w:eastAsia="ro-RO"/>
        </w:rPr>
      </w:pPr>
      <w:r w:rsidRPr="00E47CCE">
        <w:rPr>
          <w:lang w:val="ro-RO" w:eastAsia="ro-RO"/>
        </w:rPr>
        <w:tab/>
      </w:r>
    </w:p>
    <w:p w14:paraId="49F3F33F" w14:textId="77777777" w:rsidR="00E47CCE" w:rsidRDefault="00E47CCE" w:rsidP="00E47CCE">
      <w:pPr>
        <w:pStyle w:val="Cod"/>
        <w:rPr>
          <w:lang w:val="ro-RO" w:eastAsia="ro-RO"/>
        </w:rPr>
      </w:pPr>
      <w:r w:rsidRPr="00E47CCE">
        <w:rPr>
          <w:rFonts w:eastAsia="Times New Roman"/>
          <w:lang w:val="ro-RO" w:eastAsia="ro-RO"/>
        </w:rPr>
        <w:tab/>
        <w:t xml:space="preserve">sort(vector.begin(),vector.end()); </w:t>
      </w:r>
    </w:p>
    <w:p w14:paraId="2EC7A535" w14:textId="77777777" w:rsidR="00E47CCE" w:rsidRPr="00E47CCE" w:rsidRDefault="00E47CCE" w:rsidP="00E47CCE">
      <w:pPr>
        <w:pStyle w:val="Paragraf"/>
        <w:rPr>
          <w:rFonts w:cs="Times New Roman"/>
          <w:sz w:val="24"/>
          <w:szCs w:val="24"/>
          <w:lang w:val="ro-RO" w:eastAsia="ro-RO"/>
        </w:rPr>
      </w:pPr>
      <w:r w:rsidRPr="00E47CCE">
        <w:rPr>
          <w:lang w:val="ro-RO" w:eastAsia="ro-RO"/>
        </w:rPr>
        <w:t>va sorta vectorul cresc</w:t>
      </w:r>
      <w:r w:rsidR="000E0488" w:rsidRPr="00ED7973">
        <w:rPr>
          <w:rFonts w:cs="Calibri"/>
          <w:lang w:val="ro-RO"/>
        </w:rPr>
        <w:t>ă</w:t>
      </w:r>
      <w:r w:rsidRPr="00E47CCE">
        <w:rPr>
          <w:lang w:val="ro-RO" w:eastAsia="ro-RO"/>
        </w:rPr>
        <w:t>tor dup</w:t>
      </w:r>
      <w:r w:rsidR="000E0488" w:rsidRPr="00ED7973">
        <w:rPr>
          <w:rFonts w:cs="Calibri"/>
          <w:lang w:val="ro-RO"/>
        </w:rPr>
        <w:t>ă</w:t>
      </w:r>
      <w:r w:rsidRPr="00E47CCE">
        <w:rPr>
          <w:lang w:val="ro-RO" w:eastAsia="ro-RO"/>
        </w:rPr>
        <w:t xml:space="preserve"> un criteriu existent sau definit de utilizator. Criteriul definit de utilizator va fi declarat sub form</w:t>
      </w:r>
      <w:r w:rsidR="000E0488" w:rsidRPr="00ED7973">
        <w:rPr>
          <w:rFonts w:cs="Calibri"/>
          <w:lang w:val="ro-RO"/>
        </w:rPr>
        <w:t>ă</w:t>
      </w:r>
      <w:r w:rsidRPr="00E47CCE">
        <w:rPr>
          <w:lang w:val="ro-RO" w:eastAsia="ro-RO"/>
        </w:rPr>
        <w:t xml:space="preserve"> de functie, sau clas</w:t>
      </w:r>
      <w:r w:rsidR="000E0488" w:rsidRPr="00ED7973">
        <w:rPr>
          <w:rFonts w:cs="Calibri"/>
          <w:lang w:val="ro-RO"/>
        </w:rPr>
        <w:t>ă</w:t>
      </w:r>
      <w:r w:rsidRPr="00E47CCE">
        <w:rPr>
          <w:lang w:val="ro-RO" w:eastAsia="ro-RO"/>
        </w:rPr>
        <w:t xml:space="preserve"> afiliat</w:t>
      </w:r>
      <w:r w:rsidR="000E0488" w:rsidRPr="00ED7973">
        <w:rPr>
          <w:rFonts w:cs="Calibri"/>
          <w:lang w:val="ro-RO"/>
        </w:rPr>
        <w:t>ă</w:t>
      </w:r>
      <w:r w:rsidRPr="00E47CCE">
        <w:rPr>
          <w:lang w:val="ro-RO" w:eastAsia="ro-RO"/>
        </w:rPr>
        <w:t xml:space="preserve"> vectorului, functor sau direct functor direct compilabil de tip lambda. </w:t>
      </w:r>
    </w:p>
    <w:p w14:paraId="3C19BC9E" w14:textId="77777777" w:rsidR="00E47CCE" w:rsidRDefault="00E47CCE" w:rsidP="00E47CCE">
      <w:pPr>
        <w:spacing w:after="0" w:line="240" w:lineRule="auto"/>
        <w:jc w:val="left"/>
        <w:rPr>
          <w:rFonts w:ascii="Arial" w:eastAsia="Times New Roman" w:hAnsi="Arial" w:cs="Arial"/>
          <w:color w:val="000000"/>
          <w:lang w:val="ro-RO" w:eastAsia="ro-RO"/>
        </w:rPr>
      </w:pPr>
    </w:p>
    <w:p w14:paraId="4265D57C" w14:textId="77777777" w:rsidR="00E47CCE" w:rsidRPr="00E47CCE" w:rsidRDefault="00E47CCE" w:rsidP="00E47CCE">
      <w:pPr>
        <w:pStyle w:val="Paragraf"/>
        <w:rPr>
          <w:rFonts w:cs="Times New Roman"/>
          <w:sz w:val="24"/>
          <w:szCs w:val="24"/>
          <w:lang w:val="ro-RO" w:eastAsia="ro-RO"/>
        </w:rPr>
      </w:pPr>
      <w:r w:rsidRPr="00E47CCE">
        <w:rPr>
          <w:lang w:val="ro-RO" w:eastAsia="ro-RO"/>
        </w:rPr>
        <w:t>Exemple:</w:t>
      </w:r>
    </w:p>
    <w:p w14:paraId="57BBD8F3" w14:textId="77777777" w:rsidR="00E47CCE" w:rsidRPr="00E47CCE" w:rsidRDefault="00E47CCE" w:rsidP="00E47CCE">
      <w:pPr>
        <w:pStyle w:val="Paragraf"/>
        <w:rPr>
          <w:rFonts w:cs="Times New Roman"/>
          <w:sz w:val="24"/>
          <w:szCs w:val="24"/>
          <w:lang w:val="ro-RO" w:eastAsia="ro-RO"/>
        </w:rPr>
      </w:pPr>
      <w:r w:rsidRPr="00E47CCE">
        <w:rPr>
          <w:lang w:val="ro-RO" w:eastAsia="ro-RO"/>
        </w:rPr>
        <w:t>Sort</w:t>
      </w:r>
      <w:r w:rsidR="000E0488" w:rsidRPr="00ED7973">
        <w:rPr>
          <w:rFonts w:cs="Calibri"/>
          <w:lang w:val="ro-RO"/>
        </w:rPr>
        <w:t>ă</w:t>
      </w:r>
      <w:r w:rsidRPr="00E47CCE">
        <w:rPr>
          <w:lang w:val="ro-RO" w:eastAsia="ro-RO"/>
        </w:rPr>
        <w:t>m un vector de int-uri cresc</w:t>
      </w:r>
      <w:r w:rsidR="007B480C" w:rsidRPr="007B480C">
        <w:rPr>
          <w:lang w:val="ro-RO" w:eastAsia="ro-RO"/>
        </w:rPr>
        <w:t>ă</w:t>
      </w:r>
      <w:r w:rsidRPr="00E47CCE">
        <w:rPr>
          <w:lang w:val="ro-RO" w:eastAsia="ro-RO"/>
        </w:rPr>
        <w:t>tor</w:t>
      </w:r>
    </w:p>
    <w:p w14:paraId="5C7ED97D"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vector&lt;int&gt; v;</w:t>
      </w:r>
    </w:p>
    <w:p w14:paraId="096A69E1"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sort(v.begin(),v.end());</w:t>
      </w:r>
    </w:p>
    <w:p w14:paraId="526C8B91" w14:textId="77777777" w:rsidR="00E47CCE" w:rsidRPr="00E47CCE" w:rsidRDefault="00E47CCE" w:rsidP="00E47CCE">
      <w:pPr>
        <w:pStyle w:val="Paragraf"/>
        <w:rPr>
          <w:rFonts w:cs="Times New Roman"/>
          <w:sz w:val="24"/>
          <w:szCs w:val="24"/>
          <w:lang w:val="ro-RO" w:eastAsia="ro-RO"/>
        </w:rPr>
      </w:pPr>
      <w:r w:rsidRPr="00E47CCE">
        <w:rPr>
          <w:lang w:val="ro-RO" w:eastAsia="ro-RO"/>
        </w:rPr>
        <w:t>Sortarea descresc</w:t>
      </w:r>
      <w:r w:rsidR="000E0488" w:rsidRPr="00ED7973">
        <w:rPr>
          <w:rFonts w:cs="Calibri"/>
          <w:lang w:val="ro-RO"/>
        </w:rPr>
        <w:t>ă</w:t>
      </w:r>
      <w:r w:rsidRPr="00E47CCE">
        <w:rPr>
          <w:lang w:val="ro-RO" w:eastAsia="ro-RO"/>
        </w:rPr>
        <w:t>toare: ( in ordinea cresc</w:t>
      </w:r>
      <w:r w:rsidR="000E0488" w:rsidRPr="00ED7973">
        <w:rPr>
          <w:rFonts w:cs="Calibri"/>
          <w:lang w:val="ro-RO"/>
        </w:rPr>
        <w:t>ă</w:t>
      </w:r>
      <w:r w:rsidRPr="00E47CCE">
        <w:rPr>
          <w:lang w:val="ro-RO" w:eastAsia="ro-RO"/>
        </w:rPr>
        <w:t>toare a eficientei implement</w:t>
      </w:r>
      <w:r w:rsidR="000E0488" w:rsidRPr="00ED7973">
        <w:rPr>
          <w:rFonts w:cs="Calibri"/>
          <w:lang w:val="ro-RO"/>
        </w:rPr>
        <w:t>ă</w:t>
      </w:r>
      <w:r w:rsidRPr="00E47CCE">
        <w:rPr>
          <w:lang w:val="ro-RO" w:eastAsia="ro-RO"/>
        </w:rPr>
        <w:t>rii )</w:t>
      </w:r>
    </w:p>
    <w:p w14:paraId="293327AC" w14:textId="77777777" w:rsidR="00E47CCE" w:rsidRPr="00E47CCE" w:rsidRDefault="00E47CCE" w:rsidP="00E47CCE">
      <w:pPr>
        <w:pStyle w:val="Paragraf"/>
        <w:rPr>
          <w:rFonts w:cs="Times New Roman"/>
          <w:sz w:val="24"/>
          <w:szCs w:val="24"/>
          <w:lang w:val="ro-RO" w:eastAsia="ro-RO"/>
        </w:rPr>
      </w:pPr>
    </w:p>
    <w:p w14:paraId="2A85BDD7"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bool cmp(int x1,int x2){</w:t>
      </w:r>
    </w:p>
    <w:p w14:paraId="67D0981A"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t>return x1 &gt; x2;</w:t>
      </w:r>
    </w:p>
    <w:p w14:paraId="486803B9"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w:t>
      </w:r>
    </w:p>
    <w:p w14:paraId="5963A7B9"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sort(v.begin(),v.end(),cmp);</w:t>
      </w:r>
    </w:p>
    <w:p w14:paraId="5F26440A" w14:textId="77777777" w:rsidR="00E47CCE" w:rsidRPr="00E47CCE" w:rsidRDefault="00E47CCE" w:rsidP="00E47CCE">
      <w:pPr>
        <w:pStyle w:val="Paragraf"/>
        <w:rPr>
          <w:rFonts w:cs="Times New Roman"/>
          <w:sz w:val="24"/>
          <w:szCs w:val="24"/>
          <w:lang w:val="ro-RO" w:eastAsia="ro-RO"/>
        </w:rPr>
      </w:pPr>
    </w:p>
    <w:p w14:paraId="5A0D19AF" w14:textId="77777777" w:rsidR="00E47CCE" w:rsidRPr="00E47CCE" w:rsidRDefault="00E47CCE" w:rsidP="00E47CCE">
      <w:pPr>
        <w:pStyle w:val="Paragraf"/>
        <w:rPr>
          <w:rFonts w:cs="Times New Roman"/>
          <w:sz w:val="24"/>
          <w:szCs w:val="24"/>
          <w:lang w:val="ro-RO" w:eastAsia="ro-RO"/>
        </w:rPr>
      </w:pPr>
      <w:r w:rsidRPr="00E47CCE">
        <w:rPr>
          <w:lang w:val="ro-RO" w:eastAsia="ro-RO"/>
        </w:rPr>
        <w:t>sau</w:t>
      </w:r>
    </w:p>
    <w:p w14:paraId="439F378D" w14:textId="77777777" w:rsidR="00E47CCE" w:rsidRPr="00E47CCE" w:rsidRDefault="00E47CCE" w:rsidP="00E47CCE">
      <w:pPr>
        <w:pStyle w:val="Paragraf"/>
        <w:rPr>
          <w:rFonts w:cs="Times New Roman"/>
          <w:sz w:val="24"/>
          <w:szCs w:val="24"/>
          <w:lang w:val="ro-RO" w:eastAsia="ro-RO"/>
        </w:rPr>
      </w:pPr>
    </w:p>
    <w:p w14:paraId="4E22E20E"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struct cmp{</w:t>
      </w:r>
    </w:p>
    <w:p w14:paraId="2B471804"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t>bool operator()( int x1,int x2)</w:t>
      </w:r>
    </w:p>
    <w:p w14:paraId="61711EA1"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t>{</w:t>
      </w:r>
    </w:p>
    <w:p w14:paraId="4BB0E3C6" w14:textId="77777777" w:rsidR="00E47CCE" w:rsidRPr="00E47CCE" w:rsidRDefault="00E47CCE" w:rsidP="00E47CCE">
      <w:pPr>
        <w:pStyle w:val="Cod"/>
        <w:rPr>
          <w:rFonts w:ascii="Times New Roman" w:eastAsia="Times New Roman" w:hAnsi="Times New Roman" w:cs="Times New Roman"/>
          <w:sz w:val="24"/>
          <w:szCs w:val="24"/>
          <w:lang w:val="ro-RO" w:eastAsia="ro-RO"/>
        </w:rPr>
      </w:pPr>
      <w:r>
        <w:rPr>
          <w:rFonts w:eastAsia="Times New Roman"/>
          <w:lang w:val="ro-RO" w:eastAsia="ro-RO"/>
        </w:rPr>
        <w:lastRenderedPageBreak/>
        <w:tab/>
      </w:r>
      <w:r>
        <w:rPr>
          <w:rFonts w:eastAsia="Times New Roman"/>
          <w:lang w:val="ro-RO" w:eastAsia="ro-RO"/>
        </w:rPr>
        <w:tab/>
      </w:r>
      <w:r w:rsidRPr="00E47CCE">
        <w:rPr>
          <w:rFonts w:eastAsia="Times New Roman"/>
          <w:lang w:val="ro-RO" w:eastAsia="ro-RO"/>
        </w:rPr>
        <w:t>return x1 &gt; x2;</w:t>
      </w:r>
    </w:p>
    <w:p w14:paraId="5C1F023D" w14:textId="77777777" w:rsidR="00E47CCE" w:rsidRPr="00E47CCE" w:rsidRDefault="00E47CCE" w:rsidP="00E47CCE">
      <w:pPr>
        <w:pStyle w:val="Cod"/>
        <w:ind w:firstLine="720"/>
        <w:rPr>
          <w:rFonts w:ascii="Times New Roman" w:eastAsia="Times New Roman" w:hAnsi="Times New Roman" w:cs="Times New Roman"/>
          <w:sz w:val="24"/>
          <w:szCs w:val="24"/>
          <w:lang w:val="ro-RO" w:eastAsia="ro-RO"/>
        </w:rPr>
      </w:pPr>
      <w:r w:rsidRPr="00E47CCE">
        <w:rPr>
          <w:rFonts w:eastAsia="Times New Roman"/>
          <w:lang w:val="ro-RO" w:eastAsia="ro-RO"/>
        </w:rPr>
        <w:t>}</w:t>
      </w:r>
    </w:p>
    <w:p w14:paraId="2CA5B9CD"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w:t>
      </w:r>
    </w:p>
    <w:p w14:paraId="6CD5A691"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sort(v.begin(),v.end(),cmp());</w:t>
      </w:r>
    </w:p>
    <w:p w14:paraId="5B63F240" w14:textId="77777777" w:rsidR="00E47CCE" w:rsidRPr="00E47CCE" w:rsidRDefault="00E47CCE" w:rsidP="00E47CCE">
      <w:pPr>
        <w:pStyle w:val="Paragraf"/>
        <w:rPr>
          <w:rFonts w:cs="Times New Roman"/>
          <w:sz w:val="24"/>
          <w:szCs w:val="24"/>
          <w:lang w:val="ro-RO" w:eastAsia="ro-RO"/>
        </w:rPr>
      </w:pPr>
    </w:p>
    <w:p w14:paraId="2451588B" w14:textId="77777777" w:rsidR="00E47CCE" w:rsidRPr="00E47CCE" w:rsidRDefault="00E47CCE" w:rsidP="00E47CCE">
      <w:pPr>
        <w:pStyle w:val="Paragraf"/>
        <w:rPr>
          <w:rFonts w:cs="Times New Roman"/>
          <w:sz w:val="24"/>
          <w:szCs w:val="24"/>
          <w:lang w:val="ro-RO" w:eastAsia="ro-RO"/>
        </w:rPr>
      </w:pPr>
      <w:r w:rsidRPr="00E47CCE">
        <w:rPr>
          <w:lang w:val="ro-RO" w:eastAsia="ro-RO"/>
        </w:rPr>
        <w:t xml:space="preserve">sau </w:t>
      </w:r>
    </w:p>
    <w:p w14:paraId="5FBE976C" w14:textId="77777777" w:rsidR="00E47CCE" w:rsidRPr="00E47CCE" w:rsidRDefault="00E47CCE" w:rsidP="00E47CCE">
      <w:pPr>
        <w:pStyle w:val="Paragraf"/>
        <w:rPr>
          <w:rFonts w:cs="Times New Roman"/>
          <w:sz w:val="24"/>
          <w:szCs w:val="24"/>
          <w:lang w:val="ro-RO" w:eastAsia="ro-RO"/>
        </w:rPr>
      </w:pPr>
    </w:p>
    <w:p w14:paraId="2DC3FCA7"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class cmp{</w:t>
      </w:r>
    </w:p>
    <w:p w14:paraId="52C05428"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public:</w:t>
      </w:r>
    </w:p>
    <w:p w14:paraId="376952EE"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t>bool operator()(const int &amp;x1, const int &amp;x2) const{</w:t>
      </w:r>
    </w:p>
    <w:p w14:paraId="5E9F4A7A"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r>
      <w:r w:rsidRPr="00E47CCE">
        <w:rPr>
          <w:rFonts w:eastAsia="Times New Roman"/>
          <w:lang w:val="ro-RO" w:eastAsia="ro-RO"/>
        </w:rPr>
        <w:tab/>
        <w:t>return x1 &gt; x2;</w:t>
      </w:r>
    </w:p>
    <w:p w14:paraId="1FF9183E"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t>}</w:t>
      </w:r>
    </w:p>
    <w:p w14:paraId="3223C7E9"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w:t>
      </w:r>
    </w:p>
    <w:p w14:paraId="21B8F0C4"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sort(v.begin(),v.end(),cmp());</w:t>
      </w:r>
    </w:p>
    <w:p w14:paraId="4EF94EBE" w14:textId="77777777" w:rsidR="00E47CCE" w:rsidRPr="00E47CCE" w:rsidRDefault="00E47CCE" w:rsidP="00E47CCE">
      <w:pPr>
        <w:pStyle w:val="Paragraf"/>
        <w:rPr>
          <w:rFonts w:cs="Times New Roman"/>
          <w:sz w:val="24"/>
          <w:szCs w:val="24"/>
          <w:lang w:val="ro-RO" w:eastAsia="ro-RO"/>
        </w:rPr>
      </w:pPr>
    </w:p>
    <w:p w14:paraId="4D4EAA10" w14:textId="77777777" w:rsidR="00E47CCE" w:rsidRPr="00E47CCE" w:rsidRDefault="00E47CCE" w:rsidP="00E47CCE">
      <w:pPr>
        <w:pStyle w:val="Paragraf"/>
        <w:rPr>
          <w:rFonts w:cs="Times New Roman"/>
          <w:sz w:val="24"/>
          <w:szCs w:val="24"/>
          <w:lang w:val="ro-RO" w:eastAsia="ro-RO"/>
        </w:rPr>
      </w:pPr>
      <w:r w:rsidRPr="00E47CCE">
        <w:rPr>
          <w:lang w:val="ro-RO" w:eastAsia="ro-RO"/>
        </w:rPr>
        <w:t>Sau</w:t>
      </w:r>
      <w:r w:rsidR="003B3470">
        <w:rPr>
          <w:lang w:val="ro-RO" w:eastAsia="ro-RO"/>
        </w:rPr>
        <w:t>,</w:t>
      </w:r>
      <w:r w:rsidRPr="00E47CCE">
        <w:rPr>
          <w:lang w:val="ro-RO" w:eastAsia="ro-RO"/>
        </w:rPr>
        <w:t xml:space="preserve"> cel mai eficient mod, direct in limbaj compilabil:</w:t>
      </w:r>
    </w:p>
    <w:p w14:paraId="5DDEF5E3" w14:textId="77777777" w:rsidR="00E47CCE" w:rsidRPr="00E47CCE" w:rsidRDefault="00E47CCE" w:rsidP="00E47CCE">
      <w:pPr>
        <w:pStyle w:val="Paragraf"/>
        <w:rPr>
          <w:rFonts w:cs="Times New Roman"/>
          <w:sz w:val="24"/>
          <w:szCs w:val="24"/>
          <w:lang w:val="ro-RO" w:eastAsia="ro-RO"/>
        </w:rPr>
      </w:pPr>
    </w:p>
    <w:p w14:paraId="4D8BE9A5"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auto cmp=[](const int&amp;a,const int&amp;b)-&gt; bool{return a&gt;b;};</w:t>
      </w:r>
    </w:p>
    <w:p w14:paraId="0B8F332A" w14:textId="77777777" w:rsidR="00E47CCE" w:rsidRPr="00E47CCE" w:rsidRDefault="00E47CCE" w:rsidP="00E47CCE">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sort(v.begin(),v.end(),cmp);</w:t>
      </w:r>
    </w:p>
    <w:p w14:paraId="0FAA8C08" w14:textId="77777777" w:rsidR="00E47CCE" w:rsidRPr="00E47CCE" w:rsidRDefault="00E47CCE" w:rsidP="00E47CCE">
      <w:pPr>
        <w:pStyle w:val="Paragraf"/>
        <w:rPr>
          <w:rFonts w:cs="Times New Roman"/>
          <w:sz w:val="24"/>
          <w:szCs w:val="24"/>
          <w:lang w:val="ro-RO" w:eastAsia="ro-RO"/>
        </w:rPr>
      </w:pPr>
    </w:p>
    <w:p w14:paraId="1CCAC41C" w14:textId="77777777" w:rsidR="00E47CCE" w:rsidRPr="00E47CCE" w:rsidRDefault="001A388F" w:rsidP="00E47CCE">
      <w:pPr>
        <w:pStyle w:val="Paragraf"/>
        <w:rPr>
          <w:rFonts w:cs="Times New Roman"/>
          <w:sz w:val="24"/>
          <w:szCs w:val="24"/>
          <w:lang w:val="ro-RO" w:eastAsia="ro-RO"/>
        </w:rPr>
      </w:pPr>
      <w:r>
        <w:rPr>
          <w:lang w:val="ro-RO" w:eastAsia="ro-RO"/>
        </w:rPr>
        <w:t>Funcţia</w:t>
      </w:r>
      <w:r w:rsidR="00E47CCE" w:rsidRPr="00E47CCE">
        <w:rPr>
          <w:lang w:val="ro-RO" w:eastAsia="ro-RO"/>
        </w:rPr>
        <w:t xml:space="preserve"> de interclasare a doi vectori sortati cresc</w:t>
      </w:r>
      <w:r w:rsidR="003B3470" w:rsidRPr="00ED7973">
        <w:rPr>
          <w:rFonts w:cs="Calibri"/>
          <w:lang w:val="ro-RO"/>
        </w:rPr>
        <w:t>ă</w:t>
      </w:r>
      <w:r w:rsidR="00E47CCE" w:rsidRPr="00E47CCE">
        <w:rPr>
          <w:lang w:val="ro-RO" w:eastAsia="ro-RO"/>
        </w:rPr>
        <w:t>tor:</w:t>
      </w:r>
    </w:p>
    <w:p w14:paraId="29D2184D" w14:textId="77777777" w:rsidR="00E47CCE" w:rsidRPr="00E47CCE" w:rsidRDefault="00E47CCE" w:rsidP="00422ACB">
      <w:pPr>
        <w:pStyle w:val="Cod"/>
        <w:rPr>
          <w:rFonts w:ascii="Times New Roman" w:eastAsia="Times New Roman" w:hAnsi="Times New Roman" w:cs="Times New Roman"/>
          <w:sz w:val="24"/>
          <w:szCs w:val="24"/>
          <w:lang w:val="ro-RO" w:eastAsia="ro-RO"/>
        </w:rPr>
      </w:pPr>
      <w:r w:rsidRPr="00E47CCE">
        <w:rPr>
          <w:rFonts w:eastAsia="Times New Roman"/>
          <w:lang w:val="ro-RO" w:eastAsia="ro-RO"/>
        </w:rPr>
        <w:tab/>
        <w:t>merge(v1.begin(),v1.end(),v2.begin(),v2.end(),rez);</w:t>
      </w:r>
    </w:p>
    <w:p w14:paraId="7BFB094D" w14:textId="77777777" w:rsidR="00E47CCE" w:rsidRPr="00E47CCE" w:rsidRDefault="001A388F" w:rsidP="00E47CCE">
      <w:pPr>
        <w:pStyle w:val="Paragraf"/>
        <w:rPr>
          <w:rFonts w:cs="Times New Roman"/>
          <w:sz w:val="24"/>
          <w:szCs w:val="24"/>
          <w:lang w:val="ro-RO" w:eastAsia="ro-RO"/>
        </w:rPr>
      </w:pPr>
      <w:r>
        <w:rPr>
          <w:lang w:val="ro-RO" w:eastAsia="ro-RO"/>
        </w:rPr>
        <w:t>Funcţia</w:t>
      </w:r>
      <w:r w:rsidR="00422ACB">
        <w:rPr>
          <w:lang w:val="ro-RO" w:eastAsia="ro-RO"/>
        </w:rPr>
        <w:t xml:space="preserve"> cere </w:t>
      </w:r>
      <w:r w:rsidR="00E47CCE" w:rsidRPr="00E47CCE">
        <w:rPr>
          <w:lang w:val="ro-RO" w:eastAsia="ro-RO"/>
        </w:rPr>
        <w:t>specifica</w:t>
      </w:r>
      <w:r w:rsidR="00422ACB">
        <w:rPr>
          <w:lang w:val="ro-RO" w:eastAsia="ro-RO"/>
        </w:rPr>
        <w:t>rea celor</w:t>
      </w:r>
      <w:r w:rsidR="00E47CCE" w:rsidRPr="00E47CCE">
        <w:rPr>
          <w:lang w:val="ro-RO" w:eastAsia="ro-RO"/>
        </w:rPr>
        <w:t xml:space="preserve"> doi vectori </w:t>
      </w:r>
      <w:r w:rsidR="00422ACB">
        <w:rPr>
          <w:lang w:val="ro-RO" w:eastAsia="ro-RO"/>
        </w:rPr>
        <w:t xml:space="preserve">ce trebuie interclasati </w:t>
      </w:r>
      <w:r w:rsidR="00E36DEC" w:rsidRPr="00E36DEC">
        <w:rPr>
          <w:lang w:val="ro-RO" w:eastAsia="ro-RO"/>
        </w:rPr>
        <w:t>ș</w:t>
      </w:r>
      <w:r w:rsidR="00E47CCE" w:rsidRPr="00E47CCE">
        <w:rPr>
          <w:lang w:val="ro-RO" w:eastAsia="ro-RO"/>
        </w:rPr>
        <w:t xml:space="preserve">i </w:t>
      </w:r>
      <w:r w:rsidR="00422ACB">
        <w:rPr>
          <w:lang w:val="ro-RO" w:eastAsia="ro-RO"/>
        </w:rPr>
        <w:t xml:space="preserve">containerul </w:t>
      </w:r>
      <w:r w:rsidR="00CF7061" w:rsidRPr="00CF7061">
        <w:rPr>
          <w:lang w:val="ro-RO" w:eastAsia="ro-RO"/>
        </w:rPr>
        <w:t>î</w:t>
      </w:r>
      <w:r w:rsidR="00422ACB">
        <w:rPr>
          <w:lang w:val="ro-RO" w:eastAsia="ro-RO"/>
        </w:rPr>
        <w:t>n care se va obtine rezultatul</w:t>
      </w:r>
      <w:r w:rsidR="00E47CCE" w:rsidRPr="00E47CCE">
        <w:rPr>
          <w:lang w:val="ro-RO" w:eastAsia="ro-RO"/>
        </w:rPr>
        <w:t>.</w:t>
      </w:r>
    </w:p>
    <w:p w14:paraId="68A0CC2D" w14:textId="77777777" w:rsidR="00E47CCE" w:rsidRDefault="00422ACB" w:rsidP="00E47CCE">
      <w:pPr>
        <w:pStyle w:val="Paragraf"/>
      </w:pPr>
      <w:r>
        <w:t>Exist</w:t>
      </w:r>
      <w:r w:rsidR="003B3470" w:rsidRPr="00ED7973">
        <w:rPr>
          <w:rFonts w:cs="Calibri"/>
          <w:lang w:val="ro-RO"/>
        </w:rPr>
        <w:t>ă</w:t>
      </w:r>
      <w:r>
        <w:t xml:space="preserve"> </w:t>
      </w:r>
      <w:proofErr w:type="spellStart"/>
      <w:r>
        <w:t>functii</w:t>
      </w:r>
      <w:proofErr w:type="spellEnd"/>
      <w:r>
        <w:t xml:space="preserve"> care </w:t>
      </w:r>
      <w:proofErr w:type="spellStart"/>
      <w:r>
        <w:t>modific</w:t>
      </w:r>
      <w:proofErr w:type="spellEnd"/>
      <w:r w:rsidR="003B3470" w:rsidRPr="00ED7973">
        <w:rPr>
          <w:rFonts w:cs="Calibri"/>
          <w:lang w:val="ro-RO"/>
        </w:rPr>
        <w:t>ă</w:t>
      </w:r>
      <w:r>
        <w:t xml:space="preserve"> </w:t>
      </w:r>
      <w:proofErr w:type="spellStart"/>
      <w:r>
        <w:t>structura</w:t>
      </w:r>
      <w:proofErr w:type="spellEnd"/>
      <w:r>
        <w:t xml:space="preserve"> </w:t>
      </w:r>
      <w:proofErr w:type="spellStart"/>
      <w:r>
        <w:t>unui</w:t>
      </w:r>
      <w:proofErr w:type="spellEnd"/>
      <w:r>
        <w:t xml:space="preserve"> vector </w:t>
      </w:r>
      <w:proofErr w:type="spellStart"/>
      <w:r>
        <w:t>astfel</w:t>
      </w:r>
      <w:proofErr w:type="spellEnd"/>
      <w:r>
        <w:t xml:space="preserve"> </w:t>
      </w:r>
      <w:proofErr w:type="spellStart"/>
      <w:r w:rsidR="00CF7061" w:rsidRPr="00CF7061">
        <w:t>î</w:t>
      </w:r>
      <w:r>
        <w:t>nc</w:t>
      </w:r>
      <w:r w:rsidR="004D6CD7" w:rsidRPr="004D6CD7">
        <w:t>â</w:t>
      </w:r>
      <w:r>
        <w:t>t</w:t>
      </w:r>
      <w:proofErr w:type="spellEnd"/>
      <w:r>
        <w:t xml:space="preserve"> </w:t>
      </w:r>
      <w:proofErr w:type="spellStart"/>
      <w:r>
        <w:t>elementele</w:t>
      </w:r>
      <w:proofErr w:type="spellEnd"/>
      <w:r>
        <w:t xml:space="preserve"> sale s</w:t>
      </w:r>
      <w:r w:rsidR="003B3470" w:rsidRPr="00ED7973">
        <w:rPr>
          <w:rFonts w:cs="Calibri"/>
          <w:lang w:val="ro-RO"/>
        </w:rPr>
        <w:t>ă</w:t>
      </w:r>
      <w:r>
        <w:t xml:space="preserve"> </w:t>
      </w:r>
      <w:proofErr w:type="spellStart"/>
      <w:r>
        <w:t>apartin</w:t>
      </w:r>
      <w:proofErr w:type="spellEnd"/>
      <w:r w:rsidR="003B3470" w:rsidRPr="00ED7973">
        <w:rPr>
          <w:rFonts w:cs="Calibri"/>
          <w:lang w:val="ro-RO"/>
        </w:rPr>
        <w:t>ă</w:t>
      </w:r>
      <w:r>
        <w:t xml:space="preserve"> </w:t>
      </w:r>
      <w:proofErr w:type="spellStart"/>
      <w:r>
        <w:t>unui</w:t>
      </w:r>
      <w:proofErr w:type="spellEnd"/>
      <w:r>
        <w:t xml:space="preserve"> heap:</w:t>
      </w:r>
    </w:p>
    <w:p w14:paraId="7BC5C844" w14:textId="77777777" w:rsidR="00422ACB" w:rsidRDefault="00422ACB" w:rsidP="00422ACB">
      <w:pPr>
        <w:pStyle w:val="Cod"/>
      </w:pPr>
      <w:proofErr w:type="spellStart"/>
      <w:r>
        <w:t>make_heap</w:t>
      </w:r>
      <w:proofErr w:type="spellEnd"/>
      <w:r>
        <w:t>(</w:t>
      </w:r>
      <w:proofErr w:type="spellStart"/>
      <w:r>
        <w:t>v.begin</w:t>
      </w:r>
      <w:proofErr w:type="spellEnd"/>
      <w:r>
        <w:t>(),</w:t>
      </w:r>
      <w:proofErr w:type="spellStart"/>
      <w:r>
        <w:t>v.end</w:t>
      </w:r>
      <w:proofErr w:type="spellEnd"/>
      <w:r>
        <w:t>());</w:t>
      </w:r>
    </w:p>
    <w:p w14:paraId="6DA0C473" w14:textId="77777777" w:rsidR="00422ACB" w:rsidRPr="00422ACB" w:rsidRDefault="00422ACB" w:rsidP="00422ACB">
      <w:pPr>
        <w:pStyle w:val="Cod"/>
      </w:pPr>
      <w:proofErr w:type="spellStart"/>
      <w:r w:rsidRPr="00422ACB">
        <w:t>sort_heap</w:t>
      </w:r>
      <w:proofErr w:type="spellEnd"/>
      <w:r w:rsidRPr="00422ACB">
        <w:t>(</w:t>
      </w:r>
      <w:proofErr w:type="spellStart"/>
      <w:r w:rsidRPr="00422ACB">
        <w:t>v.begin</w:t>
      </w:r>
      <w:proofErr w:type="spellEnd"/>
      <w:r w:rsidRPr="00422ACB">
        <w:t>(),</w:t>
      </w:r>
      <w:proofErr w:type="spellStart"/>
      <w:r w:rsidRPr="00422ACB">
        <w:t>v.end</w:t>
      </w:r>
      <w:proofErr w:type="spellEnd"/>
      <w:r w:rsidRPr="00422ACB">
        <w:t>());</w:t>
      </w:r>
    </w:p>
    <w:p w14:paraId="4B9D5169" w14:textId="77777777" w:rsidR="00422ACB" w:rsidRPr="00422ACB" w:rsidRDefault="00422ACB" w:rsidP="00422ACB">
      <w:pPr>
        <w:pStyle w:val="Cod"/>
      </w:pPr>
      <w:proofErr w:type="spellStart"/>
      <w:r w:rsidRPr="00422ACB">
        <w:t>v.push_back</w:t>
      </w:r>
      <w:proofErr w:type="spellEnd"/>
      <w:r w:rsidRPr="00422ACB">
        <w:t>();</w:t>
      </w:r>
      <w:proofErr w:type="spellStart"/>
      <w:r w:rsidRPr="00422ACB">
        <w:t>push_heap</w:t>
      </w:r>
      <w:proofErr w:type="spellEnd"/>
      <w:r w:rsidRPr="00422ACB">
        <w:t>(</w:t>
      </w:r>
      <w:proofErr w:type="spellStart"/>
      <w:r w:rsidRPr="00422ACB">
        <w:t>v.begin</w:t>
      </w:r>
      <w:proofErr w:type="spellEnd"/>
      <w:r w:rsidRPr="00422ACB">
        <w:t>(),</w:t>
      </w:r>
      <w:proofErr w:type="spellStart"/>
      <w:r w:rsidRPr="00422ACB">
        <w:t>v.end</w:t>
      </w:r>
      <w:proofErr w:type="spellEnd"/>
      <w:r w:rsidRPr="00422ACB">
        <w:t>());</w:t>
      </w:r>
    </w:p>
    <w:p w14:paraId="6D48F6B1" w14:textId="77777777" w:rsidR="00422ACB" w:rsidRDefault="00422ACB" w:rsidP="00422ACB">
      <w:pPr>
        <w:pStyle w:val="Cod"/>
      </w:pPr>
      <w:proofErr w:type="spellStart"/>
      <w:r w:rsidRPr="00422ACB">
        <w:t>pop_heap</w:t>
      </w:r>
      <w:proofErr w:type="spellEnd"/>
      <w:r w:rsidRPr="00422ACB">
        <w:t>(</w:t>
      </w:r>
      <w:proofErr w:type="spellStart"/>
      <w:r w:rsidRPr="00422ACB">
        <w:t>v.begin</w:t>
      </w:r>
      <w:proofErr w:type="spellEnd"/>
      <w:r w:rsidRPr="00422ACB">
        <w:t>(),</w:t>
      </w:r>
      <w:proofErr w:type="spellStart"/>
      <w:r w:rsidRPr="00422ACB">
        <w:t>v.end</w:t>
      </w:r>
      <w:proofErr w:type="spellEnd"/>
      <w:r w:rsidRPr="00422ACB">
        <w:t>());</w:t>
      </w:r>
      <w:proofErr w:type="spellStart"/>
      <w:r w:rsidRPr="00422ACB">
        <w:t>v.pop_back</w:t>
      </w:r>
      <w:proofErr w:type="spellEnd"/>
      <w:r w:rsidRPr="00422ACB">
        <w:t>();</w:t>
      </w:r>
    </w:p>
    <w:p w14:paraId="232CE46E" w14:textId="77777777" w:rsidR="00422ACB" w:rsidRDefault="00422ACB" w:rsidP="00422ACB">
      <w:pPr>
        <w:pStyle w:val="Paragraf"/>
      </w:pPr>
      <w:r>
        <w:t xml:space="preserve">Un alt </w:t>
      </w:r>
      <w:proofErr w:type="spellStart"/>
      <w:r>
        <w:t>algoritm</w:t>
      </w:r>
      <w:proofErr w:type="spellEnd"/>
      <w:r>
        <w:t xml:space="preserve"> </w:t>
      </w:r>
      <w:proofErr w:type="spellStart"/>
      <w:r>
        <w:t>folositor</w:t>
      </w:r>
      <w:proofErr w:type="spellEnd"/>
      <w:r>
        <w:t xml:space="preserve"> </w:t>
      </w:r>
      <w:proofErr w:type="spellStart"/>
      <w:r>
        <w:t>este</w:t>
      </w:r>
      <w:proofErr w:type="spellEnd"/>
      <w:r>
        <w:t xml:space="preserve"> </w:t>
      </w:r>
      <w:proofErr w:type="spellStart"/>
      <w:r w:rsidRPr="00422ACB">
        <w:rPr>
          <w:rStyle w:val="CodChar"/>
        </w:rPr>
        <w:t>next_permutation</w:t>
      </w:r>
      <w:proofErr w:type="spellEnd"/>
      <w:r w:rsidRPr="00422ACB">
        <w:rPr>
          <w:rStyle w:val="CodChar"/>
        </w:rPr>
        <w:t>(</w:t>
      </w:r>
      <w:proofErr w:type="spellStart"/>
      <w:r w:rsidRPr="00422ACB">
        <w:rPr>
          <w:rStyle w:val="CodChar"/>
        </w:rPr>
        <w:t>v.begin</w:t>
      </w:r>
      <w:proofErr w:type="spellEnd"/>
      <w:r w:rsidRPr="00422ACB">
        <w:rPr>
          <w:rStyle w:val="CodChar"/>
        </w:rPr>
        <w:t>(),</w:t>
      </w:r>
      <w:proofErr w:type="spellStart"/>
      <w:r w:rsidRPr="00422ACB">
        <w:rPr>
          <w:rStyle w:val="CodChar"/>
        </w:rPr>
        <w:t>v.end</w:t>
      </w:r>
      <w:proofErr w:type="spellEnd"/>
      <w:r w:rsidRPr="00422ACB">
        <w:rPr>
          <w:rStyle w:val="CodChar"/>
        </w:rPr>
        <w:t>());</w:t>
      </w:r>
      <w:r>
        <w:rPr>
          <w:rStyle w:val="CodChar"/>
        </w:rPr>
        <w:t xml:space="preserve"> </w:t>
      </w:r>
      <w:proofErr w:type="spellStart"/>
      <w:r>
        <w:t>aceast</w:t>
      </w:r>
      <w:proofErr w:type="spellEnd"/>
      <w:r w:rsidR="003B3470" w:rsidRPr="00ED7973">
        <w:rPr>
          <w:rFonts w:cs="Calibri"/>
          <w:lang w:val="ro-RO"/>
        </w:rPr>
        <w:t>ă</w:t>
      </w:r>
      <w:r w:rsidR="001A388F">
        <w:t xml:space="preserve"> </w:t>
      </w:r>
      <w:proofErr w:type="spellStart"/>
      <w:r w:rsidR="001A388F">
        <w:t>funcţ</w:t>
      </w:r>
      <w:r>
        <w:t>ie</w:t>
      </w:r>
      <w:proofErr w:type="spellEnd"/>
      <w:r w:rsidRPr="00422ACB">
        <w:t xml:space="preserve"> </w:t>
      </w:r>
      <w:proofErr w:type="spellStart"/>
      <w:r w:rsidRPr="00422ACB">
        <w:t>permut</w:t>
      </w:r>
      <w:proofErr w:type="spellEnd"/>
      <w:r w:rsidR="003B3470" w:rsidRPr="00ED7973">
        <w:rPr>
          <w:rFonts w:cs="Calibri"/>
          <w:lang w:val="ro-RO"/>
        </w:rPr>
        <w:t>ă</w:t>
      </w:r>
      <w:r w:rsidRPr="00422ACB">
        <w:t xml:space="preserve"> </w:t>
      </w:r>
      <w:proofErr w:type="spellStart"/>
      <w:r w:rsidR="00E36DEC" w:rsidRPr="00E36DEC">
        <w:t>ș</w:t>
      </w:r>
      <w:r w:rsidRPr="00422ACB">
        <w:t>irul</w:t>
      </w:r>
      <w:proofErr w:type="spellEnd"/>
      <w:r w:rsidRPr="00422ACB">
        <w:t xml:space="preserve"> v </w:t>
      </w:r>
      <w:proofErr w:type="spellStart"/>
      <w:r w:rsidRPr="00422ACB">
        <w:t>p</w:t>
      </w:r>
      <w:r w:rsidR="004D6CD7" w:rsidRPr="004D6CD7">
        <w:t>â</w:t>
      </w:r>
      <w:r w:rsidRPr="00422ACB">
        <w:t>n</w:t>
      </w:r>
      <w:proofErr w:type="spellEnd"/>
      <w:r w:rsidR="003B3470" w:rsidRPr="00ED7973">
        <w:rPr>
          <w:rFonts w:cs="Calibri"/>
          <w:lang w:val="ro-RO"/>
        </w:rPr>
        <w:t>ă</w:t>
      </w:r>
      <w:r w:rsidRPr="00422ACB">
        <w:t xml:space="preserve"> </w:t>
      </w:r>
      <w:proofErr w:type="spellStart"/>
      <w:r w:rsidRPr="00422ACB">
        <w:t>c</w:t>
      </w:r>
      <w:r w:rsidR="004D6CD7" w:rsidRPr="004D6CD7">
        <w:t>â</w:t>
      </w:r>
      <w:r w:rsidRPr="00422ACB">
        <w:t>nd</w:t>
      </w:r>
      <w:proofErr w:type="spellEnd"/>
      <w:r w:rsidRPr="00422ACB">
        <w:t xml:space="preserve"> </w:t>
      </w:r>
      <w:proofErr w:type="spellStart"/>
      <w:r w:rsidRPr="00422ACB">
        <w:t>toate</w:t>
      </w:r>
      <w:proofErr w:type="spellEnd"/>
      <w:r w:rsidRPr="00422ACB">
        <w:t xml:space="preserve"> </w:t>
      </w:r>
      <w:proofErr w:type="spellStart"/>
      <w:r w:rsidRPr="00422ACB">
        <w:t>elementele</w:t>
      </w:r>
      <w:proofErr w:type="spellEnd"/>
      <w:r w:rsidRPr="00422ACB">
        <w:t xml:space="preserve"> sale sunt </w:t>
      </w:r>
      <w:proofErr w:type="spellStart"/>
      <w:r w:rsidRPr="00422ACB">
        <w:t>ordonate</w:t>
      </w:r>
      <w:proofErr w:type="spellEnd"/>
      <w:r w:rsidRPr="00422ACB">
        <w:t xml:space="preserve"> </w:t>
      </w:r>
      <w:proofErr w:type="spellStart"/>
      <w:r w:rsidRPr="00422ACB">
        <w:t>descresc</w:t>
      </w:r>
      <w:proofErr w:type="spellEnd"/>
      <w:r w:rsidR="003B3470" w:rsidRPr="00ED7973">
        <w:rPr>
          <w:rFonts w:cs="Calibri"/>
          <w:lang w:val="ro-RO"/>
        </w:rPr>
        <w:t>ă</w:t>
      </w:r>
      <w:r w:rsidRPr="00422ACB">
        <w:t>tor.</w:t>
      </w:r>
      <w:r>
        <w:t xml:space="preserve"> (</w:t>
      </w:r>
      <w:proofErr w:type="spellStart"/>
      <w:r>
        <w:t>Se</w:t>
      </w:r>
      <w:proofErr w:type="spellEnd"/>
      <w:r>
        <w:t xml:space="preserve"> </w:t>
      </w:r>
      <w:proofErr w:type="spellStart"/>
      <w:r>
        <w:t>recomand</w:t>
      </w:r>
      <w:proofErr w:type="spellEnd"/>
      <w:r w:rsidR="003B3470" w:rsidRPr="00ED7973">
        <w:rPr>
          <w:rFonts w:cs="Calibri"/>
          <w:lang w:val="ro-RO"/>
        </w:rPr>
        <w:t>ă</w:t>
      </w:r>
      <w:r>
        <w:t xml:space="preserve"> o </w:t>
      </w:r>
      <w:proofErr w:type="spellStart"/>
      <w:r>
        <w:t>sortare</w:t>
      </w:r>
      <w:proofErr w:type="spellEnd"/>
      <w:r>
        <w:t xml:space="preserve"> </w:t>
      </w:r>
      <w:proofErr w:type="spellStart"/>
      <w:r>
        <w:t>cresc</w:t>
      </w:r>
      <w:proofErr w:type="spellEnd"/>
      <w:r w:rsidR="00B5092E" w:rsidRPr="00ED7973">
        <w:rPr>
          <w:rFonts w:cs="Calibri"/>
          <w:lang w:val="ro-RO"/>
        </w:rPr>
        <w:t>ă</w:t>
      </w:r>
      <w:proofErr w:type="spellStart"/>
      <w:r>
        <w:t>toare</w:t>
      </w:r>
      <w:proofErr w:type="spellEnd"/>
      <w:r>
        <w:t xml:space="preserve"> a </w:t>
      </w:r>
      <w:proofErr w:type="spellStart"/>
      <w:r>
        <w:t>elemente</w:t>
      </w:r>
      <w:r w:rsidR="004D6CD7">
        <w:t>lor</w:t>
      </w:r>
      <w:proofErr w:type="spellEnd"/>
      <w:r w:rsidR="004D6CD7">
        <w:t xml:space="preserve"> </w:t>
      </w:r>
      <w:proofErr w:type="spellStart"/>
      <w:r w:rsidR="00E36DEC" w:rsidRPr="00E36DEC">
        <w:t>ș</w:t>
      </w:r>
      <w:r w:rsidR="004D6CD7">
        <w:t>irului</w:t>
      </w:r>
      <w:proofErr w:type="spellEnd"/>
      <w:r w:rsidR="004D6CD7">
        <w:t xml:space="preserve"> </w:t>
      </w:r>
      <w:proofErr w:type="spellStart"/>
      <w:r w:rsidR="00E36DEC" w:rsidRPr="00E36DEC">
        <w:t>î</w:t>
      </w:r>
      <w:r w:rsidR="004D6CD7">
        <w:t>nainte</w:t>
      </w:r>
      <w:proofErr w:type="spellEnd"/>
      <w:r w:rsidR="004D6CD7">
        <w:t xml:space="preserve"> de a </w:t>
      </w:r>
      <w:proofErr w:type="spellStart"/>
      <w:r w:rsidR="004D6CD7">
        <w:t>aplica</w:t>
      </w:r>
      <w:proofErr w:type="spellEnd"/>
      <w:r w:rsidR="004D6CD7">
        <w:t xml:space="preserve"> </w:t>
      </w:r>
      <w:proofErr w:type="spellStart"/>
      <w:r w:rsidR="001A388F">
        <w:t>funcţia</w:t>
      </w:r>
      <w:proofErr w:type="spellEnd"/>
      <w:r w:rsidR="004D6CD7">
        <w:t xml:space="preserve">). </w:t>
      </w:r>
      <w:proofErr w:type="spellStart"/>
      <w:r w:rsidR="004D6CD7">
        <w:t>Observatie</w:t>
      </w:r>
      <w:proofErr w:type="spellEnd"/>
      <w:r w:rsidR="004D6CD7">
        <w:t>:</w:t>
      </w:r>
      <w:r>
        <w:t xml:space="preserve"> </w:t>
      </w:r>
      <w:proofErr w:type="spellStart"/>
      <w:r w:rsidR="001A388F">
        <w:t>funcţia</w:t>
      </w:r>
      <w:proofErr w:type="spellEnd"/>
      <w:r>
        <w:t xml:space="preserve"> </w:t>
      </w:r>
      <w:proofErr w:type="spellStart"/>
      <w:r>
        <w:t>ruleaz</w:t>
      </w:r>
      <w:r w:rsidR="004D6CD7" w:rsidRPr="004D6CD7">
        <w:t>ă</w:t>
      </w:r>
      <w:proofErr w:type="spellEnd"/>
      <w:r>
        <w:t xml:space="preserve"> </w:t>
      </w:r>
      <w:proofErr w:type="spellStart"/>
      <w:r>
        <w:t>corect</w:t>
      </w:r>
      <w:proofErr w:type="spellEnd"/>
      <w:r>
        <w:t xml:space="preserve"> </w:t>
      </w:r>
      <w:proofErr w:type="spellStart"/>
      <w:r w:rsidR="00E36DEC" w:rsidRPr="00E36DEC">
        <w:t>ș</w:t>
      </w:r>
      <w:r>
        <w:t>i</w:t>
      </w:r>
      <w:proofErr w:type="spellEnd"/>
      <w:r>
        <w:t xml:space="preserve"> pe </w:t>
      </w:r>
      <w:proofErr w:type="spellStart"/>
      <w:r>
        <w:t>permut</w:t>
      </w:r>
      <w:r w:rsidR="004D6CD7" w:rsidRPr="004D6CD7">
        <w:t>ă</w:t>
      </w:r>
      <w:r>
        <w:t>ri</w:t>
      </w:r>
      <w:proofErr w:type="spellEnd"/>
      <w:r>
        <w:t xml:space="preserve"> cu </w:t>
      </w:r>
      <w:proofErr w:type="spellStart"/>
      <w:r>
        <w:t>repetitie</w:t>
      </w:r>
      <w:proofErr w:type="spellEnd"/>
      <w:r>
        <w:t xml:space="preserve">! </w:t>
      </w:r>
      <w:proofErr w:type="spellStart"/>
      <w:r>
        <w:t>Aceasta</w:t>
      </w:r>
      <w:proofErr w:type="spellEnd"/>
      <w:r>
        <w:t xml:space="preserve"> nu </w:t>
      </w:r>
      <w:proofErr w:type="spellStart"/>
      <w:r>
        <w:t>va</w:t>
      </w:r>
      <w:proofErr w:type="spellEnd"/>
      <w:r>
        <w:t xml:space="preserve"> </w:t>
      </w:r>
      <w:proofErr w:type="spellStart"/>
      <w:r>
        <w:t>repeta</w:t>
      </w:r>
      <w:proofErr w:type="spellEnd"/>
      <w:r>
        <w:t xml:space="preserve"> </w:t>
      </w:r>
      <w:proofErr w:type="spellStart"/>
      <w:r>
        <w:t>nicio</w:t>
      </w:r>
      <w:proofErr w:type="spellEnd"/>
      <w:r>
        <w:t xml:space="preserve"> </w:t>
      </w:r>
      <w:proofErr w:type="spellStart"/>
      <w:r>
        <w:t>permutare</w:t>
      </w:r>
      <w:proofErr w:type="spellEnd"/>
      <w:r>
        <w:t xml:space="preserve">, </w:t>
      </w:r>
      <w:proofErr w:type="spellStart"/>
      <w:r>
        <w:t>pentru</w:t>
      </w:r>
      <w:proofErr w:type="spellEnd"/>
      <w:r w:rsidR="004D6CD7">
        <w:t xml:space="preserve"> </w:t>
      </w:r>
      <w:r>
        <w:t xml:space="preserve"> </w:t>
      </w:r>
      <w:proofErr w:type="spellStart"/>
      <w:r>
        <w:t>aab</w:t>
      </w:r>
      <w:proofErr w:type="spellEnd"/>
      <w:r>
        <w:t xml:space="preserve">, </w:t>
      </w:r>
      <w:r w:rsidR="004D6CD7">
        <w:t xml:space="preserve"> </w:t>
      </w:r>
      <w:proofErr w:type="spellStart"/>
      <w:r>
        <w:t>va</w:t>
      </w:r>
      <w:proofErr w:type="spellEnd"/>
      <w:r>
        <w:t xml:space="preserve"> genera </w:t>
      </w:r>
      <w:proofErr w:type="spellStart"/>
      <w:r>
        <w:t>doar</w:t>
      </w:r>
      <w:proofErr w:type="spellEnd"/>
      <w:r>
        <w:t xml:space="preserve"> 3 </w:t>
      </w:r>
      <w:proofErr w:type="spellStart"/>
      <w:r>
        <w:t>elemente</w:t>
      </w:r>
      <w:proofErr w:type="spellEnd"/>
      <w:r>
        <w:t xml:space="preserve">: </w:t>
      </w:r>
      <w:proofErr w:type="spellStart"/>
      <w:r>
        <w:t>aab</w:t>
      </w:r>
      <w:proofErr w:type="spellEnd"/>
      <w:r>
        <w:t>, aba, baa.</w:t>
      </w:r>
    </w:p>
    <w:p w14:paraId="0C441AD1" w14:textId="77777777" w:rsidR="00422ACB" w:rsidRDefault="00422ACB" w:rsidP="00422ACB">
      <w:pPr>
        <w:pStyle w:val="Paragraf"/>
      </w:pPr>
    </w:p>
    <w:p w14:paraId="2BC58903" w14:textId="77777777" w:rsidR="00422ACB" w:rsidRPr="00422ACB" w:rsidRDefault="00422ACB" w:rsidP="00422ACB">
      <w:pPr>
        <w:pStyle w:val="Paragraf"/>
      </w:pPr>
    </w:p>
    <w:p w14:paraId="5425FDB3" w14:textId="77777777" w:rsidR="00422ACB" w:rsidRDefault="00422ACB" w:rsidP="00422ACB">
      <w:pPr>
        <w:pStyle w:val="Cod"/>
      </w:pPr>
    </w:p>
    <w:p w14:paraId="50828C0D" w14:textId="77777777" w:rsidR="00422ACB" w:rsidRDefault="00386DAC" w:rsidP="00386DAC">
      <w:pPr>
        <w:pStyle w:val="Titlucapitol"/>
      </w:pPr>
      <w:proofErr w:type="spellStart"/>
      <w:r>
        <w:t>Structuri</w:t>
      </w:r>
      <w:proofErr w:type="spellEnd"/>
      <w:r>
        <w:t xml:space="preserve"> </w:t>
      </w:r>
      <w:proofErr w:type="spellStart"/>
      <w:r>
        <w:t>Arborescente</w:t>
      </w:r>
      <w:proofErr w:type="spellEnd"/>
    </w:p>
    <w:p w14:paraId="3B43A843" w14:textId="77777777" w:rsidR="00386DAC" w:rsidRPr="00386DAC" w:rsidRDefault="00386DAC" w:rsidP="00386DAC">
      <w:pPr>
        <w:pStyle w:val="Titlucapitol"/>
        <w:rPr>
          <w:rFonts w:ascii="Times New Roman" w:eastAsia="Times New Roman" w:hAnsi="Times New Roman" w:cs="Times New Roman"/>
          <w:sz w:val="24"/>
          <w:szCs w:val="24"/>
          <w:lang w:val="ro-RO" w:eastAsia="ro-RO"/>
        </w:rPr>
      </w:pPr>
      <w:r w:rsidRPr="00386DAC">
        <w:rPr>
          <w:rFonts w:eastAsia="Times New Roman"/>
          <w:lang w:val="ro-RO" w:eastAsia="ro-RO"/>
        </w:rPr>
        <w:t>Arbore binar de c</w:t>
      </w:r>
      <w:r w:rsidR="00B5092E" w:rsidRPr="00ED7973">
        <w:rPr>
          <w:rFonts w:cs="Calibri"/>
          <w:lang w:val="ro-RO"/>
        </w:rPr>
        <w:t>ă</w:t>
      </w:r>
      <w:r w:rsidRPr="00386DAC">
        <w:rPr>
          <w:rFonts w:eastAsia="Times New Roman"/>
          <w:lang w:val="ro-RO" w:eastAsia="ro-RO"/>
        </w:rPr>
        <w:t>utare</w:t>
      </w:r>
    </w:p>
    <w:p w14:paraId="2D9AEE81" w14:textId="77777777" w:rsidR="00386DAC" w:rsidRPr="00386DAC" w:rsidRDefault="00386DAC" w:rsidP="00386DAC">
      <w:pPr>
        <w:pStyle w:val="Paragraf"/>
        <w:rPr>
          <w:rFonts w:cs="Times New Roman"/>
          <w:sz w:val="24"/>
          <w:szCs w:val="24"/>
          <w:lang w:val="ro-RO" w:eastAsia="ro-RO"/>
        </w:rPr>
      </w:pPr>
    </w:p>
    <w:p w14:paraId="2BBC8E60" w14:textId="77777777" w:rsidR="00386DAC" w:rsidRPr="00386DAC" w:rsidRDefault="00386DAC" w:rsidP="00386DAC">
      <w:pPr>
        <w:pStyle w:val="Paragraf"/>
        <w:rPr>
          <w:rFonts w:cs="Times New Roman"/>
          <w:sz w:val="24"/>
          <w:szCs w:val="24"/>
          <w:lang w:val="ro-RO" w:eastAsia="ro-RO"/>
        </w:rPr>
      </w:pPr>
      <w:r w:rsidRPr="00386DAC">
        <w:rPr>
          <w:lang w:val="ro-RO" w:eastAsia="ro-RO"/>
        </w:rPr>
        <w:t>Arborele binar de c</w:t>
      </w:r>
      <w:r w:rsidR="00B5092E" w:rsidRPr="00ED7973">
        <w:rPr>
          <w:rFonts w:cs="Calibri"/>
          <w:lang w:val="ro-RO"/>
        </w:rPr>
        <w:t>ă</w:t>
      </w:r>
      <w:r w:rsidRPr="00386DAC">
        <w:rPr>
          <w:lang w:val="ro-RO" w:eastAsia="ro-RO"/>
        </w:rPr>
        <w:t>utar</w:t>
      </w:r>
      <w:r w:rsidR="00B5092E">
        <w:rPr>
          <w:lang w:val="ro-RO" w:eastAsia="ro-RO"/>
        </w:rPr>
        <w:t>e este un arbore binar clasic (</w:t>
      </w:r>
      <w:r w:rsidRPr="00386DAC">
        <w:rPr>
          <w:lang w:val="ro-RO" w:eastAsia="ro-RO"/>
        </w:rPr>
        <w:t xml:space="preserve">fiecare </w:t>
      </w:r>
      <w:r w:rsidR="00B5092E">
        <w:rPr>
          <w:lang w:val="ro-RO" w:eastAsia="ro-RO"/>
        </w:rPr>
        <w:t>nod are 1,2 sau niciun fiu</w:t>
      </w:r>
      <w:r w:rsidRPr="00386DAC">
        <w:rPr>
          <w:lang w:val="ro-RO" w:eastAsia="ro-RO"/>
        </w:rPr>
        <w:t>) care are urm</w:t>
      </w:r>
      <w:r w:rsidR="00B5092E" w:rsidRPr="00ED7973">
        <w:rPr>
          <w:rFonts w:cs="Calibri"/>
          <w:lang w:val="ro-RO"/>
        </w:rPr>
        <w:t>ă</w:t>
      </w:r>
      <w:r w:rsidRPr="00386DAC">
        <w:rPr>
          <w:lang w:val="ro-RO" w:eastAsia="ro-RO"/>
        </w:rPr>
        <w:t>toarea proprietate: Valoarea nodului curent este mai mare dec</w:t>
      </w:r>
      <w:r w:rsidR="004D6CD7" w:rsidRPr="004D6CD7">
        <w:rPr>
          <w:lang w:val="ro-RO" w:eastAsia="ro-RO"/>
        </w:rPr>
        <w:t>â</w:t>
      </w:r>
      <w:r w:rsidRPr="00386DAC">
        <w:rPr>
          <w:lang w:val="ro-RO" w:eastAsia="ro-RO"/>
        </w:rPr>
        <w:t>t cea a fiului st</w:t>
      </w:r>
      <w:r w:rsidR="004D6CD7" w:rsidRPr="004D6CD7">
        <w:rPr>
          <w:lang w:val="ro-RO" w:eastAsia="ro-RO"/>
        </w:rPr>
        <w:t>â</w:t>
      </w:r>
      <w:r w:rsidRPr="00386DAC">
        <w:rPr>
          <w:lang w:val="ro-RO" w:eastAsia="ro-RO"/>
        </w:rPr>
        <w:t xml:space="preserve">ng </w:t>
      </w:r>
      <w:r w:rsidR="00E36DEC" w:rsidRPr="00E36DEC">
        <w:rPr>
          <w:lang w:val="ro-RO" w:eastAsia="ro-RO"/>
        </w:rPr>
        <w:t>ș</w:t>
      </w:r>
      <w:r w:rsidRPr="00386DAC">
        <w:rPr>
          <w:lang w:val="ro-RO" w:eastAsia="ro-RO"/>
        </w:rPr>
        <w:t>i mai mic</w:t>
      </w:r>
      <w:r w:rsidR="00B5092E" w:rsidRPr="00ED7973">
        <w:rPr>
          <w:rFonts w:cs="Calibri"/>
          <w:lang w:val="ro-RO"/>
        </w:rPr>
        <w:t>ă</w:t>
      </w:r>
      <w:r w:rsidRPr="00386DAC">
        <w:rPr>
          <w:lang w:val="ro-RO" w:eastAsia="ro-RO"/>
        </w:rPr>
        <w:t xml:space="preserve"> dec</w:t>
      </w:r>
      <w:r w:rsidR="004D6CD7" w:rsidRPr="004D6CD7">
        <w:rPr>
          <w:lang w:val="ro-RO" w:eastAsia="ro-RO"/>
        </w:rPr>
        <w:t>â</w:t>
      </w:r>
      <w:r w:rsidRPr="00386DAC">
        <w:rPr>
          <w:lang w:val="ro-RO" w:eastAsia="ro-RO"/>
        </w:rPr>
        <w:t>t cea a fiului drept. Prin urmare, acest arbore suport</w:t>
      </w:r>
      <w:r w:rsidR="00B5092E" w:rsidRPr="00ED7973">
        <w:rPr>
          <w:rFonts w:cs="Calibri"/>
          <w:lang w:val="ro-RO"/>
        </w:rPr>
        <w:t>ă</w:t>
      </w:r>
      <w:r w:rsidRPr="00386DAC">
        <w:rPr>
          <w:lang w:val="ro-RO" w:eastAsia="ro-RO"/>
        </w:rPr>
        <w:t xml:space="preserve"> inser</w:t>
      </w:r>
      <w:r w:rsidR="004D6CD7" w:rsidRPr="004D6CD7">
        <w:rPr>
          <w:lang w:val="ro-RO" w:eastAsia="ro-RO"/>
        </w:rPr>
        <w:t>ă</w:t>
      </w:r>
      <w:r w:rsidRPr="00386DAC">
        <w:rPr>
          <w:lang w:val="ro-RO" w:eastAsia="ro-RO"/>
        </w:rPr>
        <w:t xml:space="preserve">ri, </w:t>
      </w:r>
      <w:r w:rsidR="00E36DEC" w:rsidRPr="00E36DEC">
        <w:rPr>
          <w:lang w:val="ro-RO" w:eastAsia="ro-RO"/>
        </w:rPr>
        <w:t>ș</w:t>
      </w:r>
      <w:r w:rsidRPr="00386DAC">
        <w:rPr>
          <w:lang w:val="ro-RO" w:eastAsia="ro-RO"/>
        </w:rPr>
        <w:t>tergeri si c</w:t>
      </w:r>
      <w:r w:rsidR="00B5092E" w:rsidRPr="00ED7973">
        <w:rPr>
          <w:rFonts w:cs="Calibri"/>
          <w:lang w:val="ro-RO"/>
        </w:rPr>
        <w:t>ă</w:t>
      </w:r>
      <w:r w:rsidRPr="00386DAC">
        <w:rPr>
          <w:lang w:val="ro-RO" w:eastAsia="ro-RO"/>
        </w:rPr>
        <w:t>ut</w:t>
      </w:r>
      <w:r w:rsidR="00E36DEC" w:rsidRPr="00E36DEC">
        <w:rPr>
          <w:lang w:val="ro-RO" w:eastAsia="ro-RO"/>
        </w:rPr>
        <w:t>ă</w:t>
      </w:r>
      <w:r w:rsidRPr="00386DAC">
        <w:rPr>
          <w:lang w:val="ro-RO" w:eastAsia="ro-RO"/>
        </w:rPr>
        <w:t>ri:</w:t>
      </w:r>
    </w:p>
    <w:p w14:paraId="7BAEC599" w14:textId="77777777" w:rsidR="00386DAC" w:rsidRPr="00386DAC" w:rsidRDefault="00386DAC" w:rsidP="00386DAC">
      <w:pPr>
        <w:pStyle w:val="Paragraf"/>
        <w:rPr>
          <w:rFonts w:cs="Times New Roman"/>
          <w:sz w:val="24"/>
          <w:szCs w:val="24"/>
          <w:lang w:val="ro-RO" w:eastAsia="ro-RO"/>
        </w:rPr>
      </w:pPr>
      <w:r w:rsidRPr="00386DAC">
        <w:rPr>
          <w:lang w:val="ro-RO" w:eastAsia="ro-RO"/>
        </w:rPr>
        <w:t>Pentru inserare, vom folosi urm</w:t>
      </w:r>
      <w:r w:rsidR="00B5092E" w:rsidRPr="00ED7973">
        <w:rPr>
          <w:rFonts w:cs="Calibri"/>
          <w:lang w:val="ro-RO"/>
        </w:rPr>
        <w:t>ă</w:t>
      </w:r>
      <w:r w:rsidRPr="00386DAC">
        <w:rPr>
          <w:lang w:val="ro-RO" w:eastAsia="ro-RO"/>
        </w:rPr>
        <w:t xml:space="preserve">torul algoritm: </w:t>
      </w:r>
    </w:p>
    <w:p w14:paraId="7ADF7EC8" w14:textId="77777777" w:rsidR="00386DAC" w:rsidRPr="00386DAC" w:rsidRDefault="00386DAC" w:rsidP="00386DAC">
      <w:pPr>
        <w:pStyle w:val="Paragraf"/>
        <w:rPr>
          <w:rFonts w:cs="Times New Roman"/>
          <w:sz w:val="24"/>
          <w:szCs w:val="24"/>
          <w:lang w:val="ro-RO" w:eastAsia="ro-RO"/>
        </w:rPr>
      </w:pPr>
      <w:r w:rsidRPr="00386DAC">
        <w:rPr>
          <w:lang w:val="ro-RO" w:eastAsia="ro-RO"/>
        </w:rPr>
        <w:lastRenderedPageBreak/>
        <w:t>C</w:t>
      </w:r>
      <w:r w:rsidR="004D6CD7" w:rsidRPr="004D6CD7">
        <w:rPr>
          <w:lang w:val="ro-RO" w:eastAsia="ro-RO"/>
        </w:rPr>
        <w:t>â</w:t>
      </w:r>
      <w:r w:rsidRPr="00386DAC">
        <w:rPr>
          <w:lang w:val="ro-RO" w:eastAsia="ro-RO"/>
        </w:rPr>
        <w:t>t timp nodul curent este deja alocat, dac</w:t>
      </w:r>
      <w:r w:rsidR="00B5092E" w:rsidRPr="00ED7973">
        <w:rPr>
          <w:rFonts w:cs="Calibri"/>
          <w:lang w:val="ro-RO"/>
        </w:rPr>
        <w:t>ă</w:t>
      </w:r>
      <w:r w:rsidRPr="00386DAC">
        <w:rPr>
          <w:lang w:val="ro-RO" w:eastAsia="ro-RO"/>
        </w:rPr>
        <w:t xml:space="preserve"> valoarea nodului curent este mai mare dec</w:t>
      </w:r>
      <w:r w:rsidR="004D6CD7" w:rsidRPr="004D6CD7">
        <w:rPr>
          <w:lang w:val="ro-RO" w:eastAsia="ro-RO"/>
        </w:rPr>
        <w:t>â</w:t>
      </w:r>
      <w:r w:rsidRPr="00386DAC">
        <w:rPr>
          <w:lang w:val="ro-RO" w:eastAsia="ro-RO"/>
        </w:rPr>
        <w:t>t cea a nodului pe care dorim s</w:t>
      </w:r>
      <w:r w:rsidR="00B5092E" w:rsidRPr="00ED7973">
        <w:rPr>
          <w:rFonts w:cs="Calibri"/>
          <w:lang w:val="ro-RO"/>
        </w:rPr>
        <w:t>ă</w:t>
      </w:r>
      <w:r w:rsidRPr="00386DAC">
        <w:rPr>
          <w:lang w:val="ro-RO" w:eastAsia="ro-RO"/>
        </w:rPr>
        <w:t xml:space="preserve"> </w:t>
      </w:r>
      <w:r w:rsidR="00CF7061" w:rsidRPr="00CF7061">
        <w:rPr>
          <w:lang w:val="ro-RO" w:eastAsia="ro-RO"/>
        </w:rPr>
        <w:t>î</w:t>
      </w:r>
      <w:r w:rsidRPr="00386DAC">
        <w:rPr>
          <w:lang w:val="ro-RO" w:eastAsia="ro-RO"/>
        </w:rPr>
        <w:t>l inser</w:t>
      </w:r>
      <w:r w:rsidR="00B5092E" w:rsidRPr="00ED7973">
        <w:rPr>
          <w:rFonts w:cs="Calibri"/>
          <w:lang w:val="ro-RO"/>
        </w:rPr>
        <w:t>ă</w:t>
      </w:r>
      <w:r w:rsidRPr="00386DAC">
        <w:rPr>
          <w:lang w:val="ro-RO" w:eastAsia="ro-RO"/>
        </w:rPr>
        <w:t xml:space="preserve">m, mergem </w:t>
      </w:r>
      <w:r w:rsidR="00CF7061" w:rsidRPr="00CF7061">
        <w:rPr>
          <w:lang w:val="ro-RO" w:eastAsia="ro-RO"/>
        </w:rPr>
        <w:t>î</w:t>
      </w:r>
      <w:r w:rsidRPr="00386DAC">
        <w:rPr>
          <w:lang w:val="ro-RO" w:eastAsia="ro-RO"/>
        </w:rPr>
        <w:t>n fiul st</w:t>
      </w:r>
      <w:r w:rsidR="004D6CD7" w:rsidRPr="004D6CD7">
        <w:rPr>
          <w:lang w:val="ro-RO" w:eastAsia="ro-RO"/>
        </w:rPr>
        <w:t>â</w:t>
      </w:r>
      <w:r w:rsidRPr="00386DAC">
        <w:rPr>
          <w:lang w:val="ro-RO" w:eastAsia="ro-RO"/>
        </w:rPr>
        <w:t xml:space="preserve">ng, altfel mergem </w:t>
      </w:r>
      <w:r w:rsidR="00CF7061" w:rsidRPr="00CF7061">
        <w:rPr>
          <w:lang w:val="ro-RO" w:eastAsia="ro-RO"/>
        </w:rPr>
        <w:t>î</w:t>
      </w:r>
      <w:r w:rsidRPr="00386DAC">
        <w:rPr>
          <w:lang w:val="ro-RO" w:eastAsia="ro-RO"/>
        </w:rPr>
        <w:t>n fiul drept. Prin aceast</w:t>
      </w:r>
      <w:r w:rsidR="00B5092E" w:rsidRPr="00ED7973">
        <w:rPr>
          <w:rFonts w:cs="Calibri"/>
          <w:lang w:val="ro-RO"/>
        </w:rPr>
        <w:t>ă</w:t>
      </w:r>
      <w:r w:rsidRPr="00386DAC">
        <w:rPr>
          <w:lang w:val="ro-RO" w:eastAsia="ro-RO"/>
        </w:rPr>
        <w:t xml:space="preserve"> deplasare </w:t>
      </w:r>
      <w:r w:rsidR="00CF7061" w:rsidRPr="00CF7061">
        <w:rPr>
          <w:lang w:val="ro-RO" w:eastAsia="ro-RO"/>
        </w:rPr>
        <w:t>î</w:t>
      </w:r>
      <w:r w:rsidRPr="00386DAC">
        <w:rPr>
          <w:lang w:val="ro-RO" w:eastAsia="ro-RO"/>
        </w:rPr>
        <w:t>n unul din fii, reducem problema la cea initial</w:t>
      </w:r>
      <w:r w:rsidR="00B5092E" w:rsidRPr="00ED7973">
        <w:rPr>
          <w:rFonts w:cs="Calibri"/>
          <w:lang w:val="ro-RO"/>
        </w:rPr>
        <w:t>ă</w:t>
      </w:r>
      <w:r w:rsidRPr="00386DAC">
        <w:rPr>
          <w:lang w:val="ro-RO" w:eastAsia="ro-RO"/>
        </w:rPr>
        <w:t xml:space="preserve">, de a introduce un nod nou </w:t>
      </w:r>
      <w:r w:rsidR="00CF7061" w:rsidRPr="00CF7061">
        <w:rPr>
          <w:lang w:val="ro-RO" w:eastAsia="ro-RO"/>
        </w:rPr>
        <w:t>î</w:t>
      </w:r>
      <w:r w:rsidRPr="00386DAC">
        <w:rPr>
          <w:lang w:val="ro-RO" w:eastAsia="ro-RO"/>
        </w:rPr>
        <w:t>ntr-un subarbore. Prin urmare, se poate utiliza o functie recursiv</w:t>
      </w:r>
      <w:r w:rsidR="00B5092E" w:rsidRPr="00ED7973">
        <w:rPr>
          <w:rFonts w:cs="Calibri"/>
          <w:lang w:val="ro-RO"/>
        </w:rPr>
        <w:t>ă</w:t>
      </w:r>
      <w:r w:rsidRPr="00386DAC">
        <w:rPr>
          <w:lang w:val="ro-RO" w:eastAsia="ro-RO"/>
        </w:rPr>
        <w:t xml:space="preserve"> care va </w:t>
      </w:r>
      <w:r w:rsidR="00CF7061" w:rsidRPr="00CF7061">
        <w:rPr>
          <w:lang w:val="ro-RO" w:eastAsia="ro-RO"/>
        </w:rPr>
        <w:t>î</w:t>
      </w:r>
      <w:r w:rsidRPr="00386DAC">
        <w:rPr>
          <w:lang w:val="ro-RO" w:eastAsia="ro-RO"/>
        </w:rPr>
        <w:t xml:space="preserve">nainta recursiv </w:t>
      </w:r>
      <w:r w:rsidR="00CF7061" w:rsidRPr="00CF7061">
        <w:rPr>
          <w:lang w:val="ro-RO" w:eastAsia="ro-RO"/>
        </w:rPr>
        <w:t>î</w:t>
      </w:r>
      <w:r w:rsidRPr="00386DAC">
        <w:rPr>
          <w:lang w:val="ro-RO" w:eastAsia="ro-RO"/>
        </w:rPr>
        <w:t>n arbore p</w:t>
      </w:r>
      <w:r w:rsidR="004D6CD7" w:rsidRPr="004D6CD7">
        <w:rPr>
          <w:lang w:val="ro-RO" w:eastAsia="ro-RO"/>
        </w:rPr>
        <w:t>â</w:t>
      </w:r>
      <w:r w:rsidRPr="00386DAC">
        <w:rPr>
          <w:lang w:val="ro-RO" w:eastAsia="ro-RO"/>
        </w:rPr>
        <w:t>n</w:t>
      </w:r>
      <w:r w:rsidR="00B5092E" w:rsidRPr="00ED7973">
        <w:rPr>
          <w:rFonts w:cs="Calibri"/>
          <w:lang w:val="ro-RO"/>
        </w:rPr>
        <w:t>ă</w:t>
      </w:r>
      <w:r w:rsidRPr="00386DAC">
        <w:rPr>
          <w:lang w:val="ro-RO" w:eastAsia="ro-RO"/>
        </w:rPr>
        <w:t xml:space="preserve"> la locul inser</w:t>
      </w:r>
      <w:r w:rsidR="00B5092E" w:rsidRPr="00ED7973">
        <w:rPr>
          <w:rFonts w:cs="Calibri"/>
          <w:lang w:val="ro-RO"/>
        </w:rPr>
        <w:t>ă</w:t>
      </w:r>
      <w:r w:rsidRPr="00386DAC">
        <w:rPr>
          <w:lang w:val="ro-RO" w:eastAsia="ro-RO"/>
        </w:rPr>
        <w:t>rii.</w:t>
      </w:r>
    </w:p>
    <w:p w14:paraId="6B0FB6C4" w14:textId="77777777" w:rsidR="00386DAC" w:rsidRPr="00386DAC" w:rsidRDefault="00386DAC" w:rsidP="00386DAC">
      <w:pPr>
        <w:pStyle w:val="Paragraf"/>
        <w:rPr>
          <w:rFonts w:cs="Times New Roman"/>
          <w:sz w:val="24"/>
          <w:szCs w:val="24"/>
          <w:lang w:val="ro-RO" w:eastAsia="ro-RO"/>
        </w:rPr>
      </w:pPr>
    </w:p>
    <w:p w14:paraId="54E35DA3" w14:textId="77777777" w:rsidR="00386DAC" w:rsidRPr="00386DAC" w:rsidRDefault="00386DAC" w:rsidP="00386DAC">
      <w:pPr>
        <w:pStyle w:val="Paragraf"/>
        <w:rPr>
          <w:rFonts w:cs="Times New Roman"/>
          <w:sz w:val="24"/>
          <w:szCs w:val="24"/>
          <w:lang w:val="ro-RO" w:eastAsia="ro-RO"/>
        </w:rPr>
      </w:pPr>
      <w:r w:rsidRPr="00386DAC">
        <w:rPr>
          <w:lang w:val="ro-RO" w:eastAsia="ro-RO"/>
        </w:rPr>
        <w:t xml:space="preserve">Pentru </w:t>
      </w:r>
      <w:r w:rsidR="00E36DEC" w:rsidRPr="00E36DEC">
        <w:rPr>
          <w:lang w:val="ro-RO" w:eastAsia="ro-RO"/>
        </w:rPr>
        <w:t>ș</w:t>
      </w:r>
      <w:r w:rsidRPr="00386DAC">
        <w:rPr>
          <w:lang w:val="ro-RO" w:eastAsia="ro-RO"/>
        </w:rPr>
        <w:t>tergere, vom folosi urm</w:t>
      </w:r>
      <w:r w:rsidR="00B5092E" w:rsidRPr="00ED7973">
        <w:rPr>
          <w:rFonts w:cs="Calibri"/>
          <w:lang w:val="ro-RO"/>
        </w:rPr>
        <w:t>ă</w:t>
      </w:r>
      <w:r w:rsidRPr="00386DAC">
        <w:rPr>
          <w:lang w:val="ro-RO" w:eastAsia="ro-RO"/>
        </w:rPr>
        <w:t>torul algoritm:</w:t>
      </w:r>
    </w:p>
    <w:p w14:paraId="318C075D" w14:textId="77777777" w:rsidR="00386DAC" w:rsidRPr="00386DAC" w:rsidRDefault="00386DAC" w:rsidP="00386DAC">
      <w:pPr>
        <w:pStyle w:val="Paragraf"/>
        <w:rPr>
          <w:rFonts w:cs="Times New Roman"/>
          <w:sz w:val="24"/>
          <w:szCs w:val="24"/>
          <w:lang w:val="ro-RO" w:eastAsia="ro-RO"/>
        </w:rPr>
      </w:pPr>
      <w:r w:rsidRPr="00386DAC">
        <w:rPr>
          <w:lang w:val="ro-RO" w:eastAsia="ro-RO"/>
        </w:rPr>
        <w:tab/>
        <w:t>C</w:t>
      </w:r>
      <w:r w:rsidR="004D6CD7" w:rsidRPr="004D6CD7">
        <w:rPr>
          <w:lang w:val="ro-RO" w:eastAsia="ro-RO"/>
        </w:rPr>
        <w:t>â</w:t>
      </w:r>
      <w:r w:rsidRPr="00386DAC">
        <w:rPr>
          <w:lang w:val="ro-RO" w:eastAsia="ro-RO"/>
        </w:rPr>
        <w:t xml:space="preserve">t timp nu am ajuns </w:t>
      </w:r>
      <w:r w:rsidR="00CF7061" w:rsidRPr="00CF7061">
        <w:rPr>
          <w:lang w:val="ro-RO" w:eastAsia="ro-RO"/>
        </w:rPr>
        <w:t>î</w:t>
      </w:r>
      <w:r w:rsidRPr="00386DAC">
        <w:rPr>
          <w:lang w:val="ro-RO" w:eastAsia="ro-RO"/>
        </w:rPr>
        <w:t>n nodul c</w:t>
      </w:r>
      <w:r w:rsidR="00B5092E" w:rsidRPr="00ED7973">
        <w:rPr>
          <w:rFonts w:cs="Calibri"/>
          <w:lang w:val="ro-RO"/>
        </w:rPr>
        <w:t>ă</w:t>
      </w:r>
      <w:r w:rsidRPr="00386DAC">
        <w:rPr>
          <w:lang w:val="ro-RO" w:eastAsia="ro-RO"/>
        </w:rPr>
        <w:t xml:space="preserve">utat, </w:t>
      </w:r>
      <w:r w:rsidR="00CF7061" w:rsidRPr="00CF7061">
        <w:rPr>
          <w:lang w:val="ro-RO" w:eastAsia="ro-RO"/>
        </w:rPr>
        <w:t>î</w:t>
      </w:r>
      <w:r w:rsidRPr="00386DAC">
        <w:rPr>
          <w:lang w:val="ro-RO" w:eastAsia="ro-RO"/>
        </w:rPr>
        <w:t>naint</w:t>
      </w:r>
      <w:r w:rsidR="004D6CD7" w:rsidRPr="004D6CD7">
        <w:rPr>
          <w:lang w:val="ro-RO" w:eastAsia="ro-RO"/>
        </w:rPr>
        <w:t>ă</w:t>
      </w:r>
      <w:r w:rsidRPr="00386DAC">
        <w:rPr>
          <w:lang w:val="ro-RO" w:eastAsia="ro-RO"/>
        </w:rPr>
        <w:t>m prin arbore tot cu o functie recursiv</w:t>
      </w:r>
      <w:r w:rsidR="00B5092E" w:rsidRPr="00ED7973">
        <w:rPr>
          <w:rFonts w:cs="Calibri"/>
          <w:lang w:val="ro-RO"/>
        </w:rPr>
        <w:t>ă</w:t>
      </w:r>
      <w:r w:rsidRPr="00386DAC">
        <w:rPr>
          <w:lang w:val="ro-RO" w:eastAsia="ro-RO"/>
        </w:rPr>
        <w:t>. C</w:t>
      </w:r>
      <w:r w:rsidR="004D6CD7" w:rsidRPr="004D6CD7">
        <w:rPr>
          <w:lang w:val="ro-RO" w:eastAsia="ro-RO"/>
        </w:rPr>
        <w:t>â</w:t>
      </w:r>
      <w:r w:rsidRPr="00386DAC">
        <w:rPr>
          <w:lang w:val="ro-RO" w:eastAsia="ro-RO"/>
        </w:rPr>
        <w:t xml:space="preserve">nd ajungem </w:t>
      </w:r>
      <w:r w:rsidR="00CF7061" w:rsidRPr="00CF7061">
        <w:rPr>
          <w:lang w:val="ro-RO" w:eastAsia="ro-RO"/>
        </w:rPr>
        <w:t>î</w:t>
      </w:r>
      <w:r w:rsidRPr="00386DAC">
        <w:rPr>
          <w:lang w:val="ro-RO" w:eastAsia="ro-RO"/>
        </w:rPr>
        <w:t xml:space="preserve">n nodul pe care vrem sa </w:t>
      </w:r>
      <w:r w:rsidR="00CF7061" w:rsidRPr="00CF7061">
        <w:rPr>
          <w:lang w:val="ro-RO" w:eastAsia="ro-RO"/>
        </w:rPr>
        <w:t>î</w:t>
      </w:r>
      <w:r w:rsidRPr="00386DAC">
        <w:rPr>
          <w:lang w:val="ro-RO" w:eastAsia="ro-RO"/>
        </w:rPr>
        <w:t xml:space="preserve">l </w:t>
      </w:r>
      <w:r w:rsidR="00E36DEC" w:rsidRPr="00E36DEC">
        <w:rPr>
          <w:lang w:val="ro-RO" w:eastAsia="ro-RO"/>
        </w:rPr>
        <w:t>ș</w:t>
      </w:r>
      <w:r w:rsidRPr="00386DAC">
        <w:rPr>
          <w:lang w:val="ro-RO" w:eastAsia="ro-RO"/>
        </w:rPr>
        <w:t>tergem, dac</w:t>
      </w:r>
      <w:r w:rsidR="00B5092E" w:rsidRPr="00ED7973">
        <w:rPr>
          <w:rFonts w:cs="Calibri"/>
          <w:lang w:val="ro-RO"/>
        </w:rPr>
        <w:t>ă</w:t>
      </w:r>
      <w:r w:rsidRPr="00386DAC">
        <w:rPr>
          <w:lang w:val="ro-RO" w:eastAsia="ro-RO"/>
        </w:rPr>
        <w:t xml:space="preserve"> fiul din dreapta este gol, atunci interschimb</w:t>
      </w:r>
      <w:r w:rsidR="00B5092E" w:rsidRPr="00ED7973">
        <w:rPr>
          <w:rFonts w:cs="Calibri"/>
          <w:lang w:val="ro-RO"/>
        </w:rPr>
        <w:t>ă</w:t>
      </w:r>
      <w:r w:rsidRPr="00386DAC">
        <w:rPr>
          <w:lang w:val="ro-RO" w:eastAsia="ro-RO"/>
        </w:rPr>
        <w:t>m nodul curent cu cel din dreapta (astfel nu se stric</w:t>
      </w:r>
      <w:r w:rsidR="00B5092E" w:rsidRPr="00ED7973">
        <w:rPr>
          <w:rFonts w:cs="Calibri"/>
          <w:lang w:val="ro-RO"/>
        </w:rPr>
        <w:t>ă</w:t>
      </w:r>
      <w:r w:rsidRPr="00386DAC">
        <w:rPr>
          <w:lang w:val="ro-RO" w:eastAsia="ro-RO"/>
        </w:rPr>
        <w:t xml:space="preserve"> proprietatea c</w:t>
      </w:r>
      <w:r w:rsidR="004D6CD7" w:rsidRPr="004D6CD7">
        <w:rPr>
          <w:lang w:val="ro-RO" w:eastAsia="ro-RO"/>
        </w:rPr>
        <w:t>ă</w:t>
      </w:r>
      <w:r w:rsidRPr="00386DAC">
        <w:rPr>
          <w:lang w:val="ro-RO" w:eastAsia="ro-RO"/>
        </w:rPr>
        <w:t xml:space="preserve"> fiul stang e mai mic dec</w:t>
      </w:r>
      <w:r w:rsidR="004D6CD7" w:rsidRPr="004D6CD7">
        <w:rPr>
          <w:lang w:val="ro-RO" w:eastAsia="ro-RO"/>
        </w:rPr>
        <w:t>â</w:t>
      </w:r>
      <w:r w:rsidRPr="00386DAC">
        <w:rPr>
          <w:lang w:val="ro-RO" w:eastAsia="ro-RO"/>
        </w:rPr>
        <w:t xml:space="preserve">t nodul curent, </w:t>
      </w:r>
      <w:r w:rsidR="00E36DEC" w:rsidRPr="00E36DEC">
        <w:rPr>
          <w:lang w:val="ro-RO" w:eastAsia="ro-RO"/>
        </w:rPr>
        <w:t>ș</w:t>
      </w:r>
      <w:r w:rsidRPr="00386DAC">
        <w:rPr>
          <w:lang w:val="ro-RO" w:eastAsia="ro-RO"/>
        </w:rPr>
        <w:t>i aplic</w:t>
      </w:r>
      <w:r w:rsidR="00B5092E" w:rsidRPr="00ED7973">
        <w:rPr>
          <w:rFonts w:cs="Calibri"/>
          <w:lang w:val="ro-RO"/>
        </w:rPr>
        <w:t>ă</w:t>
      </w:r>
      <w:r w:rsidRPr="00386DAC">
        <w:rPr>
          <w:lang w:val="ro-RO" w:eastAsia="ro-RO"/>
        </w:rPr>
        <w:t>m aceea</w:t>
      </w:r>
      <w:r w:rsidR="00E36DEC" w:rsidRPr="00E36DEC">
        <w:rPr>
          <w:lang w:val="ro-RO" w:eastAsia="ro-RO"/>
        </w:rPr>
        <w:t>ș</w:t>
      </w:r>
      <w:r w:rsidRPr="00386DAC">
        <w:rPr>
          <w:lang w:val="ro-RO" w:eastAsia="ro-RO"/>
        </w:rPr>
        <w:t>i functie recursiv</w:t>
      </w:r>
      <w:r w:rsidR="00B5092E" w:rsidRPr="00ED7973">
        <w:rPr>
          <w:rFonts w:cs="Calibri"/>
          <w:lang w:val="ro-RO"/>
        </w:rPr>
        <w:t>ă</w:t>
      </w:r>
      <w:r w:rsidRPr="00386DAC">
        <w:rPr>
          <w:lang w:val="ro-RO" w:eastAsia="ro-RO"/>
        </w:rPr>
        <w:t xml:space="preserve"> pe subarborele drept. C</w:t>
      </w:r>
      <w:r w:rsidR="004D6CD7" w:rsidRPr="004D6CD7">
        <w:rPr>
          <w:lang w:val="ro-RO" w:eastAsia="ro-RO"/>
        </w:rPr>
        <w:t>â</w:t>
      </w:r>
      <w:r w:rsidRPr="00386DAC">
        <w:rPr>
          <w:lang w:val="ro-RO" w:eastAsia="ro-RO"/>
        </w:rPr>
        <w:t>nd nodul dorit va deveni frunz</w:t>
      </w:r>
      <w:r w:rsidR="00B5092E" w:rsidRPr="00ED7973">
        <w:rPr>
          <w:rFonts w:cs="Calibri"/>
          <w:lang w:val="ro-RO"/>
        </w:rPr>
        <w:t>ă</w:t>
      </w:r>
      <w:r w:rsidRPr="00386DAC">
        <w:rPr>
          <w:lang w:val="ro-RO" w:eastAsia="ro-RO"/>
        </w:rPr>
        <w:t>, acesta poate fi eliminat cu succes.</w:t>
      </w:r>
    </w:p>
    <w:p w14:paraId="640349C2" w14:textId="77777777" w:rsidR="00386DAC" w:rsidRPr="00386DAC" w:rsidRDefault="00386DAC" w:rsidP="00386DAC">
      <w:pPr>
        <w:pStyle w:val="Paragraf"/>
        <w:rPr>
          <w:rFonts w:cs="Times New Roman"/>
          <w:sz w:val="24"/>
          <w:szCs w:val="24"/>
          <w:lang w:val="ro-RO" w:eastAsia="ro-RO"/>
        </w:rPr>
      </w:pPr>
    </w:p>
    <w:p w14:paraId="6D31828C" w14:textId="77777777" w:rsidR="00386DAC" w:rsidRPr="00386DAC" w:rsidRDefault="00386DAC" w:rsidP="00386DAC">
      <w:pPr>
        <w:pStyle w:val="Paragraf"/>
        <w:rPr>
          <w:rFonts w:cs="Times New Roman"/>
          <w:sz w:val="24"/>
          <w:szCs w:val="24"/>
          <w:lang w:val="ro-RO" w:eastAsia="ro-RO"/>
        </w:rPr>
      </w:pPr>
      <w:r w:rsidRPr="00386DAC">
        <w:rPr>
          <w:lang w:val="ro-RO" w:eastAsia="ro-RO"/>
        </w:rPr>
        <w:t>Pentru c</w:t>
      </w:r>
      <w:r w:rsidR="00B5092E" w:rsidRPr="00ED7973">
        <w:rPr>
          <w:rFonts w:cs="Calibri"/>
          <w:lang w:val="ro-RO"/>
        </w:rPr>
        <w:t>ă</w:t>
      </w:r>
      <w:r w:rsidRPr="00386DAC">
        <w:rPr>
          <w:lang w:val="ro-RO" w:eastAsia="ro-RO"/>
        </w:rPr>
        <w:t>utare, vom folosi algoritmul urm</w:t>
      </w:r>
      <w:r w:rsidR="004D6CD7" w:rsidRPr="004D6CD7">
        <w:rPr>
          <w:lang w:val="ro-RO" w:eastAsia="ro-RO"/>
        </w:rPr>
        <w:t>ă</w:t>
      </w:r>
      <w:r w:rsidRPr="00386DAC">
        <w:rPr>
          <w:lang w:val="ro-RO" w:eastAsia="ro-RO"/>
        </w:rPr>
        <w:t>tor:</w:t>
      </w:r>
    </w:p>
    <w:p w14:paraId="1F6A245B" w14:textId="77777777" w:rsidR="00386DAC" w:rsidRPr="00386DAC" w:rsidRDefault="00386DAC" w:rsidP="00386DAC">
      <w:pPr>
        <w:pStyle w:val="Paragraf"/>
        <w:rPr>
          <w:rFonts w:cs="Times New Roman"/>
          <w:sz w:val="24"/>
          <w:szCs w:val="24"/>
          <w:lang w:val="ro-RO" w:eastAsia="ro-RO"/>
        </w:rPr>
      </w:pPr>
      <w:r w:rsidRPr="00386DAC">
        <w:rPr>
          <w:lang w:val="ro-RO" w:eastAsia="ro-RO"/>
        </w:rPr>
        <w:tab/>
        <w:t>C</w:t>
      </w:r>
      <w:r w:rsidR="004D6CD7" w:rsidRPr="004D6CD7">
        <w:rPr>
          <w:lang w:val="ro-RO" w:eastAsia="ro-RO"/>
        </w:rPr>
        <w:t>â</w:t>
      </w:r>
      <w:r w:rsidRPr="00386DAC">
        <w:rPr>
          <w:lang w:val="ro-RO" w:eastAsia="ro-RO"/>
        </w:rPr>
        <w:t xml:space="preserve">t timp nu am ajuns </w:t>
      </w:r>
      <w:r w:rsidR="00CF7061" w:rsidRPr="00CF7061">
        <w:rPr>
          <w:lang w:val="ro-RO" w:eastAsia="ro-RO"/>
        </w:rPr>
        <w:t>î</w:t>
      </w:r>
      <w:r w:rsidRPr="00386DAC">
        <w:rPr>
          <w:lang w:val="ro-RO" w:eastAsia="ro-RO"/>
        </w:rPr>
        <w:t>n nodul c</w:t>
      </w:r>
      <w:r w:rsidR="00B5092E" w:rsidRPr="00ED7973">
        <w:rPr>
          <w:rFonts w:cs="Calibri"/>
          <w:lang w:val="ro-RO"/>
        </w:rPr>
        <w:t>ă</w:t>
      </w:r>
      <w:r w:rsidRPr="00386DAC">
        <w:rPr>
          <w:lang w:val="ro-RO" w:eastAsia="ro-RO"/>
        </w:rPr>
        <w:t>utat, dac</w:t>
      </w:r>
      <w:r w:rsidR="00B5092E" w:rsidRPr="00ED7973">
        <w:rPr>
          <w:rFonts w:cs="Calibri"/>
          <w:lang w:val="ro-RO"/>
        </w:rPr>
        <w:t>ă</w:t>
      </w:r>
      <w:r w:rsidRPr="00386DAC">
        <w:rPr>
          <w:lang w:val="ro-RO" w:eastAsia="ro-RO"/>
        </w:rPr>
        <w:t xml:space="preserve"> valoarea din nodul curent este mai mare dec</w:t>
      </w:r>
      <w:r w:rsidR="004D6CD7" w:rsidRPr="004D6CD7">
        <w:rPr>
          <w:lang w:val="ro-RO" w:eastAsia="ro-RO"/>
        </w:rPr>
        <w:t>â</w:t>
      </w:r>
      <w:r w:rsidRPr="00386DAC">
        <w:rPr>
          <w:lang w:val="ro-RO" w:eastAsia="ro-RO"/>
        </w:rPr>
        <w:t>t cea c</w:t>
      </w:r>
      <w:r w:rsidR="00B5092E" w:rsidRPr="00ED7973">
        <w:rPr>
          <w:rFonts w:cs="Calibri"/>
          <w:lang w:val="ro-RO"/>
        </w:rPr>
        <w:t>ă</w:t>
      </w:r>
      <w:r w:rsidRPr="00386DAC">
        <w:rPr>
          <w:lang w:val="ro-RO" w:eastAsia="ro-RO"/>
        </w:rPr>
        <w:t>utat</w:t>
      </w:r>
      <w:r w:rsidR="00B5092E" w:rsidRPr="00ED7973">
        <w:rPr>
          <w:rFonts w:cs="Calibri"/>
          <w:lang w:val="ro-RO"/>
        </w:rPr>
        <w:t>ă</w:t>
      </w:r>
      <w:r w:rsidRPr="00386DAC">
        <w:rPr>
          <w:lang w:val="ro-RO" w:eastAsia="ro-RO"/>
        </w:rPr>
        <w:t xml:space="preserve">, mergem </w:t>
      </w:r>
      <w:r w:rsidR="00CF7061" w:rsidRPr="00CF7061">
        <w:rPr>
          <w:lang w:val="ro-RO" w:eastAsia="ro-RO"/>
        </w:rPr>
        <w:t>î</w:t>
      </w:r>
      <w:r w:rsidRPr="00386DAC">
        <w:rPr>
          <w:lang w:val="ro-RO" w:eastAsia="ro-RO"/>
        </w:rPr>
        <w:t>n st</w:t>
      </w:r>
      <w:r w:rsidR="004D6CD7" w:rsidRPr="004D6CD7">
        <w:rPr>
          <w:lang w:val="ro-RO" w:eastAsia="ro-RO"/>
        </w:rPr>
        <w:t>â</w:t>
      </w:r>
      <w:r w:rsidRPr="00386DAC">
        <w:rPr>
          <w:lang w:val="ro-RO" w:eastAsia="ro-RO"/>
        </w:rPr>
        <w:t>nga</w:t>
      </w:r>
      <w:r w:rsidR="004D6CD7">
        <w:rPr>
          <w:lang w:val="ro-RO" w:eastAsia="ro-RO"/>
        </w:rPr>
        <w:t>,</w:t>
      </w:r>
      <w:r w:rsidRPr="00386DAC">
        <w:rPr>
          <w:lang w:val="ro-RO" w:eastAsia="ro-RO"/>
        </w:rPr>
        <w:t xml:space="preserve"> altfel mergem </w:t>
      </w:r>
      <w:r w:rsidR="00CF7061" w:rsidRPr="00CF7061">
        <w:rPr>
          <w:lang w:val="ro-RO" w:eastAsia="ro-RO"/>
        </w:rPr>
        <w:t>î</w:t>
      </w:r>
      <w:r w:rsidRPr="00386DAC">
        <w:rPr>
          <w:lang w:val="ro-RO" w:eastAsia="ro-RO"/>
        </w:rPr>
        <w:t>n dreapta. Dac</w:t>
      </w:r>
      <w:r w:rsidR="00B5092E" w:rsidRPr="00ED7973">
        <w:rPr>
          <w:rFonts w:cs="Calibri"/>
          <w:lang w:val="ro-RO"/>
        </w:rPr>
        <w:t>ă</w:t>
      </w:r>
      <w:r w:rsidRPr="00386DAC">
        <w:rPr>
          <w:lang w:val="ro-RO" w:eastAsia="ro-RO"/>
        </w:rPr>
        <w:t xml:space="preserve"> am ajuns </w:t>
      </w:r>
      <w:r w:rsidR="00CF7061" w:rsidRPr="00CF7061">
        <w:rPr>
          <w:lang w:val="ro-RO" w:eastAsia="ro-RO"/>
        </w:rPr>
        <w:t>î</w:t>
      </w:r>
      <w:r w:rsidRPr="00386DAC">
        <w:rPr>
          <w:lang w:val="ro-RO" w:eastAsia="ro-RO"/>
        </w:rPr>
        <w:t>ntr-o frunz</w:t>
      </w:r>
      <w:r w:rsidR="004D6CD7" w:rsidRPr="004D6CD7">
        <w:rPr>
          <w:lang w:val="ro-RO" w:eastAsia="ro-RO"/>
        </w:rPr>
        <w:t>ă</w:t>
      </w:r>
      <w:r w:rsidRPr="00386DAC">
        <w:rPr>
          <w:lang w:val="ro-RO" w:eastAsia="ro-RO"/>
        </w:rPr>
        <w:t>, ne oprim si retur</w:t>
      </w:r>
      <w:r w:rsidR="00B5092E">
        <w:rPr>
          <w:lang w:val="ro-RO" w:eastAsia="ro-RO"/>
        </w:rPr>
        <w:t>n</w:t>
      </w:r>
      <w:r w:rsidR="00B5092E" w:rsidRPr="00ED7973">
        <w:rPr>
          <w:rFonts w:cs="Calibri"/>
          <w:lang w:val="ro-RO"/>
        </w:rPr>
        <w:t>ă</w:t>
      </w:r>
      <w:r w:rsidRPr="00386DAC">
        <w:rPr>
          <w:lang w:val="ro-RO" w:eastAsia="ro-RO"/>
        </w:rPr>
        <w:t>m 0 (faptul c</w:t>
      </w:r>
      <w:r w:rsidR="00B5092E" w:rsidRPr="00ED7973">
        <w:rPr>
          <w:rFonts w:cs="Calibri"/>
          <w:lang w:val="ro-RO"/>
        </w:rPr>
        <w:t>ă</w:t>
      </w:r>
      <w:r w:rsidRPr="00386DAC">
        <w:rPr>
          <w:lang w:val="ro-RO" w:eastAsia="ro-RO"/>
        </w:rPr>
        <w:t xml:space="preserve"> nu am g</w:t>
      </w:r>
      <w:r w:rsidR="00B5092E" w:rsidRPr="00ED7973">
        <w:rPr>
          <w:rFonts w:cs="Calibri"/>
          <w:lang w:val="ro-RO"/>
        </w:rPr>
        <w:t>ă</w:t>
      </w:r>
      <w:r w:rsidR="004D6CD7">
        <w:rPr>
          <w:lang w:val="ro-RO" w:eastAsia="ro-RO"/>
        </w:rPr>
        <w:t>sit nodul</w:t>
      </w:r>
      <w:r w:rsidRPr="00386DAC">
        <w:rPr>
          <w:lang w:val="ro-RO" w:eastAsia="ro-RO"/>
        </w:rPr>
        <w:t>), altfel, dac</w:t>
      </w:r>
      <w:r w:rsidR="00B5092E" w:rsidRPr="00ED7973">
        <w:rPr>
          <w:rFonts w:cs="Calibri"/>
          <w:lang w:val="ro-RO"/>
        </w:rPr>
        <w:t>ă</w:t>
      </w:r>
      <w:r w:rsidRPr="00386DAC">
        <w:rPr>
          <w:lang w:val="ro-RO" w:eastAsia="ro-RO"/>
        </w:rPr>
        <w:t xml:space="preserve"> am determinat nodul putem s</w:t>
      </w:r>
      <w:r w:rsidR="00B5092E" w:rsidRPr="00ED7973">
        <w:rPr>
          <w:rFonts w:cs="Calibri"/>
          <w:lang w:val="ro-RO"/>
        </w:rPr>
        <w:t>ă</w:t>
      </w:r>
      <w:r w:rsidRPr="00386DAC">
        <w:rPr>
          <w:lang w:val="ro-RO" w:eastAsia="ro-RO"/>
        </w:rPr>
        <w:t xml:space="preserve"> return</w:t>
      </w:r>
      <w:r w:rsidR="00B5092E" w:rsidRPr="00ED7973">
        <w:rPr>
          <w:rFonts w:cs="Calibri"/>
          <w:lang w:val="ro-RO"/>
        </w:rPr>
        <w:t>ă</w:t>
      </w:r>
      <w:r w:rsidRPr="00386DAC">
        <w:rPr>
          <w:lang w:val="ro-RO" w:eastAsia="ro-RO"/>
        </w:rPr>
        <w:t>m adresa sa de memorie sau valoarea 1.</w:t>
      </w:r>
    </w:p>
    <w:p w14:paraId="46017553" w14:textId="77777777" w:rsidR="00386DAC" w:rsidRDefault="00386DAC" w:rsidP="00386DAC">
      <w:pPr>
        <w:pStyle w:val="Titlucapitol"/>
        <w:rPr>
          <w:rFonts w:eastAsia="Times New Roman"/>
          <w:lang w:val="ro-RO" w:eastAsia="ro-RO"/>
        </w:rPr>
      </w:pPr>
    </w:p>
    <w:p w14:paraId="40FEC8D2" w14:textId="77777777" w:rsidR="00386DAC" w:rsidRPr="00386DAC" w:rsidRDefault="00386DAC" w:rsidP="00386DAC">
      <w:pPr>
        <w:pStyle w:val="Titlucapitol"/>
        <w:rPr>
          <w:rFonts w:ascii="Times New Roman" w:eastAsia="Times New Roman" w:hAnsi="Times New Roman" w:cs="Times New Roman"/>
          <w:sz w:val="24"/>
          <w:szCs w:val="24"/>
          <w:lang w:val="ro-RO" w:eastAsia="ro-RO"/>
        </w:rPr>
      </w:pPr>
      <w:r w:rsidRPr="00386DAC">
        <w:rPr>
          <w:rFonts w:eastAsia="Times New Roman"/>
          <w:lang w:val="ro-RO" w:eastAsia="ro-RO"/>
        </w:rPr>
        <w:t>Structura de Heap</w:t>
      </w:r>
    </w:p>
    <w:p w14:paraId="096AE7B3" w14:textId="77777777" w:rsidR="00386DAC" w:rsidRPr="00386DAC" w:rsidRDefault="00386DAC" w:rsidP="00386DAC">
      <w:pPr>
        <w:pStyle w:val="Paragraf"/>
        <w:rPr>
          <w:rFonts w:cs="Times New Roman"/>
          <w:sz w:val="24"/>
          <w:szCs w:val="24"/>
          <w:lang w:val="ro-RO" w:eastAsia="ro-RO"/>
        </w:rPr>
      </w:pPr>
      <w:r w:rsidRPr="00386DAC">
        <w:rPr>
          <w:lang w:val="ro-RO" w:eastAsia="ro-RO"/>
        </w:rPr>
        <w:tab/>
        <w:t>Heap-ul este un arbore binar cu urm</w:t>
      </w:r>
      <w:r w:rsidR="004D6CD7" w:rsidRPr="004D6CD7">
        <w:rPr>
          <w:lang w:val="ro-RO" w:eastAsia="ro-RO"/>
        </w:rPr>
        <w:t>ă</w:t>
      </w:r>
      <w:r w:rsidRPr="00386DAC">
        <w:rPr>
          <w:lang w:val="ro-RO" w:eastAsia="ro-RO"/>
        </w:rPr>
        <w:t>toarea proprietate: valoarea dintr-un nod curent este stric</w:t>
      </w:r>
      <w:r w:rsidR="00B5092E">
        <w:rPr>
          <w:lang w:val="ro-RO" w:eastAsia="ro-RO"/>
        </w:rPr>
        <w:t>t mai mare dec</w:t>
      </w:r>
      <w:r w:rsidR="004D6CD7" w:rsidRPr="004D6CD7">
        <w:rPr>
          <w:lang w:val="ro-RO" w:eastAsia="ro-RO"/>
        </w:rPr>
        <w:t>â</w:t>
      </w:r>
      <w:r w:rsidR="00B5092E">
        <w:rPr>
          <w:lang w:val="ro-RO" w:eastAsia="ro-RO"/>
        </w:rPr>
        <w:t>t cea a fiilor (</w:t>
      </w:r>
      <w:r w:rsidRPr="00386DAC">
        <w:rPr>
          <w:lang w:val="ro-RO" w:eastAsia="ro-RO"/>
        </w:rPr>
        <w:t>se observ</w:t>
      </w:r>
      <w:r w:rsidR="00B5092E" w:rsidRPr="00ED7973">
        <w:rPr>
          <w:rFonts w:cs="Calibri"/>
          <w:lang w:val="ro-RO"/>
        </w:rPr>
        <w:t>ă</w:t>
      </w:r>
      <w:r w:rsidRPr="00386DAC">
        <w:rPr>
          <w:lang w:val="ro-RO" w:eastAsia="ro-RO"/>
        </w:rPr>
        <w:t xml:space="preserve"> usor faptul c</w:t>
      </w:r>
      <w:r w:rsidR="00B5092E" w:rsidRPr="00ED7973">
        <w:rPr>
          <w:rFonts w:cs="Calibri"/>
          <w:lang w:val="ro-RO"/>
        </w:rPr>
        <w:t>ă</w:t>
      </w:r>
      <w:r w:rsidRPr="00386DAC">
        <w:rPr>
          <w:lang w:val="ro-RO" w:eastAsia="ro-RO"/>
        </w:rPr>
        <w:t xml:space="preserve"> maximul se afl</w:t>
      </w:r>
      <w:r w:rsidR="00B5092E" w:rsidRPr="00ED7973">
        <w:rPr>
          <w:rFonts w:cs="Calibri"/>
          <w:lang w:val="ro-RO"/>
        </w:rPr>
        <w:t>ă</w:t>
      </w:r>
      <w:r w:rsidRPr="00386DAC">
        <w:rPr>
          <w:lang w:val="ro-RO" w:eastAsia="ro-RO"/>
        </w:rPr>
        <w:t xml:space="preserve"> </w:t>
      </w:r>
      <w:r w:rsidR="00CF7061" w:rsidRPr="00CF7061">
        <w:rPr>
          <w:lang w:val="ro-RO" w:eastAsia="ro-RO"/>
        </w:rPr>
        <w:t>î</w:t>
      </w:r>
      <w:r w:rsidRPr="00386DAC">
        <w:rPr>
          <w:lang w:val="ro-RO" w:eastAsia="ro-RO"/>
        </w:rPr>
        <w:t>n rad</w:t>
      </w:r>
      <w:r w:rsidR="004D6CD7" w:rsidRPr="004D6CD7">
        <w:rPr>
          <w:lang w:val="ro-RO" w:eastAsia="ro-RO"/>
        </w:rPr>
        <w:t>ă</w:t>
      </w:r>
      <w:r w:rsidRPr="00386DAC">
        <w:rPr>
          <w:lang w:val="ro-RO" w:eastAsia="ro-RO"/>
        </w:rPr>
        <w:t>cin</w:t>
      </w:r>
      <w:r w:rsidR="00B5092E" w:rsidRPr="00ED7973">
        <w:rPr>
          <w:rFonts w:cs="Calibri"/>
          <w:lang w:val="ro-RO"/>
        </w:rPr>
        <w:t>ă</w:t>
      </w:r>
      <w:r w:rsidRPr="00386DAC">
        <w:rPr>
          <w:lang w:val="ro-RO" w:eastAsia="ro-RO"/>
        </w:rPr>
        <w:t>).</w:t>
      </w:r>
    </w:p>
    <w:p w14:paraId="65477579" w14:textId="77777777" w:rsidR="00386DAC" w:rsidRPr="00386DAC" w:rsidRDefault="00386DAC" w:rsidP="00386DAC">
      <w:pPr>
        <w:pStyle w:val="Paragraf"/>
        <w:rPr>
          <w:rFonts w:cs="Times New Roman"/>
          <w:sz w:val="24"/>
          <w:szCs w:val="24"/>
          <w:lang w:val="ro-RO" w:eastAsia="ro-RO"/>
        </w:rPr>
      </w:pPr>
    </w:p>
    <w:p w14:paraId="01728CAF" w14:textId="77777777" w:rsidR="00386DAC" w:rsidRPr="00386DAC" w:rsidRDefault="00386DAC" w:rsidP="00386DAC">
      <w:pPr>
        <w:pStyle w:val="Titlucapitol"/>
        <w:rPr>
          <w:rFonts w:ascii="Times New Roman" w:eastAsia="Times New Roman" w:hAnsi="Times New Roman" w:cs="Times New Roman"/>
          <w:sz w:val="24"/>
          <w:szCs w:val="24"/>
          <w:lang w:val="ro-RO" w:eastAsia="ro-RO"/>
        </w:rPr>
      </w:pPr>
      <w:r w:rsidRPr="00386DAC">
        <w:rPr>
          <w:rFonts w:eastAsia="Times New Roman"/>
          <w:lang w:val="ro-RO" w:eastAsia="ro-RO"/>
        </w:rPr>
        <w:t>Treap</w:t>
      </w:r>
    </w:p>
    <w:p w14:paraId="228BD45E" w14:textId="77777777" w:rsidR="00386DAC" w:rsidRPr="00386DAC" w:rsidRDefault="00386DAC" w:rsidP="00386DAC">
      <w:pPr>
        <w:pStyle w:val="Paragraf"/>
        <w:rPr>
          <w:rFonts w:cs="Times New Roman"/>
          <w:sz w:val="24"/>
          <w:szCs w:val="24"/>
          <w:lang w:val="ro-RO" w:eastAsia="ro-RO"/>
        </w:rPr>
      </w:pPr>
    </w:p>
    <w:p w14:paraId="695ED5DE" w14:textId="77777777" w:rsidR="00386DAC" w:rsidRPr="00386DAC" w:rsidRDefault="00386DAC" w:rsidP="00386DAC">
      <w:pPr>
        <w:pStyle w:val="Paragraf"/>
        <w:rPr>
          <w:rFonts w:cs="Times New Roman"/>
          <w:sz w:val="24"/>
          <w:szCs w:val="24"/>
          <w:lang w:val="ro-RO" w:eastAsia="ro-RO"/>
        </w:rPr>
      </w:pPr>
      <w:r w:rsidRPr="00386DAC">
        <w:rPr>
          <w:lang w:val="ro-RO" w:eastAsia="ro-RO"/>
        </w:rPr>
        <w:t>Utiliz</w:t>
      </w:r>
      <w:r w:rsidR="004D6CD7" w:rsidRPr="004D6CD7">
        <w:rPr>
          <w:lang w:val="ro-RO" w:eastAsia="ro-RO"/>
        </w:rPr>
        <w:t>â</w:t>
      </w:r>
      <w:r w:rsidRPr="00386DAC">
        <w:rPr>
          <w:lang w:val="ro-RO" w:eastAsia="ro-RO"/>
        </w:rPr>
        <w:t>nd o combinatie dintre aceste dou</w:t>
      </w:r>
      <w:r w:rsidR="00F509E1" w:rsidRPr="00ED7973">
        <w:rPr>
          <w:rFonts w:cs="Calibri"/>
          <w:lang w:val="ro-RO"/>
        </w:rPr>
        <w:t>ă</w:t>
      </w:r>
      <w:r w:rsidRPr="00386DAC">
        <w:rPr>
          <w:lang w:val="ro-RO" w:eastAsia="ro-RO"/>
        </w:rPr>
        <w:t xml:space="preserve"> structuri, putem defini o nou</w:t>
      </w:r>
      <w:r w:rsidR="00F509E1" w:rsidRPr="00ED7973">
        <w:rPr>
          <w:rFonts w:cs="Calibri"/>
          <w:lang w:val="ro-RO"/>
        </w:rPr>
        <w:t>ă</w:t>
      </w:r>
      <w:r w:rsidRPr="00386DAC">
        <w:rPr>
          <w:lang w:val="ro-RO" w:eastAsia="ro-RO"/>
        </w:rPr>
        <w:t xml:space="preserve"> structur</w:t>
      </w:r>
      <w:r w:rsidR="00F509E1" w:rsidRPr="00ED7973">
        <w:rPr>
          <w:rFonts w:cs="Calibri"/>
          <w:lang w:val="ro-RO"/>
        </w:rPr>
        <w:t>ă</w:t>
      </w:r>
      <w:r w:rsidRPr="00386DAC">
        <w:rPr>
          <w:lang w:val="ro-RO" w:eastAsia="ro-RO"/>
        </w:rPr>
        <w:t xml:space="preserve"> arborescent</w:t>
      </w:r>
      <w:r w:rsidR="00F509E1" w:rsidRPr="00ED7973">
        <w:rPr>
          <w:rFonts w:cs="Calibri"/>
          <w:lang w:val="ro-RO"/>
        </w:rPr>
        <w:t>ă</w:t>
      </w:r>
      <w:r w:rsidRPr="00386DAC">
        <w:rPr>
          <w:lang w:val="ro-RO" w:eastAsia="ro-RO"/>
        </w:rPr>
        <w:t>, cu denumirea de Treap. Acesta este un arbore binar de c</w:t>
      </w:r>
      <w:r w:rsidR="00F509E1" w:rsidRPr="00ED7973">
        <w:rPr>
          <w:rFonts w:cs="Calibri"/>
          <w:lang w:val="ro-RO"/>
        </w:rPr>
        <w:t>ă</w:t>
      </w:r>
      <w:r w:rsidRPr="00386DAC">
        <w:rPr>
          <w:lang w:val="ro-RO" w:eastAsia="ro-RO"/>
        </w:rPr>
        <w:t>utare, echilibrat, baz</w:t>
      </w:r>
      <w:r w:rsidR="004D6CD7" w:rsidRPr="004D6CD7">
        <w:rPr>
          <w:lang w:val="ro-RO" w:eastAsia="ro-RO"/>
        </w:rPr>
        <w:t>â</w:t>
      </w:r>
      <w:r w:rsidRPr="00386DAC">
        <w:rPr>
          <w:lang w:val="ro-RO" w:eastAsia="ro-RO"/>
        </w:rPr>
        <w:t>ndu-se pe proprietatea de Heap.</w:t>
      </w:r>
    </w:p>
    <w:p w14:paraId="763F8212" w14:textId="77777777" w:rsidR="00386DAC" w:rsidRPr="00386DAC" w:rsidRDefault="00386DAC" w:rsidP="00386DAC">
      <w:pPr>
        <w:pStyle w:val="Paragraf"/>
        <w:rPr>
          <w:rFonts w:cs="Times New Roman"/>
          <w:sz w:val="24"/>
          <w:szCs w:val="24"/>
          <w:lang w:val="ro-RO" w:eastAsia="ro-RO"/>
        </w:rPr>
      </w:pPr>
    </w:p>
    <w:p w14:paraId="7D6DDB94" w14:textId="77777777" w:rsidR="00386DAC" w:rsidRPr="00386DAC" w:rsidRDefault="00386DAC" w:rsidP="00386DAC">
      <w:pPr>
        <w:pStyle w:val="Paragraf"/>
        <w:rPr>
          <w:rFonts w:cs="Times New Roman"/>
          <w:sz w:val="24"/>
          <w:szCs w:val="24"/>
          <w:lang w:val="ro-RO" w:eastAsia="ro-RO"/>
        </w:rPr>
      </w:pPr>
      <w:r w:rsidRPr="00386DAC">
        <w:rPr>
          <w:lang w:val="ro-RO" w:eastAsia="ro-RO"/>
        </w:rPr>
        <w:t>Fiecare nod are urm</w:t>
      </w:r>
      <w:r w:rsidR="004D6CD7" w:rsidRPr="004D6CD7">
        <w:rPr>
          <w:lang w:val="ro-RO" w:eastAsia="ro-RO"/>
        </w:rPr>
        <w:t>ă</w:t>
      </w:r>
      <w:r w:rsidRPr="00386DAC">
        <w:rPr>
          <w:lang w:val="ro-RO" w:eastAsia="ro-RO"/>
        </w:rPr>
        <w:t>toarele caracteristici: Un fiu st</w:t>
      </w:r>
      <w:r w:rsidR="003B1650" w:rsidRPr="003B1650">
        <w:rPr>
          <w:lang w:val="ro-RO" w:eastAsia="ro-RO"/>
        </w:rPr>
        <w:t>â</w:t>
      </w:r>
      <w:r w:rsidRPr="00386DAC">
        <w:rPr>
          <w:lang w:val="ro-RO" w:eastAsia="ro-RO"/>
        </w:rPr>
        <w:t xml:space="preserve">ng, un fiu drept, o informatie </w:t>
      </w:r>
      <w:r w:rsidR="001E3584" w:rsidRPr="001E3584">
        <w:rPr>
          <w:lang w:val="ro-RO" w:eastAsia="ro-RO"/>
        </w:rPr>
        <w:t>ș</w:t>
      </w:r>
      <w:r w:rsidRPr="00386DAC">
        <w:rPr>
          <w:lang w:val="ro-RO" w:eastAsia="ro-RO"/>
        </w:rPr>
        <w:t>i o prioritate.</w:t>
      </w:r>
    </w:p>
    <w:p w14:paraId="7A8DC475" w14:textId="77777777" w:rsidR="00386DAC" w:rsidRPr="00386DAC" w:rsidRDefault="00386DAC" w:rsidP="00386DAC">
      <w:pPr>
        <w:pStyle w:val="Paragraf"/>
        <w:rPr>
          <w:rFonts w:cs="Times New Roman"/>
          <w:sz w:val="24"/>
          <w:szCs w:val="24"/>
          <w:lang w:val="ro-RO" w:eastAsia="ro-RO"/>
        </w:rPr>
      </w:pPr>
    </w:p>
    <w:p w14:paraId="2BB6BAE9" w14:textId="77777777" w:rsidR="00386DAC" w:rsidRPr="00386DAC" w:rsidRDefault="00386DAC" w:rsidP="00386DAC">
      <w:pPr>
        <w:pStyle w:val="Paragraf"/>
        <w:rPr>
          <w:rFonts w:cs="Times New Roman"/>
          <w:sz w:val="24"/>
          <w:szCs w:val="24"/>
          <w:lang w:val="ro-RO" w:eastAsia="ro-RO"/>
        </w:rPr>
      </w:pPr>
      <w:r w:rsidRPr="00386DAC">
        <w:rPr>
          <w:lang w:val="ro-RO" w:eastAsia="ro-RO"/>
        </w:rPr>
        <w:t>Cei doi fii sunt la r</w:t>
      </w:r>
      <w:r w:rsidR="003B1650" w:rsidRPr="003B1650">
        <w:rPr>
          <w:lang w:val="ro-RO" w:eastAsia="ro-RO"/>
        </w:rPr>
        <w:t>â</w:t>
      </w:r>
      <w:r w:rsidRPr="00386DAC">
        <w:rPr>
          <w:lang w:val="ro-RO" w:eastAsia="ro-RO"/>
        </w:rPr>
        <w:t>ndul lor doi subarbori de tip Treap.</w:t>
      </w:r>
    </w:p>
    <w:p w14:paraId="1C2D409B" w14:textId="77777777" w:rsidR="00386DAC" w:rsidRPr="00386DAC" w:rsidRDefault="00386DAC" w:rsidP="00386DAC">
      <w:pPr>
        <w:pStyle w:val="Paragraf"/>
        <w:rPr>
          <w:rFonts w:cs="Times New Roman"/>
          <w:sz w:val="24"/>
          <w:szCs w:val="24"/>
          <w:lang w:val="ro-RO" w:eastAsia="ro-RO"/>
        </w:rPr>
      </w:pPr>
    </w:p>
    <w:p w14:paraId="0F144A7C" w14:textId="77777777" w:rsidR="00386DAC" w:rsidRPr="00386DAC" w:rsidRDefault="00386DAC" w:rsidP="00386DAC">
      <w:pPr>
        <w:pStyle w:val="Paragraf"/>
        <w:rPr>
          <w:rFonts w:cs="Times New Roman"/>
          <w:sz w:val="24"/>
          <w:szCs w:val="24"/>
          <w:lang w:val="ro-RO" w:eastAsia="ro-RO"/>
        </w:rPr>
      </w:pPr>
      <w:r w:rsidRPr="00386DAC">
        <w:rPr>
          <w:lang w:val="ro-RO" w:eastAsia="ro-RO"/>
        </w:rPr>
        <w:t>Informatia este utilizat</w:t>
      </w:r>
      <w:r w:rsidR="00F509E1" w:rsidRPr="00ED7973">
        <w:rPr>
          <w:rFonts w:cs="Calibri"/>
          <w:lang w:val="ro-RO"/>
        </w:rPr>
        <w:t>ă</w:t>
      </w:r>
      <w:r w:rsidRPr="00386DAC">
        <w:rPr>
          <w:lang w:val="ro-RO" w:eastAsia="ro-RO"/>
        </w:rPr>
        <w:t xml:space="preserve"> astfel </w:t>
      </w:r>
      <w:r w:rsidR="00CF7061" w:rsidRPr="00CF7061">
        <w:rPr>
          <w:lang w:val="ro-RO" w:eastAsia="ro-RO"/>
        </w:rPr>
        <w:t>î</w:t>
      </w:r>
      <w:r w:rsidRPr="00386DAC">
        <w:rPr>
          <w:lang w:val="ro-RO" w:eastAsia="ro-RO"/>
        </w:rPr>
        <w:t>nc</w:t>
      </w:r>
      <w:r w:rsidR="003B1650" w:rsidRPr="003B1650">
        <w:rPr>
          <w:lang w:val="ro-RO" w:eastAsia="ro-RO"/>
        </w:rPr>
        <w:t>â</w:t>
      </w:r>
      <w:r w:rsidRPr="00386DAC">
        <w:rPr>
          <w:lang w:val="ro-RO" w:eastAsia="ro-RO"/>
        </w:rPr>
        <w:t>t Treap-ul s</w:t>
      </w:r>
      <w:r w:rsidR="00461A87" w:rsidRPr="00ED7973">
        <w:rPr>
          <w:rFonts w:cs="Calibri"/>
          <w:lang w:val="ro-RO"/>
        </w:rPr>
        <w:t>ă</w:t>
      </w:r>
      <w:r w:rsidRPr="00386DAC">
        <w:rPr>
          <w:lang w:val="ro-RO" w:eastAsia="ro-RO"/>
        </w:rPr>
        <w:t xml:space="preserve"> respecte propriet</w:t>
      </w:r>
      <w:r w:rsidR="003B1650" w:rsidRPr="003B1650">
        <w:rPr>
          <w:lang w:val="ro-RO" w:eastAsia="ro-RO"/>
        </w:rPr>
        <w:t>ă</w:t>
      </w:r>
      <w:r w:rsidRPr="00386DAC">
        <w:rPr>
          <w:lang w:val="ro-RO" w:eastAsia="ro-RO"/>
        </w:rPr>
        <w:t>tile arborelui binar de c</w:t>
      </w:r>
      <w:r w:rsidR="00461A87" w:rsidRPr="00ED7973">
        <w:rPr>
          <w:rFonts w:cs="Calibri"/>
          <w:lang w:val="ro-RO"/>
        </w:rPr>
        <w:t>ă</w:t>
      </w:r>
      <w:r w:rsidRPr="00386DAC">
        <w:rPr>
          <w:lang w:val="ro-RO" w:eastAsia="ro-RO"/>
        </w:rPr>
        <w:t>utare.</w:t>
      </w:r>
    </w:p>
    <w:p w14:paraId="187A382A" w14:textId="77777777" w:rsidR="00386DAC" w:rsidRPr="00386DAC" w:rsidRDefault="00386DAC" w:rsidP="00386DAC">
      <w:pPr>
        <w:pStyle w:val="Paragraf"/>
        <w:rPr>
          <w:rFonts w:cs="Times New Roman"/>
          <w:sz w:val="24"/>
          <w:szCs w:val="24"/>
          <w:lang w:val="ro-RO" w:eastAsia="ro-RO"/>
        </w:rPr>
      </w:pPr>
    </w:p>
    <w:p w14:paraId="23C950D1" w14:textId="77777777" w:rsidR="00386DAC" w:rsidRPr="00386DAC" w:rsidRDefault="00386DAC" w:rsidP="00386DAC">
      <w:pPr>
        <w:pStyle w:val="Paragraf"/>
        <w:rPr>
          <w:rFonts w:cs="Times New Roman"/>
          <w:sz w:val="24"/>
          <w:szCs w:val="24"/>
          <w:lang w:val="ro-RO" w:eastAsia="ro-RO"/>
        </w:rPr>
      </w:pPr>
      <w:r w:rsidRPr="00386DAC">
        <w:rPr>
          <w:lang w:val="ro-RO" w:eastAsia="ro-RO"/>
        </w:rPr>
        <w:t>Prioritatea este utilizat</w:t>
      </w:r>
      <w:r w:rsidR="00461A87" w:rsidRPr="00ED7973">
        <w:rPr>
          <w:rFonts w:cs="Calibri"/>
          <w:lang w:val="ro-RO"/>
        </w:rPr>
        <w:t>ă</w:t>
      </w:r>
      <w:r w:rsidRPr="00386DAC">
        <w:rPr>
          <w:lang w:val="ro-RO" w:eastAsia="ro-RO"/>
        </w:rPr>
        <w:t xml:space="preserve"> ca element comparativ pentru a mentine o structur</w:t>
      </w:r>
      <w:r w:rsidR="00461A87" w:rsidRPr="00ED7973">
        <w:rPr>
          <w:rFonts w:cs="Calibri"/>
          <w:lang w:val="ro-RO"/>
        </w:rPr>
        <w:t>ă</w:t>
      </w:r>
      <w:r w:rsidRPr="00386DAC">
        <w:rPr>
          <w:lang w:val="ro-RO" w:eastAsia="ro-RO"/>
        </w:rPr>
        <w:t xml:space="preserve"> de Heap. Pentru a putea echilibra arborele, ne folosim de un algoritm probabilistic, utiliz</w:t>
      </w:r>
      <w:r w:rsidR="003B1650" w:rsidRPr="003B1650">
        <w:rPr>
          <w:lang w:val="ro-RO" w:eastAsia="ro-RO"/>
        </w:rPr>
        <w:t>â</w:t>
      </w:r>
      <w:r w:rsidRPr="00386DAC">
        <w:rPr>
          <w:lang w:val="ro-RO" w:eastAsia="ro-RO"/>
        </w:rPr>
        <w:t xml:space="preserve">nd </w:t>
      </w:r>
      <w:r w:rsidR="001A388F">
        <w:rPr>
          <w:lang w:val="ro-RO" w:eastAsia="ro-RO"/>
        </w:rPr>
        <w:t>funcţia</w:t>
      </w:r>
      <w:r w:rsidRPr="00386DAC">
        <w:rPr>
          <w:lang w:val="ro-RO" w:eastAsia="ro-RO"/>
        </w:rPr>
        <w:t xml:space="preserve"> r</w:t>
      </w:r>
      <w:r w:rsidR="003B1650" w:rsidRPr="003B1650">
        <w:rPr>
          <w:lang w:val="ro-RO" w:eastAsia="ro-RO"/>
        </w:rPr>
        <w:t>â</w:t>
      </w:r>
      <w:r w:rsidRPr="00386DAC">
        <w:rPr>
          <w:lang w:val="ro-RO" w:eastAsia="ro-RO"/>
        </w:rPr>
        <w:t>nd(). Aceast</w:t>
      </w:r>
      <w:r w:rsidR="00461A87" w:rsidRPr="00ED7973">
        <w:rPr>
          <w:rFonts w:cs="Calibri"/>
          <w:lang w:val="ro-RO"/>
        </w:rPr>
        <w:t>ă</w:t>
      </w:r>
      <w:r w:rsidRPr="00386DAC">
        <w:rPr>
          <w:lang w:val="ro-RO" w:eastAsia="ro-RO"/>
        </w:rPr>
        <w:t xml:space="preserve"> functie se foloseste de</w:t>
      </w:r>
      <w:r w:rsidR="003B1650">
        <w:rPr>
          <w:lang w:val="ro-RO" w:eastAsia="ro-RO"/>
        </w:rPr>
        <w:t xml:space="preserve"> </w:t>
      </w:r>
      <w:r w:rsidR="003B1650">
        <w:rPr>
          <w:color w:val="FF0000"/>
          <w:lang w:val="ro-RO" w:eastAsia="ro-RO"/>
        </w:rPr>
        <w:t>catre</w:t>
      </w:r>
      <w:r w:rsidRPr="00386DAC">
        <w:rPr>
          <w:lang w:val="ro-RO" w:eastAsia="ro-RO"/>
        </w:rPr>
        <w:t xml:space="preserve"> ceasul </w:t>
      </w:r>
      <w:r w:rsidRPr="00386DAC">
        <w:rPr>
          <w:lang w:val="ro-RO" w:eastAsia="ro-RO"/>
        </w:rPr>
        <w:lastRenderedPageBreak/>
        <w:t xml:space="preserve">procesorului astfel </w:t>
      </w:r>
      <w:r w:rsidR="00CF7061" w:rsidRPr="00CF7061">
        <w:rPr>
          <w:lang w:val="ro-RO" w:eastAsia="ro-RO"/>
        </w:rPr>
        <w:t>î</w:t>
      </w:r>
      <w:r w:rsidRPr="00386DAC">
        <w:rPr>
          <w:lang w:val="ro-RO" w:eastAsia="ro-RO"/>
        </w:rPr>
        <w:t>nc</w:t>
      </w:r>
      <w:r w:rsidR="003B1650" w:rsidRPr="003B1650">
        <w:rPr>
          <w:lang w:val="ro-RO" w:eastAsia="ro-RO"/>
        </w:rPr>
        <w:t>â</w:t>
      </w:r>
      <w:r w:rsidRPr="00386DAC">
        <w:rPr>
          <w:lang w:val="ro-RO" w:eastAsia="ro-RO"/>
        </w:rPr>
        <w:t>t s</w:t>
      </w:r>
      <w:r w:rsidR="00461A87" w:rsidRPr="00ED7973">
        <w:rPr>
          <w:rFonts w:cs="Calibri"/>
          <w:lang w:val="ro-RO"/>
        </w:rPr>
        <w:t>ă</w:t>
      </w:r>
      <w:r w:rsidRPr="00386DAC">
        <w:rPr>
          <w:lang w:val="ro-RO" w:eastAsia="ro-RO"/>
        </w:rPr>
        <w:t xml:space="preserve"> genereze valori aleatoare </w:t>
      </w:r>
      <w:r w:rsidR="00CF7061" w:rsidRPr="00CF7061">
        <w:rPr>
          <w:lang w:val="ro-RO" w:eastAsia="ro-RO"/>
        </w:rPr>
        <w:t>î</w:t>
      </w:r>
      <w:r w:rsidRPr="00386DAC">
        <w:rPr>
          <w:lang w:val="ro-RO" w:eastAsia="ro-RO"/>
        </w:rPr>
        <w:t>ntr-un mod uniform. Aceast</w:t>
      </w:r>
      <w:r w:rsidR="00461A87" w:rsidRPr="00ED7973">
        <w:rPr>
          <w:rFonts w:cs="Calibri"/>
          <w:lang w:val="ro-RO"/>
        </w:rPr>
        <w:t>ă</w:t>
      </w:r>
      <w:r w:rsidRPr="00386DAC">
        <w:rPr>
          <w:lang w:val="ro-RO" w:eastAsia="ro-RO"/>
        </w:rPr>
        <w:t xml:space="preserve"> uniformitate confer</w:t>
      </w:r>
      <w:r w:rsidR="00461A87" w:rsidRPr="00ED7973">
        <w:rPr>
          <w:rFonts w:cs="Calibri"/>
          <w:lang w:val="ro-RO"/>
        </w:rPr>
        <w:t>ă</w:t>
      </w:r>
      <w:r w:rsidRPr="00386DAC">
        <w:rPr>
          <w:lang w:val="ro-RO" w:eastAsia="ro-RO"/>
        </w:rPr>
        <w:t xml:space="preserve"> proprietatea de echilibru al arborelui.</w:t>
      </w:r>
    </w:p>
    <w:p w14:paraId="7D2E262F" w14:textId="77777777" w:rsidR="00386DAC" w:rsidRPr="00386DAC" w:rsidRDefault="00386DAC" w:rsidP="00386DAC">
      <w:pPr>
        <w:pStyle w:val="Paragraf"/>
        <w:rPr>
          <w:rFonts w:cs="Times New Roman"/>
          <w:sz w:val="24"/>
          <w:szCs w:val="24"/>
          <w:lang w:val="ro-RO" w:eastAsia="ro-RO"/>
        </w:rPr>
      </w:pPr>
    </w:p>
    <w:p w14:paraId="6E7BC51E" w14:textId="77777777" w:rsidR="00386DAC" w:rsidRPr="00386DAC" w:rsidRDefault="00386DAC" w:rsidP="00386DAC">
      <w:pPr>
        <w:pStyle w:val="Paragraf"/>
        <w:rPr>
          <w:rFonts w:cs="Times New Roman"/>
          <w:sz w:val="24"/>
          <w:szCs w:val="24"/>
          <w:lang w:val="ro-RO" w:eastAsia="ro-RO"/>
        </w:rPr>
      </w:pPr>
      <w:r w:rsidRPr="00386DAC">
        <w:rPr>
          <w:lang w:val="ro-RO" w:eastAsia="ro-RO"/>
        </w:rPr>
        <w:t xml:space="preserve">Pentru Inserare, ne vom baza pe inserarea </w:t>
      </w:r>
      <w:r w:rsidR="00CF7061" w:rsidRPr="00CF7061">
        <w:rPr>
          <w:lang w:val="ro-RO" w:eastAsia="ro-RO"/>
        </w:rPr>
        <w:t>î</w:t>
      </w:r>
      <w:r w:rsidRPr="00386DAC">
        <w:rPr>
          <w:lang w:val="ro-RO" w:eastAsia="ro-RO"/>
        </w:rPr>
        <w:t>n arborele binar de c</w:t>
      </w:r>
      <w:r w:rsidR="00461A87" w:rsidRPr="00ED7973">
        <w:rPr>
          <w:rFonts w:cs="Calibri"/>
          <w:lang w:val="ro-RO"/>
        </w:rPr>
        <w:t>ă</w:t>
      </w:r>
      <w:r w:rsidRPr="00386DAC">
        <w:rPr>
          <w:lang w:val="ro-RO" w:eastAsia="ro-RO"/>
        </w:rPr>
        <w:t xml:space="preserve">utare, astfel </w:t>
      </w:r>
      <w:r w:rsidR="00CF7061" w:rsidRPr="00CF7061">
        <w:rPr>
          <w:lang w:val="ro-RO" w:eastAsia="ro-RO"/>
        </w:rPr>
        <w:t>î</w:t>
      </w:r>
      <w:r w:rsidRPr="00386DAC">
        <w:rPr>
          <w:lang w:val="ro-RO" w:eastAsia="ro-RO"/>
        </w:rPr>
        <w:t>nc</w:t>
      </w:r>
      <w:r w:rsidR="003B1650" w:rsidRPr="003B1650">
        <w:rPr>
          <w:lang w:val="ro-RO" w:eastAsia="ro-RO"/>
        </w:rPr>
        <w:t>â</w:t>
      </w:r>
      <w:r w:rsidRPr="00386DAC">
        <w:rPr>
          <w:lang w:val="ro-RO" w:eastAsia="ro-RO"/>
        </w:rPr>
        <w:t>t, pentru a insera un nod nou cu o prioritate nou</w:t>
      </w:r>
      <w:r w:rsidR="00461A87" w:rsidRPr="00ED7973">
        <w:rPr>
          <w:rFonts w:cs="Calibri"/>
          <w:lang w:val="ro-RO"/>
        </w:rPr>
        <w:t>ă</w:t>
      </w:r>
      <w:r w:rsidRPr="00386DAC">
        <w:rPr>
          <w:lang w:val="ro-RO" w:eastAsia="ro-RO"/>
        </w:rPr>
        <w:t>, vom c</w:t>
      </w:r>
      <w:r w:rsidR="00461A87" w:rsidRPr="00ED7973">
        <w:rPr>
          <w:rFonts w:cs="Calibri"/>
          <w:lang w:val="ro-RO"/>
        </w:rPr>
        <w:t>ă</w:t>
      </w:r>
      <w:r w:rsidRPr="00386DAC">
        <w:rPr>
          <w:lang w:val="ro-RO" w:eastAsia="ro-RO"/>
        </w:rPr>
        <w:t>uta locul din Treap unde acesta ar trebui sa ajung</w:t>
      </w:r>
      <w:r w:rsidR="00461A87" w:rsidRPr="00ED7973">
        <w:rPr>
          <w:rFonts w:cs="Calibri"/>
          <w:lang w:val="ro-RO"/>
        </w:rPr>
        <w:t>ă</w:t>
      </w:r>
      <w:r w:rsidRPr="00386DAC">
        <w:rPr>
          <w:lang w:val="ro-RO" w:eastAsia="ro-RO"/>
        </w:rPr>
        <w:t xml:space="preserve"> utiliz</w:t>
      </w:r>
      <w:r w:rsidR="003B1650" w:rsidRPr="003B1650">
        <w:rPr>
          <w:lang w:val="ro-RO" w:eastAsia="ro-RO"/>
        </w:rPr>
        <w:t>â</w:t>
      </w:r>
      <w:r w:rsidRPr="00386DAC">
        <w:rPr>
          <w:lang w:val="ro-RO" w:eastAsia="ro-RO"/>
        </w:rPr>
        <w:t>nd o functie recursiv</w:t>
      </w:r>
      <w:r w:rsidR="00461A87" w:rsidRPr="00ED7973">
        <w:rPr>
          <w:rFonts w:cs="Calibri"/>
          <w:lang w:val="ro-RO"/>
        </w:rPr>
        <w:t>ă</w:t>
      </w:r>
      <w:r w:rsidRPr="00386DAC">
        <w:rPr>
          <w:lang w:val="ro-RO" w:eastAsia="ro-RO"/>
        </w:rPr>
        <w:t xml:space="preserve">. La pasul de </w:t>
      </w:r>
      <w:r w:rsidR="00CF7061" w:rsidRPr="00CF7061">
        <w:rPr>
          <w:lang w:val="ro-RO" w:eastAsia="ro-RO"/>
        </w:rPr>
        <w:t>î</w:t>
      </w:r>
      <w:r w:rsidRPr="00386DAC">
        <w:rPr>
          <w:lang w:val="ro-RO" w:eastAsia="ro-RO"/>
        </w:rPr>
        <w:t>ntoarcere in recursivitate, trebuie s</w:t>
      </w:r>
      <w:r w:rsidR="00461A87" w:rsidRPr="00ED7973">
        <w:rPr>
          <w:rFonts w:cs="Calibri"/>
          <w:lang w:val="ro-RO"/>
        </w:rPr>
        <w:t>ă</w:t>
      </w:r>
      <w:r w:rsidRPr="00386DAC">
        <w:rPr>
          <w:lang w:val="ro-RO" w:eastAsia="ro-RO"/>
        </w:rPr>
        <w:t xml:space="preserve"> verific</w:t>
      </w:r>
      <w:r w:rsidR="00461A87" w:rsidRPr="00ED7973">
        <w:rPr>
          <w:rFonts w:cs="Calibri"/>
          <w:lang w:val="ro-RO"/>
        </w:rPr>
        <w:t>ă</w:t>
      </w:r>
      <w:r w:rsidRPr="00386DAC">
        <w:rPr>
          <w:lang w:val="ro-RO" w:eastAsia="ro-RO"/>
        </w:rPr>
        <w:t>m dac</w:t>
      </w:r>
      <w:r w:rsidR="00461A87" w:rsidRPr="00ED7973">
        <w:rPr>
          <w:rFonts w:cs="Calibri"/>
          <w:lang w:val="ro-RO"/>
        </w:rPr>
        <w:t>ă</w:t>
      </w:r>
      <w:r w:rsidRPr="00386DAC">
        <w:rPr>
          <w:lang w:val="ro-RO" w:eastAsia="ro-RO"/>
        </w:rPr>
        <w:t xml:space="preserve"> structura de Heap este mentinut</w:t>
      </w:r>
      <w:r w:rsidR="00461A87" w:rsidRPr="00ED7973">
        <w:rPr>
          <w:rFonts w:cs="Calibri"/>
          <w:lang w:val="ro-RO"/>
        </w:rPr>
        <w:t>ă</w:t>
      </w:r>
      <w:r w:rsidRPr="00386DAC">
        <w:rPr>
          <w:lang w:val="ro-RO" w:eastAsia="ro-RO"/>
        </w:rPr>
        <w:t xml:space="preserve">. </w:t>
      </w:r>
      <w:r w:rsidRPr="00CF7061">
        <w:rPr>
          <w:color w:val="FF0000"/>
          <w:lang w:val="ro-RO" w:eastAsia="ro-RO"/>
        </w:rPr>
        <w:t>In</w:t>
      </w:r>
      <w:r w:rsidRPr="00386DAC">
        <w:rPr>
          <w:lang w:val="ro-RO" w:eastAsia="ro-RO"/>
        </w:rPr>
        <w:t xml:space="preserve"> cazul </w:t>
      </w:r>
      <w:r w:rsidR="00CF7061" w:rsidRPr="00CF7061">
        <w:rPr>
          <w:lang w:val="ro-RO" w:eastAsia="ro-RO"/>
        </w:rPr>
        <w:t>î</w:t>
      </w:r>
      <w:r w:rsidRPr="00386DAC">
        <w:rPr>
          <w:lang w:val="ro-RO" w:eastAsia="ro-RO"/>
        </w:rPr>
        <w:t>n care nu este mentinut</w:t>
      </w:r>
      <w:r w:rsidR="00461A87" w:rsidRPr="00ED7973">
        <w:rPr>
          <w:rFonts w:cs="Calibri"/>
          <w:lang w:val="ro-RO"/>
        </w:rPr>
        <w:t>ă</w:t>
      </w:r>
      <w:r w:rsidRPr="00386DAC">
        <w:rPr>
          <w:lang w:val="ro-RO" w:eastAsia="ro-RO"/>
        </w:rPr>
        <w:t xml:space="preserve"> structura de heap, vom folosi rotatii. </w:t>
      </w:r>
    </w:p>
    <w:p w14:paraId="1D460D68" w14:textId="77777777" w:rsidR="00386DAC" w:rsidRPr="00386DAC" w:rsidRDefault="00386DAC" w:rsidP="00386DAC">
      <w:pPr>
        <w:pStyle w:val="Paragraf"/>
        <w:rPr>
          <w:rFonts w:cs="Times New Roman"/>
          <w:sz w:val="24"/>
          <w:szCs w:val="24"/>
          <w:lang w:val="ro-RO" w:eastAsia="ro-RO"/>
        </w:rPr>
      </w:pPr>
    </w:p>
    <w:p w14:paraId="237D0BDA" w14:textId="77777777" w:rsidR="00386DAC" w:rsidRPr="00386DAC" w:rsidRDefault="00386DAC" w:rsidP="00386DAC">
      <w:pPr>
        <w:pStyle w:val="Paragraf"/>
        <w:rPr>
          <w:rFonts w:cs="Times New Roman"/>
          <w:sz w:val="24"/>
          <w:szCs w:val="24"/>
          <w:lang w:val="ro-RO" w:eastAsia="ro-RO"/>
        </w:rPr>
      </w:pPr>
      <w:r w:rsidRPr="00386DAC">
        <w:rPr>
          <w:lang w:val="ro-RO" w:eastAsia="ro-RO"/>
        </w:rPr>
        <w:t>O rotatie este definit</w:t>
      </w:r>
      <w:r w:rsidR="00461A87" w:rsidRPr="00ED7973">
        <w:rPr>
          <w:rFonts w:cs="Calibri"/>
          <w:lang w:val="ro-RO"/>
        </w:rPr>
        <w:t>ă</w:t>
      </w:r>
      <w:r w:rsidRPr="00386DAC">
        <w:rPr>
          <w:lang w:val="ro-RO" w:eastAsia="ro-RO"/>
        </w:rPr>
        <w:t xml:space="preserve"> </w:t>
      </w:r>
      <w:r w:rsidR="00CF7061" w:rsidRPr="00CF7061">
        <w:rPr>
          <w:lang w:val="ro-RO" w:eastAsia="ro-RO"/>
        </w:rPr>
        <w:t>î</w:t>
      </w:r>
      <w:r w:rsidRPr="00386DAC">
        <w:rPr>
          <w:lang w:val="ro-RO" w:eastAsia="ro-RO"/>
        </w:rPr>
        <w:t>n felul urm</w:t>
      </w:r>
      <w:r w:rsidR="00461A87" w:rsidRPr="00ED7973">
        <w:rPr>
          <w:rFonts w:cs="Calibri"/>
          <w:lang w:val="ro-RO"/>
        </w:rPr>
        <w:t>ă</w:t>
      </w:r>
      <w:r w:rsidRPr="00386DAC">
        <w:rPr>
          <w:lang w:val="ro-RO" w:eastAsia="ro-RO"/>
        </w:rPr>
        <w:t xml:space="preserve">tor: Fie un nod T, care are fs </w:t>
      </w:r>
      <w:r w:rsidR="001E3584" w:rsidRPr="001E3584">
        <w:rPr>
          <w:lang w:val="ro-RO" w:eastAsia="ro-RO"/>
        </w:rPr>
        <w:t>ș</w:t>
      </w:r>
      <w:r w:rsidRPr="00386DAC">
        <w:rPr>
          <w:lang w:val="ro-RO" w:eastAsia="ro-RO"/>
        </w:rPr>
        <w:t xml:space="preserve">i fd, fiul stang </w:t>
      </w:r>
      <w:r w:rsidR="001E3584" w:rsidRPr="001E3584">
        <w:rPr>
          <w:lang w:val="ro-RO" w:eastAsia="ro-RO"/>
        </w:rPr>
        <w:t>ș</w:t>
      </w:r>
      <w:r w:rsidRPr="00386DAC">
        <w:rPr>
          <w:lang w:val="ro-RO" w:eastAsia="ro-RO"/>
        </w:rPr>
        <w:t>i fiul drept. O rotatie spre st</w:t>
      </w:r>
      <w:r w:rsidR="003B1650" w:rsidRPr="003B1650">
        <w:rPr>
          <w:lang w:val="ro-RO" w:eastAsia="ro-RO"/>
        </w:rPr>
        <w:t>â</w:t>
      </w:r>
      <w:r w:rsidRPr="00386DAC">
        <w:rPr>
          <w:lang w:val="ro-RO" w:eastAsia="ro-RO"/>
        </w:rPr>
        <w:t xml:space="preserve">nga, </w:t>
      </w:r>
      <w:r w:rsidR="00CF7061" w:rsidRPr="00CF7061">
        <w:rPr>
          <w:lang w:val="ro-RO" w:eastAsia="ro-RO"/>
        </w:rPr>
        <w:t>î</w:t>
      </w:r>
      <w:r w:rsidRPr="00386DAC">
        <w:rPr>
          <w:lang w:val="ro-RO" w:eastAsia="ro-RO"/>
        </w:rPr>
        <w:t>nseamn</w:t>
      </w:r>
      <w:r w:rsidR="00461A87" w:rsidRPr="00ED7973">
        <w:rPr>
          <w:rFonts w:cs="Calibri"/>
          <w:lang w:val="ro-RO"/>
        </w:rPr>
        <w:t>ă</w:t>
      </w:r>
      <w:r w:rsidRPr="00386DAC">
        <w:rPr>
          <w:lang w:val="ro-RO" w:eastAsia="ro-RO"/>
        </w:rPr>
        <w:t xml:space="preserve"> ca fd devine noua r</w:t>
      </w:r>
      <w:r w:rsidR="003B1650" w:rsidRPr="003B1650">
        <w:rPr>
          <w:lang w:val="ro-RO" w:eastAsia="ro-RO"/>
        </w:rPr>
        <w:t>ă</w:t>
      </w:r>
      <w:r w:rsidRPr="00386DAC">
        <w:rPr>
          <w:lang w:val="ro-RO" w:eastAsia="ro-RO"/>
        </w:rPr>
        <w:t>d</w:t>
      </w:r>
      <w:r w:rsidR="003B1650" w:rsidRPr="003B1650">
        <w:rPr>
          <w:lang w:val="ro-RO" w:eastAsia="ro-RO"/>
        </w:rPr>
        <w:t>ă</w:t>
      </w:r>
      <w:r w:rsidRPr="00386DAC">
        <w:rPr>
          <w:lang w:val="ro-RO" w:eastAsia="ro-RO"/>
        </w:rPr>
        <w:t>cin</w:t>
      </w:r>
      <w:r w:rsidR="00461A87" w:rsidRPr="00ED7973">
        <w:rPr>
          <w:rFonts w:cs="Calibri"/>
          <w:lang w:val="ro-RO"/>
        </w:rPr>
        <w:t>ă</w:t>
      </w:r>
      <w:r w:rsidRPr="00386DAC">
        <w:rPr>
          <w:lang w:val="ro-RO" w:eastAsia="ro-RO"/>
        </w:rPr>
        <w:t xml:space="preserve"> a subarborelui, fiul st</w:t>
      </w:r>
      <w:r w:rsidR="003B1650" w:rsidRPr="003B1650">
        <w:rPr>
          <w:lang w:val="ro-RO" w:eastAsia="ro-RO"/>
        </w:rPr>
        <w:t>â</w:t>
      </w:r>
      <w:r w:rsidRPr="00386DAC">
        <w:rPr>
          <w:lang w:val="ro-RO" w:eastAsia="ro-RO"/>
        </w:rPr>
        <w:t>ng al lui fd devine fiul drept al nodului T, iar fiul st</w:t>
      </w:r>
      <w:r w:rsidR="003B1650" w:rsidRPr="003B1650">
        <w:rPr>
          <w:lang w:val="ro-RO" w:eastAsia="ro-RO"/>
        </w:rPr>
        <w:t>â</w:t>
      </w:r>
      <w:r w:rsidRPr="00386DAC">
        <w:rPr>
          <w:lang w:val="ro-RO" w:eastAsia="ro-RO"/>
        </w:rPr>
        <w:t xml:space="preserve">ng al lui fd devine nodul T. O rotatie spre dreapta </w:t>
      </w:r>
      <w:r w:rsidR="00CF7061" w:rsidRPr="00CF7061">
        <w:rPr>
          <w:lang w:val="ro-RO" w:eastAsia="ro-RO"/>
        </w:rPr>
        <w:t>î</w:t>
      </w:r>
      <w:r w:rsidRPr="00386DAC">
        <w:rPr>
          <w:lang w:val="ro-RO" w:eastAsia="ro-RO"/>
        </w:rPr>
        <w:t>nseamn</w:t>
      </w:r>
      <w:r w:rsidR="00461A87" w:rsidRPr="00ED7973">
        <w:rPr>
          <w:rFonts w:cs="Calibri"/>
          <w:lang w:val="ro-RO"/>
        </w:rPr>
        <w:t>ă</w:t>
      </w:r>
      <w:r w:rsidRPr="00386DAC">
        <w:rPr>
          <w:lang w:val="ro-RO" w:eastAsia="ro-RO"/>
        </w:rPr>
        <w:t xml:space="preserve"> c</w:t>
      </w:r>
      <w:r w:rsidR="00461A87" w:rsidRPr="00ED7973">
        <w:rPr>
          <w:rFonts w:cs="Calibri"/>
          <w:lang w:val="ro-RO"/>
        </w:rPr>
        <w:t>ă</w:t>
      </w:r>
      <w:r w:rsidRPr="00386DAC">
        <w:rPr>
          <w:lang w:val="ro-RO" w:eastAsia="ro-RO"/>
        </w:rPr>
        <w:t xml:space="preserve"> fs devine noua </w:t>
      </w:r>
      <w:r w:rsidR="003B1650" w:rsidRPr="00386DAC">
        <w:rPr>
          <w:lang w:val="ro-RO" w:eastAsia="ro-RO"/>
        </w:rPr>
        <w:t>r</w:t>
      </w:r>
      <w:r w:rsidR="003B1650" w:rsidRPr="003B1650">
        <w:rPr>
          <w:lang w:val="ro-RO" w:eastAsia="ro-RO"/>
        </w:rPr>
        <w:t>ă</w:t>
      </w:r>
      <w:r w:rsidR="003B1650" w:rsidRPr="00386DAC">
        <w:rPr>
          <w:lang w:val="ro-RO" w:eastAsia="ro-RO"/>
        </w:rPr>
        <w:t>d</w:t>
      </w:r>
      <w:r w:rsidR="003B1650" w:rsidRPr="003B1650">
        <w:rPr>
          <w:lang w:val="ro-RO" w:eastAsia="ro-RO"/>
        </w:rPr>
        <w:t>ă</w:t>
      </w:r>
      <w:r w:rsidR="003B1650" w:rsidRPr="00386DAC">
        <w:rPr>
          <w:lang w:val="ro-RO" w:eastAsia="ro-RO"/>
        </w:rPr>
        <w:t>cin</w:t>
      </w:r>
      <w:r w:rsidR="003B1650" w:rsidRPr="00ED7973">
        <w:rPr>
          <w:rFonts w:cs="Calibri"/>
          <w:lang w:val="ro-RO"/>
        </w:rPr>
        <w:t>ă</w:t>
      </w:r>
      <w:r w:rsidRPr="00386DAC">
        <w:rPr>
          <w:lang w:val="ro-RO" w:eastAsia="ro-RO"/>
        </w:rPr>
        <w:t xml:space="preserve"> a subarborelui, fiul drept al lui fs devine fiul </w:t>
      </w:r>
      <w:r w:rsidR="003B1650" w:rsidRPr="00386DAC">
        <w:rPr>
          <w:lang w:val="ro-RO" w:eastAsia="ro-RO"/>
        </w:rPr>
        <w:t>st</w:t>
      </w:r>
      <w:r w:rsidR="003B1650" w:rsidRPr="003B1650">
        <w:rPr>
          <w:lang w:val="ro-RO" w:eastAsia="ro-RO"/>
        </w:rPr>
        <w:t>â</w:t>
      </w:r>
      <w:r w:rsidR="003B1650" w:rsidRPr="00386DAC">
        <w:rPr>
          <w:lang w:val="ro-RO" w:eastAsia="ro-RO"/>
        </w:rPr>
        <w:t>ng</w:t>
      </w:r>
      <w:r w:rsidRPr="00386DAC">
        <w:rPr>
          <w:lang w:val="ro-RO" w:eastAsia="ro-RO"/>
        </w:rPr>
        <w:t xml:space="preserve"> al nodului T iar fiul drept al lui fs devine nodul T.</w:t>
      </w:r>
    </w:p>
    <w:p w14:paraId="0F3C5F19" w14:textId="77777777" w:rsidR="00386DAC" w:rsidRPr="00386DAC" w:rsidRDefault="00386DAC" w:rsidP="00386DAC">
      <w:pPr>
        <w:pStyle w:val="Paragraf"/>
        <w:rPr>
          <w:rFonts w:cs="Times New Roman"/>
          <w:sz w:val="24"/>
          <w:szCs w:val="24"/>
          <w:lang w:val="ro-RO" w:eastAsia="ro-RO"/>
        </w:rPr>
      </w:pPr>
      <w:r w:rsidRPr="00386DAC">
        <w:rPr>
          <w:lang w:val="ro-RO" w:eastAsia="ro-RO"/>
        </w:rPr>
        <w:tab/>
      </w:r>
    </w:p>
    <w:p w14:paraId="1A18FEB4" w14:textId="77777777" w:rsidR="00386DAC" w:rsidRPr="00386DAC" w:rsidRDefault="00386DAC" w:rsidP="00386DAC">
      <w:pPr>
        <w:pStyle w:val="Paragraf"/>
        <w:rPr>
          <w:rFonts w:cs="Times New Roman"/>
          <w:sz w:val="24"/>
          <w:szCs w:val="24"/>
          <w:lang w:val="ro-RO" w:eastAsia="ro-RO"/>
        </w:rPr>
      </w:pPr>
      <w:r w:rsidRPr="00386DAC">
        <w:rPr>
          <w:lang w:val="ro-RO" w:eastAsia="ro-RO"/>
        </w:rPr>
        <w:t>Pentru a echilibra arborele, dup</w:t>
      </w:r>
      <w:r w:rsidR="00461A87" w:rsidRPr="00ED7973">
        <w:rPr>
          <w:rFonts w:cs="Calibri"/>
          <w:lang w:val="ro-RO"/>
        </w:rPr>
        <w:t>ă</w:t>
      </w:r>
      <w:r w:rsidRPr="00386DAC">
        <w:rPr>
          <w:lang w:val="ro-RO" w:eastAsia="ro-RO"/>
        </w:rPr>
        <w:t xml:space="preserve"> finalizarea inser</w:t>
      </w:r>
      <w:r w:rsidR="00461A87" w:rsidRPr="00ED7973">
        <w:rPr>
          <w:rFonts w:cs="Calibri"/>
          <w:lang w:val="ro-RO"/>
        </w:rPr>
        <w:t>ă</w:t>
      </w:r>
      <w:r w:rsidRPr="00386DAC">
        <w:rPr>
          <w:lang w:val="ro-RO" w:eastAsia="ro-RO"/>
        </w:rPr>
        <w:t xml:space="preserve">rii, la </w:t>
      </w:r>
      <w:r w:rsidR="00CF7061" w:rsidRPr="00CF7061">
        <w:rPr>
          <w:lang w:val="ro-RO" w:eastAsia="ro-RO"/>
        </w:rPr>
        <w:t>î</w:t>
      </w:r>
      <w:r w:rsidRPr="00386DAC">
        <w:rPr>
          <w:lang w:val="ro-RO" w:eastAsia="ro-RO"/>
        </w:rPr>
        <w:t xml:space="preserve">ntoarcerea din recursivitate, vom mentine structura de maxheap sau minheap, rotind arborele ca atare, astfel </w:t>
      </w:r>
      <w:r w:rsidR="00CF7061" w:rsidRPr="00CF7061">
        <w:rPr>
          <w:lang w:val="ro-RO" w:eastAsia="ro-RO"/>
        </w:rPr>
        <w:t>î</w:t>
      </w:r>
      <w:r w:rsidRPr="00386DAC">
        <w:rPr>
          <w:lang w:val="ro-RO" w:eastAsia="ro-RO"/>
        </w:rPr>
        <w:t>nc</w:t>
      </w:r>
      <w:r w:rsidR="003B1650" w:rsidRPr="003B1650">
        <w:rPr>
          <w:lang w:val="ro-RO" w:eastAsia="ro-RO"/>
        </w:rPr>
        <w:t>â</w:t>
      </w:r>
      <w:r w:rsidRPr="00386DAC">
        <w:rPr>
          <w:lang w:val="ro-RO" w:eastAsia="ro-RO"/>
        </w:rPr>
        <w:t>t valoarea maxim</w:t>
      </w:r>
      <w:r w:rsidR="003B1650" w:rsidRPr="003B1650">
        <w:rPr>
          <w:lang w:val="ro-RO" w:eastAsia="ro-RO"/>
        </w:rPr>
        <w:t xml:space="preserve">ă </w:t>
      </w:r>
      <w:r w:rsidRPr="00386DAC">
        <w:rPr>
          <w:lang w:val="ro-RO" w:eastAsia="ro-RO"/>
        </w:rPr>
        <w:t>/minim</w:t>
      </w:r>
      <w:r w:rsidR="003B1650" w:rsidRPr="003B1650">
        <w:rPr>
          <w:lang w:val="ro-RO" w:eastAsia="ro-RO"/>
        </w:rPr>
        <w:t>ă</w:t>
      </w:r>
      <w:r w:rsidRPr="00386DAC">
        <w:rPr>
          <w:lang w:val="ro-RO" w:eastAsia="ro-RO"/>
        </w:rPr>
        <w:t xml:space="preserve"> vine spre radacin</w:t>
      </w:r>
      <w:r w:rsidR="00461A87" w:rsidRPr="00ED7973">
        <w:rPr>
          <w:rFonts w:cs="Calibri"/>
          <w:lang w:val="ro-RO"/>
        </w:rPr>
        <w:t>ă</w:t>
      </w:r>
      <w:r w:rsidRPr="00386DAC">
        <w:rPr>
          <w:lang w:val="ro-RO" w:eastAsia="ro-RO"/>
        </w:rPr>
        <w:t>.</w:t>
      </w:r>
    </w:p>
    <w:p w14:paraId="4BEFF0D8" w14:textId="77777777" w:rsidR="00386DAC" w:rsidRPr="00386DAC" w:rsidRDefault="00386DAC" w:rsidP="00386DAC">
      <w:pPr>
        <w:pStyle w:val="Paragraf"/>
        <w:rPr>
          <w:rFonts w:cs="Times New Roman"/>
          <w:sz w:val="24"/>
          <w:szCs w:val="24"/>
          <w:lang w:val="ro-RO" w:eastAsia="ro-RO"/>
        </w:rPr>
      </w:pPr>
    </w:p>
    <w:p w14:paraId="4EF763D0" w14:textId="77777777" w:rsidR="00386DAC" w:rsidRPr="00386DAC" w:rsidRDefault="00386DAC" w:rsidP="00386DAC">
      <w:pPr>
        <w:pStyle w:val="Paragraf"/>
        <w:rPr>
          <w:rFonts w:cs="Times New Roman"/>
          <w:sz w:val="24"/>
          <w:szCs w:val="24"/>
          <w:lang w:val="ro-RO" w:eastAsia="ro-RO"/>
        </w:rPr>
      </w:pPr>
      <w:r w:rsidRPr="00386DAC">
        <w:rPr>
          <w:lang w:val="ro-RO" w:eastAsia="ro-RO"/>
        </w:rPr>
        <w:t xml:space="preserve">Pentru </w:t>
      </w:r>
      <w:r w:rsidR="001E3584" w:rsidRPr="001E3584">
        <w:rPr>
          <w:lang w:val="ro-RO" w:eastAsia="ro-RO"/>
        </w:rPr>
        <w:t>ș</w:t>
      </w:r>
      <w:r w:rsidRPr="00386DAC">
        <w:rPr>
          <w:lang w:val="ro-RO" w:eastAsia="ro-RO"/>
        </w:rPr>
        <w:t xml:space="preserve">tergere, vom roti arborele astfel </w:t>
      </w:r>
      <w:r w:rsidR="00CF7061" w:rsidRPr="00CF7061">
        <w:rPr>
          <w:lang w:val="ro-RO" w:eastAsia="ro-RO"/>
        </w:rPr>
        <w:t>î</w:t>
      </w:r>
      <w:r w:rsidRPr="00386DAC">
        <w:rPr>
          <w:lang w:val="ro-RO" w:eastAsia="ro-RO"/>
        </w:rPr>
        <w:t>ncat s</w:t>
      </w:r>
      <w:r w:rsidR="00461A87" w:rsidRPr="00ED7973">
        <w:rPr>
          <w:rFonts w:cs="Calibri"/>
          <w:lang w:val="ro-RO"/>
        </w:rPr>
        <w:t>ă</w:t>
      </w:r>
      <w:r w:rsidRPr="00386DAC">
        <w:rPr>
          <w:lang w:val="ro-RO" w:eastAsia="ro-RO"/>
        </w:rPr>
        <w:t xml:space="preserve"> coboram nodul pe care vrem s</w:t>
      </w:r>
      <w:r w:rsidR="00461A87" w:rsidRPr="00ED7973">
        <w:rPr>
          <w:rFonts w:cs="Calibri"/>
          <w:lang w:val="ro-RO"/>
        </w:rPr>
        <w:t>ă</w:t>
      </w:r>
      <w:r w:rsidRPr="00386DAC">
        <w:rPr>
          <w:lang w:val="ro-RO" w:eastAsia="ro-RO"/>
        </w:rPr>
        <w:t xml:space="preserve"> </w:t>
      </w:r>
      <w:r w:rsidR="00CF7061" w:rsidRPr="00CF7061">
        <w:rPr>
          <w:lang w:val="ro-RO" w:eastAsia="ro-RO"/>
        </w:rPr>
        <w:t>î</w:t>
      </w:r>
      <w:r w:rsidRPr="00386DAC">
        <w:rPr>
          <w:lang w:val="ro-RO" w:eastAsia="ro-RO"/>
        </w:rPr>
        <w:t xml:space="preserve">l </w:t>
      </w:r>
      <w:r w:rsidR="001E3584" w:rsidRPr="001E3584">
        <w:rPr>
          <w:lang w:val="ro-RO" w:eastAsia="ro-RO"/>
        </w:rPr>
        <w:t>ș</w:t>
      </w:r>
      <w:r w:rsidRPr="00386DAC">
        <w:rPr>
          <w:lang w:val="ro-RO" w:eastAsia="ro-RO"/>
        </w:rPr>
        <w:t>tergem pan</w:t>
      </w:r>
      <w:r w:rsidR="00461A87" w:rsidRPr="00ED7973">
        <w:rPr>
          <w:rFonts w:cs="Calibri"/>
          <w:lang w:val="ro-RO"/>
        </w:rPr>
        <w:t>ă</w:t>
      </w:r>
      <w:r w:rsidRPr="00386DAC">
        <w:rPr>
          <w:lang w:val="ro-RO" w:eastAsia="ro-RO"/>
        </w:rPr>
        <w:t xml:space="preserve"> intr-o frunz</w:t>
      </w:r>
      <w:r w:rsidR="00461A87" w:rsidRPr="00ED7973">
        <w:rPr>
          <w:rFonts w:cs="Calibri"/>
          <w:lang w:val="ro-RO"/>
        </w:rPr>
        <w:t>ă</w:t>
      </w:r>
      <w:r w:rsidRPr="00386DAC">
        <w:rPr>
          <w:lang w:val="ro-RO" w:eastAsia="ro-RO"/>
        </w:rPr>
        <w:t xml:space="preserve">. Ajuns </w:t>
      </w:r>
      <w:r w:rsidR="00CF7061" w:rsidRPr="00CF7061">
        <w:rPr>
          <w:lang w:val="ro-RO" w:eastAsia="ro-RO"/>
        </w:rPr>
        <w:t>î</w:t>
      </w:r>
      <w:r w:rsidRPr="00386DAC">
        <w:rPr>
          <w:lang w:val="ro-RO" w:eastAsia="ro-RO"/>
        </w:rPr>
        <w:t>n frunz</w:t>
      </w:r>
      <w:r w:rsidR="00461A87" w:rsidRPr="00ED7973">
        <w:rPr>
          <w:rFonts w:cs="Calibri"/>
          <w:lang w:val="ro-RO"/>
        </w:rPr>
        <w:t>ă</w:t>
      </w:r>
      <w:r w:rsidRPr="00386DAC">
        <w:rPr>
          <w:lang w:val="ro-RO" w:eastAsia="ro-RO"/>
        </w:rPr>
        <w:t>, acesta poate fi eliminat.</w:t>
      </w:r>
    </w:p>
    <w:p w14:paraId="03BCF822" w14:textId="77777777" w:rsidR="00386DAC" w:rsidRPr="00386DAC" w:rsidRDefault="00386DAC" w:rsidP="00386DAC">
      <w:pPr>
        <w:pStyle w:val="Paragraf"/>
        <w:rPr>
          <w:rFonts w:cs="Times New Roman"/>
          <w:sz w:val="24"/>
          <w:szCs w:val="24"/>
          <w:lang w:val="ro-RO" w:eastAsia="ro-RO"/>
        </w:rPr>
      </w:pPr>
    </w:p>
    <w:p w14:paraId="0387F477" w14:textId="77777777" w:rsidR="00386DAC" w:rsidRPr="00386DAC" w:rsidRDefault="00386DAC" w:rsidP="00386DAC">
      <w:pPr>
        <w:pStyle w:val="Paragraf"/>
        <w:rPr>
          <w:rFonts w:cs="Times New Roman"/>
          <w:sz w:val="24"/>
          <w:szCs w:val="24"/>
          <w:lang w:val="ro-RO" w:eastAsia="ro-RO"/>
        </w:rPr>
      </w:pPr>
      <w:r w:rsidRPr="00386DAC">
        <w:rPr>
          <w:lang w:val="ro-RO" w:eastAsia="ro-RO"/>
        </w:rPr>
        <w:t>Operatiile de c</w:t>
      </w:r>
      <w:r w:rsidR="00461A87" w:rsidRPr="00ED7973">
        <w:rPr>
          <w:rFonts w:cs="Calibri"/>
          <w:lang w:val="ro-RO"/>
        </w:rPr>
        <w:t>ă</w:t>
      </w:r>
      <w:r w:rsidRPr="00386DAC">
        <w:rPr>
          <w:lang w:val="ro-RO" w:eastAsia="ro-RO"/>
        </w:rPr>
        <w:t>utare, vor fi identice cu cele aplicate pe un arbore binar de c</w:t>
      </w:r>
      <w:r w:rsidR="00461A87" w:rsidRPr="00ED7973">
        <w:rPr>
          <w:rFonts w:cs="Calibri"/>
          <w:lang w:val="ro-RO"/>
        </w:rPr>
        <w:t>ă</w:t>
      </w:r>
      <w:r w:rsidRPr="00386DAC">
        <w:rPr>
          <w:lang w:val="ro-RO" w:eastAsia="ro-RO"/>
        </w:rPr>
        <w:t>utare.</w:t>
      </w:r>
    </w:p>
    <w:p w14:paraId="11BA30FB" w14:textId="77777777" w:rsidR="00386DAC" w:rsidRPr="00386DAC" w:rsidRDefault="00386DAC" w:rsidP="00386DAC">
      <w:pPr>
        <w:pStyle w:val="Paragraf"/>
        <w:rPr>
          <w:rFonts w:cs="Times New Roman"/>
          <w:sz w:val="24"/>
          <w:szCs w:val="24"/>
          <w:lang w:val="ro-RO" w:eastAsia="ro-RO"/>
        </w:rPr>
      </w:pPr>
    </w:p>
    <w:p w14:paraId="2EF5C60E" w14:textId="77777777" w:rsidR="00386DAC" w:rsidRPr="00386DAC" w:rsidRDefault="00386DAC" w:rsidP="00386DAC">
      <w:pPr>
        <w:pStyle w:val="Paragraf"/>
        <w:rPr>
          <w:rFonts w:cs="Times New Roman"/>
          <w:sz w:val="24"/>
          <w:szCs w:val="24"/>
          <w:lang w:val="ro-RO" w:eastAsia="ro-RO"/>
        </w:rPr>
      </w:pPr>
      <w:r w:rsidRPr="00386DAC">
        <w:rPr>
          <w:lang w:val="ro-RO" w:eastAsia="ro-RO"/>
        </w:rPr>
        <w:t>Operatia de split, introduce un nod cu o anumit</w:t>
      </w:r>
      <w:r w:rsidR="00461A87" w:rsidRPr="00ED7973">
        <w:rPr>
          <w:rFonts w:cs="Calibri"/>
          <w:lang w:val="ro-RO"/>
        </w:rPr>
        <w:t>ă</w:t>
      </w:r>
      <w:r w:rsidRPr="00386DAC">
        <w:rPr>
          <w:lang w:val="ro-RO" w:eastAsia="ro-RO"/>
        </w:rPr>
        <w:t xml:space="preserve"> v</w:t>
      </w:r>
      <w:r w:rsidR="00461A87">
        <w:rPr>
          <w:lang w:val="ro-RO" w:eastAsia="ro-RO"/>
        </w:rPr>
        <w:t xml:space="preserve">aloare, </w:t>
      </w:r>
      <w:r w:rsidR="001E3584" w:rsidRPr="001E3584">
        <w:rPr>
          <w:lang w:val="ro-RO" w:eastAsia="ro-RO"/>
        </w:rPr>
        <w:t>ș</w:t>
      </w:r>
      <w:r w:rsidR="00461A87">
        <w:rPr>
          <w:lang w:val="ro-RO" w:eastAsia="ro-RO"/>
        </w:rPr>
        <w:t>i cu prioritate maxim</w:t>
      </w:r>
      <w:r w:rsidR="00461A87" w:rsidRPr="00ED7973">
        <w:rPr>
          <w:rFonts w:cs="Calibri"/>
          <w:lang w:val="ro-RO"/>
        </w:rPr>
        <w:t>ă</w:t>
      </w:r>
      <w:r w:rsidR="00461A87">
        <w:rPr>
          <w:lang w:val="ro-RO" w:eastAsia="ro-RO"/>
        </w:rPr>
        <w:t>/</w:t>
      </w:r>
      <w:r w:rsidRPr="00386DAC">
        <w:rPr>
          <w:lang w:val="ro-RO" w:eastAsia="ro-RO"/>
        </w:rPr>
        <w:t>minim</w:t>
      </w:r>
      <w:r w:rsidR="00461A87" w:rsidRPr="00ED7973">
        <w:rPr>
          <w:rFonts w:cs="Calibri"/>
          <w:lang w:val="ro-RO"/>
        </w:rPr>
        <w:t>ă</w:t>
      </w:r>
      <w:r w:rsidRPr="00386DAC">
        <w:rPr>
          <w:lang w:val="ro-RO" w:eastAsia="ro-RO"/>
        </w:rPr>
        <w:t xml:space="preserve"> corespunz</w:t>
      </w:r>
      <w:r w:rsidR="00461A87" w:rsidRPr="00ED7973">
        <w:rPr>
          <w:rFonts w:cs="Calibri"/>
          <w:lang w:val="ro-RO"/>
        </w:rPr>
        <w:t>ă</w:t>
      </w:r>
      <w:r w:rsidRPr="00386DAC">
        <w:rPr>
          <w:lang w:val="ro-RO" w:eastAsia="ro-RO"/>
        </w:rPr>
        <w:t xml:space="preserve">toare astfel </w:t>
      </w:r>
      <w:r w:rsidR="00CF7061" w:rsidRPr="00CF7061">
        <w:rPr>
          <w:lang w:val="ro-RO" w:eastAsia="ro-RO"/>
        </w:rPr>
        <w:t>î</w:t>
      </w:r>
      <w:r w:rsidRPr="00386DAC">
        <w:rPr>
          <w:lang w:val="ro-RO" w:eastAsia="ro-RO"/>
        </w:rPr>
        <w:t>nc</w:t>
      </w:r>
      <w:r w:rsidR="001E3584" w:rsidRPr="001E3584">
        <w:rPr>
          <w:lang w:val="ro-RO" w:eastAsia="ro-RO"/>
        </w:rPr>
        <w:t>â</w:t>
      </w:r>
      <w:r w:rsidRPr="00386DAC">
        <w:rPr>
          <w:lang w:val="ro-RO" w:eastAsia="ro-RO"/>
        </w:rPr>
        <w:t>t ea sa devin</w:t>
      </w:r>
      <w:r w:rsidR="00461A87" w:rsidRPr="00ED7973">
        <w:rPr>
          <w:rFonts w:cs="Calibri"/>
          <w:lang w:val="ro-RO"/>
        </w:rPr>
        <w:t>ă</w:t>
      </w:r>
      <w:r w:rsidRPr="00386DAC">
        <w:rPr>
          <w:lang w:val="ro-RO" w:eastAsia="ro-RO"/>
        </w:rPr>
        <w:t xml:space="preserve"> rad</w:t>
      </w:r>
      <w:r w:rsidR="001E3584" w:rsidRPr="001E3584">
        <w:rPr>
          <w:lang w:val="ro-RO" w:eastAsia="ro-RO"/>
        </w:rPr>
        <w:t>ă</w:t>
      </w:r>
      <w:r w:rsidRPr="00386DAC">
        <w:rPr>
          <w:lang w:val="ro-RO" w:eastAsia="ro-RO"/>
        </w:rPr>
        <w:t>cin</w:t>
      </w:r>
      <w:r w:rsidR="00461A87" w:rsidRPr="00ED7973">
        <w:rPr>
          <w:rFonts w:cs="Calibri"/>
          <w:lang w:val="ro-RO"/>
        </w:rPr>
        <w:t>ă</w:t>
      </w:r>
      <w:r w:rsidRPr="00386DAC">
        <w:rPr>
          <w:lang w:val="ro-RO" w:eastAsia="ro-RO"/>
        </w:rPr>
        <w:t>. Dup</w:t>
      </w:r>
      <w:r w:rsidR="00461A87" w:rsidRPr="00ED7973">
        <w:rPr>
          <w:rFonts w:cs="Calibri"/>
          <w:lang w:val="ro-RO"/>
        </w:rPr>
        <w:t>ă</w:t>
      </w:r>
      <w:r w:rsidRPr="00386DAC">
        <w:rPr>
          <w:lang w:val="ro-RO" w:eastAsia="ro-RO"/>
        </w:rPr>
        <w:t xml:space="preserve"> inserarea acestui nod, fiul s</w:t>
      </w:r>
      <w:r w:rsidR="00461A87" w:rsidRPr="00ED7973">
        <w:rPr>
          <w:rFonts w:cs="Calibri"/>
          <w:lang w:val="ro-RO"/>
        </w:rPr>
        <w:t>ă</w:t>
      </w:r>
      <w:r w:rsidRPr="00386DAC">
        <w:rPr>
          <w:lang w:val="ro-RO" w:eastAsia="ro-RO"/>
        </w:rPr>
        <w:t>u st</w:t>
      </w:r>
      <w:r w:rsidR="001E3584" w:rsidRPr="001E3584">
        <w:rPr>
          <w:lang w:val="ro-RO" w:eastAsia="ro-RO"/>
        </w:rPr>
        <w:t>â</w:t>
      </w:r>
      <w:r w:rsidRPr="00386DAC">
        <w:rPr>
          <w:lang w:val="ro-RO" w:eastAsia="ro-RO"/>
        </w:rPr>
        <w:t>ng va reprezenta un Treap cu toate nodurile mai mici dec</w:t>
      </w:r>
      <w:r w:rsidR="001E3584" w:rsidRPr="001E3584">
        <w:rPr>
          <w:lang w:val="ro-RO" w:eastAsia="ro-RO"/>
        </w:rPr>
        <w:t>â</w:t>
      </w:r>
      <w:r w:rsidRPr="00386DAC">
        <w:rPr>
          <w:lang w:val="ro-RO" w:eastAsia="ro-RO"/>
        </w:rPr>
        <w:t>t valoarea respectiv</w:t>
      </w:r>
      <w:r w:rsidR="00461A87" w:rsidRPr="00ED7973">
        <w:rPr>
          <w:rFonts w:cs="Calibri"/>
          <w:lang w:val="ro-RO"/>
        </w:rPr>
        <w:t>ă</w:t>
      </w:r>
      <w:r w:rsidRPr="00386DAC">
        <w:rPr>
          <w:lang w:val="ro-RO" w:eastAsia="ro-RO"/>
        </w:rPr>
        <w:t>, si fiul drept va reprezenta un Treap cu toate nodurile mai mari dec</w:t>
      </w:r>
      <w:r w:rsidR="001E3584" w:rsidRPr="001E3584">
        <w:rPr>
          <w:lang w:val="ro-RO" w:eastAsia="ro-RO"/>
        </w:rPr>
        <w:t>â</w:t>
      </w:r>
      <w:r w:rsidRPr="00386DAC">
        <w:rPr>
          <w:lang w:val="ro-RO" w:eastAsia="ro-RO"/>
        </w:rPr>
        <w:t>t valoarea respectiv</w:t>
      </w:r>
      <w:r w:rsidR="00461A87" w:rsidRPr="00ED7973">
        <w:rPr>
          <w:rFonts w:cs="Calibri"/>
          <w:lang w:val="ro-RO"/>
        </w:rPr>
        <w:t>ă</w:t>
      </w:r>
      <w:r w:rsidRPr="00386DAC">
        <w:rPr>
          <w:lang w:val="ro-RO" w:eastAsia="ro-RO"/>
        </w:rPr>
        <w:t xml:space="preserve"> inserat</w:t>
      </w:r>
      <w:r w:rsidR="00461A87" w:rsidRPr="00ED7973">
        <w:rPr>
          <w:rFonts w:cs="Calibri"/>
          <w:lang w:val="ro-RO"/>
        </w:rPr>
        <w:t>ă</w:t>
      </w:r>
      <w:r w:rsidRPr="00386DAC">
        <w:rPr>
          <w:lang w:val="ro-RO" w:eastAsia="ro-RO"/>
        </w:rPr>
        <w:t>. Putem deci s</w:t>
      </w:r>
      <w:r w:rsidR="00461A87" w:rsidRPr="00ED7973">
        <w:rPr>
          <w:rFonts w:cs="Calibri"/>
          <w:lang w:val="ro-RO"/>
        </w:rPr>
        <w:t>ă</w:t>
      </w:r>
      <w:r w:rsidRPr="00386DAC">
        <w:rPr>
          <w:lang w:val="ro-RO" w:eastAsia="ro-RO"/>
        </w:rPr>
        <w:t xml:space="preserve"> </w:t>
      </w:r>
      <w:r w:rsidR="00CF7061" w:rsidRPr="00CF7061">
        <w:rPr>
          <w:lang w:val="ro-RO" w:eastAsia="ro-RO"/>
        </w:rPr>
        <w:t>î</w:t>
      </w:r>
      <w:r w:rsidRPr="00386DAC">
        <w:rPr>
          <w:lang w:val="ro-RO" w:eastAsia="ro-RO"/>
        </w:rPr>
        <w:t>l separ</w:t>
      </w:r>
      <w:r w:rsidR="00461A87" w:rsidRPr="00ED7973">
        <w:rPr>
          <w:rFonts w:cs="Calibri"/>
          <w:lang w:val="ro-RO"/>
        </w:rPr>
        <w:t>ă</w:t>
      </w:r>
      <w:r w:rsidRPr="00386DAC">
        <w:rPr>
          <w:lang w:val="ro-RO" w:eastAsia="ro-RO"/>
        </w:rPr>
        <w:t>m in dou</w:t>
      </w:r>
      <w:r w:rsidR="00461A87" w:rsidRPr="00ED7973">
        <w:rPr>
          <w:rFonts w:cs="Calibri"/>
          <w:lang w:val="ro-RO"/>
        </w:rPr>
        <w:t>ă</w:t>
      </w:r>
      <w:r w:rsidRPr="00386DAC">
        <w:rPr>
          <w:lang w:val="ro-RO" w:eastAsia="ro-RO"/>
        </w:rPr>
        <w:t xml:space="preserve"> subtreapuri, Trstang </w:t>
      </w:r>
      <w:r w:rsidR="001E3584" w:rsidRPr="001E3584">
        <w:rPr>
          <w:lang w:val="ro-RO" w:eastAsia="ro-RO"/>
        </w:rPr>
        <w:t>ș</w:t>
      </w:r>
      <w:r w:rsidRPr="00386DAC">
        <w:rPr>
          <w:lang w:val="ro-RO" w:eastAsia="ro-RO"/>
        </w:rPr>
        <w:t>i Trdrept.</w:t>
      </w:r>
    </w:p>
    <w:p w14:paraId="25BBDBC2" w14:textId="77777777" w:rsidR="00386DAC" w:rsidRPr="00386DAC" w:rsidRDefault="00386DAC" w:rsidP="00386DAC">
      <w:pPr>
        <w:pStyle w:val="Paragraf"/>
        <w:rPr>
          <w:rFonts w:cs="Times New Roman"/>
          <w:sz w:val="24"/>
          <w:szCs w:val="24"/>
          <w:lang w:val="ro-RO" w:eastAsia="ro-RO"/>
        </w:rPr>
      </w:pPr>
    </w:p>
    <w:p w14:paraId="32EA5EB2" w14:textId="77777777" w:rsidR="00386DAC" w:rsidRPr="00386DAC" w:rsidRDefault="00386DAC" w:rsidP="00386DAC">
      <w:pPr>
        <w:pStyle w:val="Paragraf"/>
        <w:rPr>
          <w:rFonts w:cs="Times New Roman"/>
          <w:sz w:val="24"/>
          <w:szCs w:val="24"/>
          <w:lang w:val="ro-RO" w:eastAsia="ro-RO"/>
        </w:rPr>
      </w:pPr>
      <w:r w:rsidRPr="00386DAC">
        <w:rPr>
          <w:lang w:val="ro-RO" w:eastAsia="ro-RO"/>
        </w:rPr>
        <w:t>Opera</w:t>
      </w:r>
      <w:r w:rsidR="00461A87">
        <w:rPr>
          <w:lang w:val="ro-RO" w:eastAsia="ro-RO"/>
        </w:rPr>
        <w:t>t</w:t>
      </w:r>
      <w:r w:rsidRPr="00386DAC">
        <w:rPr>
          <w:lang w:val="ro-RO" w:eastAsia="ro-RO"/>
        </w:rPr>
        <w:t>ia de Join, une</w:t>
      </w:r>
      <w:r w:rsidR="001E3584" w:rsidRPr="001E3584">
        <w:rPr>
          <w:lang w:val="ro-RO" w:eastAsia="ro-RO"/>
        </w:rPr>
        <w:t>ș</w:t>
      </w:r>
      <w:r w:rsidRPr="00386DAC">
        <w:rPr>
          <w:lang w:val="ro-RO" w:eastAsia="ro-RO"/>
        </w:rPr>
        <w:t>te dou</w:t>
      </w:r>
      <w:r w:rsidR="00461A87" w:rsidRPr="00ED7973">
        <w:rPr>
          <w:rFonts w:cs="Calibri"/>
          <w:lang w:val="ro-RO"/>
        </w:rPr>
        <w:t>ă</w:t>
      </w:r>
      <w:r w:rsidRPr="00386DAC">
        <w:rPr>
          <w:lang w:val="ro-RO" w:eastAsia="ro-RO"/>
        </w:rPr>
        <w:t xml:space="preserve"> treap-uri </w:t>
      </w:r>
      <w:r w:rsidR="00CF7061" w:rsidRPr="00CF7061">
        <w:rPr>
          <w:lang w:val="ro-RO" w:eastAsia="ro-RO"/>
        </w:rPr>
        <w:t>î</w:t>
      </w:r>
      <w:r w:rsidRPr="00386DAC">
        <w:rPr>
          <w:lang w:val="ro-RO" w:eastAsia="ro-RO"/>
        </w:rPr>
        <w:t xml:space="preserve">n unul singur </w:t>
      </w:r>
      <w:r w:rsidR="00CF7061" w:rsidRPr="00CF7061">
        <w:rPr>
          <w:lang w:val="ro-RO" w:eastAsia="ro-RO"/>
        </w:rPr>
        <w:t>î</w:t>
      </w:r>
      <w:r w:rsidRPr="00386DAC">
        <w:rPr>
          <w:lang w:val="ro-RO" w:eastAsia="ro-RO"/>
        </w:rPr>
        <w:t>n felul urm</w:t>
      </w:r>
      <w:r w:rsidR="00461A87" w:rsidRPr="00ED7973">
        <w:rPr>
          <w:rFonts w:cs="Calibri"/>
          <w:lang w:val="ro-RO"/>
        </w:rPr>
        <w:t>ă</w:t>
      </w:r>
      <w:r w:rsidRPr="00386DAC">
        <w:rPr>
          <w:lang w:val="ro-RO" w:eastAsia="ro-RO"/>
        </w:rPr>
        <w:t>tor: cre</w:t>
      </w:r>
      <w:r w:rsidR="00461A87" w:rsidRPr="00ED7973">
        <w:rPr>
          <w:rFonts w:cs="Calibri"/>
          <w:lang w:val="ro-RO"/>
        </w:rPr>
        <w:t>ă</w:t>
      </w:r>
      <w:r w:rsidRPr="00386DAC">
        <w:rPr>
          <w:lang w:val="ro-RO" w:eastAsia="ro-RO"/>
        </w:rPr>
        <w:t>m un nou nod, care s</w:t>
      </w:r>
      <w:r w:rsidR="00461A87" w:rsidRPr="00ED7973">
        <w:rPr>
          <w:rFonts w:cs="Calibri"/>
          <w:lang w:val="ro-RO"/>
        </w:rPr>
        <w:t>ă</w:t>
      </w:r>
      <w:r w:rsidRPr="00386DAC">
        <w:rPr>
          <w:lang w:val="ro-RO" w:eastAsia="ro-RO"/>
        </w:rPr>
        <w:t xml:space="preserve"> aib</w:t>
      </w:r>
      <w:r w:rsidR="00461A87" w:rsidRPr="00ED7973">
        <w:rPr>
          <w:rFonts w:cs="Calibri"/>
          <w:lang w:val="ro-RO"/>
        </w:rPr>
        <w:t>ă</w:t>
      </w:r>
      <w:r w:rsidRPr="00386DAC">
        <w:rPr>
          <w:lang w:val="ro-RO" w:eastAsia="ro-RO"/>
        </w:rPr>
        <w:t xml:space="preserve"> drept valoare infinit, si prioritate maxim</w:t>
      </w:r>
      <w:r w:rsidR="00461A87" w:rsidRPr="00ED7973">
        <w:rPr>
          <w:rFonts w:cs="Calibri"/>
          <w:lang w:val="ro-RO"/>
        </w:rPr>
        <w:t>ă</w:t>
      </w:r>
      <w:r w:rsidRPr="00386DAC">
        <w:rPr>
          <w:lang w:val="ro-RO" w:eastAsia="ro-RO"/>
        </w:rPr>
        <w:t>/minim</w:t>
      </w:r>
      <w:r w:rsidR="00461A87" w:rsidRPr="00ED7973">
        <w:rPr>
          <w:rFonts w:cs="Calibri"/>
          <w:lang w:val="ro-RO"/>
        </w:rPr>
        <w:t>ă</w:t>
      </w:r>
      <w:r w:rsidRPr="00386DAC">
        <w:rPr>
          <w:lang w:val="ro-RO" w:eastAsia="ro-RO"/>
        </w:rPr>
        <w:t xml:space="preserve"> </w:t>
      </w:r>
      <w:r w:rsidR="00CF7061" w:rsidRPr="00CF7061">
        <w:rPr>
          <w:lang w:val="ro-RO" w:eastAsia="ro-RO"/>
        </w:rPr>
        <w:t>î</w:t>
      </w:r>
      <w:r w:rsidRPr="00386DAC">
        <w:rPr>
          <w:lang w:val="ro-RO" w:eastAsia="ro-RO"/>
        </w:rPr>
        <w:t xml:space="preserve">n functie de tipul heapului. Acest nod nou, va avea ca fiu drept </w:t>
      </w:r>
      <w:r w:rsidR="001E3584" w:rsidRPr="001E3584">
        <w:rPr>
          <w:lang w:val="ro-RO" w:eastAsia="ro-RO"/>
        </w:rPr>
        <w:t>ș</w:t>
      </w:r>
      <w:r w:rsidRPr="00386DAC">
        <w:rPr>
          <w:lang w:val="ro-RO" w:eastAsia="ro-RO"/>
        </w:rPr>
        <w:t>i fiu st</w:t>
      </w:r>
      <w:r w:rsidR="00E4453D" w:rsidRPr="00E4453D">
        <w:rPr>
          <w:lang w:val="ro-RO" w:eastAsia="ro-RO"/>
        </w:rPr>
        <w:t>â</w:t>
      </w:r>
      <w:r w:rsidRPr="00386DAC">
        <w:rPr>
          <w:lang w:val="ro-RO" w:eastAsia="ro-RO"/>
        </w:rPr>
        <w:t>ng cele dou</w:t>
      </w:r>
      <w:r w:rsidR="00461A87" w:rsidRPr="00ED7973">
        <w:rPr>
          <w:rFonts w:cs="Calibri"/>
          <w:lang w:val="ro-RO"/>
        </w:rPr>
        <w:t>ă</w:t>
      </w:r>
      <w:r w:rsidRPr="00386DAC">
        <w:rPr>
          <w:lang w:val="ro-RO" w:eastAsia="ro-RO"/>
        </w:rPr>
        <w:t xml:space="preserve"> Treap</w:t>
      </w:r>
      <w:r w:rsidR="00461A87">
        <w:rPr>
          <w:lang w:val="ro-RO" w:eastAsia="ro-RO"/>
        </w:rPr>
        <w:t>-</w:t>
      </w:r>
      <w:r w:rsidRPr="00386DAC">
        <w:rPr>
          <w:lang w:val="ro-RO" w:eastAsia="ro-RO"/>
        </w:rPr>
        <w:t>uri in ordinea corect</w:t>
      </w:r>
      <w:r w:rsidR="00461A87" w:rsidRPr="00ED7973">
        <w:rPr>
          <w:rFonts w:cs="Calibri"/>
          <w:lang w:val="ro-RO"/>
        </w:rPr>
        <w:t>ă</w:t>
      </w:r>
      <w:r w:rsidRPr="00386DAC">
        <w:rPr>
          <w:lang w:val="ro-RO" w:eastAsia="ro-RO"/>
        </w:rPr>
        <w:t xml:space="preserve"> pentru a respecta proprietatea de arbore binar de c</w:t>
      </w:r>
      <w:r w:rsidR="00461A87" w:rsidRPr="00ED7973">
        <w:rPr>
          <w:rFonts w:cs="Calibri"/>
          <w:lang w:val="ro-RO"/>
        </w:rPr>
        <w:t>ă</w:t>
      </w:r>
      <w:r w:rsidRPr="00386DAC">
        <w:rPr>
          <w:lang w:val="ro-RO" w:eastAsia="ro-RO"/>
        </w:rPr>
        <w:t>utare. Apel</w:t>
      </w:r>
      <w:r w:rsidR="00E4453D" w:rsidRPr="00E4453D">
        <w:rPr>
          <w:lang w:val="ro-RO" w:eastAsia="ro-RO"/>
        </w:rPr>
        <w:t>â</w:t>
      </w:r>
      <w:r w:rsidRPr="00386DAC">
        <w:rPr>
          <w:lang w:val="ro-RO" w:eastAsia="ro-RO"/>
        </w:rPr>
        <w:t xml:space="preserve">nd </w:t>
      </w:r>
      <w:r w:rsidR="001A388F">
        <w:rPr>
          <w:lang w:val="ro-RO" w:eastAsia="ro-RO"/>
        </w:rPr>
        <w:t>funcţia</w:t>
      </w:r>
      <w:r w:rsidRPr="00386DAC">
        <w:rPr>
          <w:lang w:val="ro-RO" w:eastAsia="ro-RO"/>
        </w:rPr>
        <w:t xml:space="preserve"> de </w:t>
      </w:r>
      <w:r w:rsidR="001E3584" w:rsidRPr="001E3584">
        <w:rPr>
          <w:lang w:val="ro-RO" w:eastAsia="ro-RO"/>
        </w:rPr>
        <w:t>ș</w:t>
      </w:r>
      <w:r w:rsidRPr="00386DAC">
        <w:rPr>
          <w:lang w:val="ro-RO" w:eastAsia="ro-RO"/>
        </w:rPr>
        <w:t>tergere pentru r</w:t>
      </w:r>
      <w:r w:rsidR="001E3584" w:rsidRPr="001E3584">
        <w:rPr>
          <w:lang w:val="ro-RO" w:eastAsia="ro-RO"/>
        </w:rPr>
        <w:t>ă</w:t>
      </w:r>
      <w:r w:rsidRPr="00386DAC">
        <w:rPr>
          <w:lang w:val="ro-RO" w:eastAsia="ro-RO"/>
        </w:rPr>
        <w:t>d</w:t>
      </w:r>
      <w:r w:rsidR="001E3584" w:rsidRPr="001E3584">
        <w:rPr>
          <w:lang w:val="ro-RO" w:eastAsia="ro-RO"/>
        </w:rPr>
        <w:t>ă</w:t>
      </w:r>
      <w:r w:rsidRPr="00386DAC">
        <w:rPr>
          <w:lang w:val="ro-RO" w:eastAsia="ro-RO"/>
        </w:rPr>
        <w:t>cin</w:t>
      </w:r>
      <w:r w:rsidR="00461A87" w:rsidRPr="00ED7973">
        <w:rPr>
          <w:rFonts w:cs="Calibri"/>
          <w:lang w:val="ro-RO"/>
        </w:rPr>
        <w:t>ă</w:t>
      </w:r>
      <w:r w:rsidRPr="00386DAC">
        <w:rPr>
          <w:lang w:val="ro-RO" w:eastAsia="ro-RO"/>
        </w:rPr>
        <w:t>, vom obtine treap-ul ce reprezint</w:t>
      </w:r>
      <w:r w:rsidR="007A5AF2" w:rsidRPr="00ED7973">
        <w:rPr>
          <w:rFonts w:cs="Calibri"/>
          <w:lang w:val="ro-RO"/>
        </w:rPr>
        <w:t>ă</w:t>
      </w:r>
      <w:r w:rsidRPr="00386DAC">
        <w:rPr>
          <w:lang w:val="ro-RO" w:eastAsia="ro-RO"/>
        </w:rPr>
        <w:t xml:space="preserve"> rezulta</w:t>
      </w:r>
      <w:r w:rsidR="00E4453D">
        <w:rPr>
          <w:lang w:val="ro-RO" w:eastAsia="ro-RO"/>
        </w:rPr>
        <w:t>t</w:t>
      </w:r>
      <w:r w:rsidRPr="00386DAC">
        <w:rPr>
          <w:lang w:val="ro-RO" w:eastAsia="ro-RO"/>
        </w:rPr>
        <w:t>ul uniunii celor dou</w:t>
      </w:r>
      <w:r w:rsidR="00461A87" w:rsidRPr="00ED7973">
        <w:rPr>
          <w:rFonts w:cs="Calibri"/>
          <w:lang w:val="ro-RO"/>
        </w:rPr>
        <w:t>ă</w:t>
      </w:r>
      <w:r w:rsidRPr="00386DAC">
        <w:rPr>
          <w:lang w:val="ro-RO" w:eastAsia="ro-RO"/>
        </w:rPr>
        <w:t xml:space="preserve"> treapuri.</w:t>
      </w:r>
    </w:p>
    <w:p w14:paraId="643F9580" w14:textId="77777777" w:rsidR="00386DAC" w:rsidRDefault="00386DAC" w:rsidP="00386DAC">
      <w:pPr>
        <w:pStyle w:val="Paragraf"/>
      </w:pPr>
      <w:r w:rsidRPr="00386DAC">
        <w:rPr>
          <w:rFonts w:cs="Times New Roman"/>
          <w:sz w:val="24"/>
          <w:szCs w:val="24"/>
          <w:lang w:val="ro-RO" w:eastAsia="ro-RO"/>
        </w:rPr>
        <w:br/>
      </w:r>
      <w:r>
        <w:t xml:space="preserve">Cod </w:t>
      </w:r>
      <w:proofErr w:type="spellStart"/>
      <w:r>
        <w:t>sursa</w:t>
      </w:r>
      <w:proofErr w:type="spellEnd"/>
      <w:r>
        <w:t>:</w:t>
      </w:r>
    </w:p>
    <w:p w14:paraId="76572A3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#include &lt;bits/stdc++.h&gt;</w:t>
      </w:r>
    </w:p>
    <w:p w14:paraId="08FC3EBB"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4FFF340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#define INF 0x3f3f3f3f</w:t>
      </w:r>
    </w:p>
    <w:p w14:paraId="0C7B847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7995FBE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using</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namespace</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std;</w:t>
      </w:r>
    </w:p>
    <w:p w14:paraId="09EEE1D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2C5A725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class</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Treap{</w:t>
      </w:r>
    </w:p>
    <w:p w14:paraId="24E10B6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public:</w:t>
      </w:r>
    </w:p>
    <w:p w14:paraId="6880720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inf;</w:t>
      </w:r>
    </w:p>
    <w:p w14:paraId="22A31BB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priority;</w:t>
      </w:r>
    </w:p>
    <w:p w14:paraId="666ACC3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 *st,*dr;</w:t>
      </w:r>
    </w:p>
    <w:p w14:paraId="2A283AA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w:t>
      </w:r>
    </w:p>
    <w:p w14:paraId="64601EF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st = dr = NULL;</w:t>
      </w:r>
    </w:p>
    <w:p w14:paraId="5690F04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inf = priority = 0;</w:t>
      </w:r>
    </w:p>
    <w:p w14:paraId="115F9C8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1C03D53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Treap(const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&amp;inf,const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&amp;prio, Treap *st, Treap *dr){</w:t>
      </w:r>
    </w:p>
    <w:p w14:paraId="5A18268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this-&gt;inf = inf;</w:t>
      </w:r>
    </w:p>
    <w:p w14:paraId="6B89F62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lastRenderedPageBreak/>
        <w:t>        this-&gt;priority = prio;</w:t>
      </w:r>
    </w:p>
    <w:p w14:paraId="26B6425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this-&gt;st = st;</w:t>
      </w:r>
    </w:p>
    <w:p w14:paraId="391ADDC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this-&gt;dr = dr;</w:t>
      </w:r>
    </w:p>
    <w:p w14:paraId="56BB695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6EC5427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092AAF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35B67FC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Treap *Null, *Root;</w:t>
      </w:r>
    </w:p>
    <w:p w14:paraId="354FF2C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5721395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Init(){</w:t>
      </w:r>
    </w:p>
    <w:p w14:paraId="30A2C82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srand((unsigned)time(0));</w:t>
      </w:r>
    </w:p>
    <w:p w14:paraId="6FE472E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Null = new</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Treap(0,-INF,NULL,NULL);</w:t>
      </w:r>
    </w:p>
    <w:p w14:paraId="2A19DF3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Root = Null;</w:t>
      </w:r>
    </w:p>
    <w:p w14:paraId="3D960BC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404F1C0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35F3E62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Rotate_left(Treap *&amp;T)</w:t>
      </w:r>
    </w:p>
    <w:p w14:paraId="68D05DC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1CAB44D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 *aux = T-&gt;dr;</w:t>
      </w:r>
    </w:p>
    <w:p w14:paraId="717C848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T-&gt;dr = aux-&gt;st;</w:t>
      </w:r>
    </w:p>
    <w:p w14:paraId="50F5377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aux-&gt;st = T;</w:t>
      </w:r>
    </w:p>
    <w:p w14:paraId="6A5E876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 = aux;</w:t>
      </w:r>
    </w:p>
    <w:p w14:paraId="477D882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35DE4007"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2A4B14E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Rotate_right(Treap *&amp;T)</w:t>
      </w:r>
    </w:p>
    <w:p w14:paraId="1D6E8D6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3533A94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 *aux = T-&gt;st;</w:t>
      </w:r>
    </w:p>
    <w:p w14:paraId="19F28C4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T-&gt;st = aux-&gt;dr;</w:t>
      </w:r>
    </w:p>
    <w:p w14:paraId="08FC0DB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aux-&gt;dr = T;</w:t>
      </w:r>
    </w:p>
    <w:p w14:paraId="48A7908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 = aux;</w:t>
      </w:r>
    </w:p>
    <w:p w14:paraId="5F6083D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14AE2E5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7935712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Equilibrum(Treap *&amp;T)</w:t>
      </w:r>
    </w:p>
    <w:p w14:paraId="124327C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35590CA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if(T-&gt;priority &lt; T-&gt;st-&gt;priority)</w:t>
      </w:r>
    </w:p>
    <w:p w14:paraId="34482277"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Rotate_right(T);</w:t>
      </w:r>
    </w:p>
    <w:p w14:paraId="4E5EEBF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else</w:t>
      </w:r>
    </w:p>
    <w:p w14:paraId="2A907B6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if(T-&gt;priority &lt; T-&gt;dr-&gt;priority)</w:t>
      </w:r>
    </w:p>
    <w:p w14:paraId="03DA786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Rotate_left(T);</w:t>
      </w:r>
    </w:p>
    <w:p w14:paraId="6F4AEA47"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80A893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373F2B0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Insert(Treap *&amp;T,const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&amp;info,const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&amp;prio){</w:t>
      </w:r>
    </w:p>
    <w:p w14:paraId="0D632EF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 == Null){</w:t>
      </w:r>
    </w:p>
    <w:p w14:paraId="310CCD9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 = new</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Treap(info,prio,Null,Null);</w:t>
      </w:r>
    </w:p>
    <w:p w14:paraId="5338AF6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p>
    <w:p w14:paraId="40AD616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567D75B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261ADA0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if(T-&gt;inf &gt; info)</w:t>
      </w:r>
    </w:p>
    <w:p w14:paraId="6F2A4C5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Insert(T-&gt;st,info,prio);</w:t>
      </w:r>
    </w:p>
    <w:p w14:paraId="44BFF96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else</w:t>
      </w:r>
    </w:p>
    <w:p w14:paraId="13D0B79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Insert(T-&gt;dr,info,prio);</w:t>
      </w:r>
    </w:p>
    <w:p w14:paraId="49210D4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Equilibrum(T);</w:t>
      </w:r>
    </w:p>
    <w:p w14:paraId="14063CD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4E5825B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26AAFC9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Treap* Find (Treap *&amp;T, 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value)</w:t>
      </w:r>
    </w:p>
    <w:p w14:paraId="08A958B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63BE3EB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 == Null || T-&gt;inf == value)</w:t>
      </w:r>
    </w:p>
    <w:p w14:paraId="147926E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T;</w:t>
      </w:r>
    </w:p>
    <w:p w14:paraId="06D67B1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if(T-&gt;inf &gt; value)</w:t>
      </w:r>
    </w:p>
    <w:p w14:paraId="6D3D991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Find(T-&gt;st,value);</w:t>
      </w:r>
    </w:p>
    <w:p w14:paraId="6F260E5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Find(T-&gt;dr,value);</w:t>
      </w:r>
    </w:p>
    <w:p w14:paraId="220138D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3EE2EC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038460C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Delete(Treap *&amp;T, const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&amp;value)</w:t>
      </w:r>
    </w:p>
    <w:p w14:paraId="0880A04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4990DD2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if(T-&gt;inf &gt; value)</w:t>
      </w:r>
    </w:p>
    <w:p w14:paraId="55808DC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Delete(T-&gt;st,value);</w:t>
      </w:r>
    </w:p>
    <w:p w14:paraId="3FCB49F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else</w:t>
      </w:r>
    </w:p>
    <w:p w14:paraId="74E106DB"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if(T-&gt;inf &lt; value)</w:t>
      </w:r>
    </w:p>
    <w:p w14:paraId="77D0EB0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lastRenderedPageBreak/>
        <w:t>            Delete(T-&gt;dr,value);</w:t>
      </w:r>
    </w:p>
    <w:p w14:paraId="24D4717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else</w:t>
      </w:r>
    </w:p>
    <w:p w14:paraId="0512801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31C87DE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if(T-&gt;st == Null &amp;&amp; T-&gt;dr == Null)</w:t>
      </w:r>
    </w:p>
    <w:p w14:paraId="739292FB"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591D8A6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 *aux = T;</w:t>
      </w:r>
    </w:p>
    <w:p w14:paraId="5D52E4A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 = Null;</w:t>
      </w:r>
    </w:p>
    <w:p w14:paraId="501BFCEB"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delete</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aux;</w:t>
      </w:r>
    </w:p>
    <w:p w14:paraId="5CC29A1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p>
    <w:p w14:paraId="309D37B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1A6F7AD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41C9552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if(T-&gt;st-&gt;priority &lt; T-&gt;dr-&gt;priority){</w:t>
      </w:r>
    </w:p>
    <w:p w14:paraId="63D40C4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Rotate_left(T);</w:t>
      </w:r>
    </w:p>
    <w:p w14:paraId="58E82DE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Delete(T-&gt;st,value);</w:t>
      </w:r>
    </w:p>
    <w:p w14:paraId="5E36BC0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}else{</w:t>
      </w:r>
    </w:p>
    <w:p w14:paraId="74D85E1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Rotate_right(T);</w:t>
      </w:r>
    </w:p>
    <w:p w14:paraId="2B9D7FE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Delete(T-&gt;dr,value);</w:t>
      </w:r>
    </w:p>
    <w:p w14:paraId="543F9C2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27564D9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34EBC0B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534D406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55AC053B"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Split(Treap *&amp;T,Treap *&amp;T1,Treap *&amp;T2,int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value)</w:t>
      </w:r>
    </w:p>
    <w:p w14:paraId="43519E8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D3B385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Insert(T,value,2*INF);</w:t>
      </w:r>
    </w:p>
    <w:p w14:paraId="53ED749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T1 = T-&gt;st;</w:t>
      </w:r>
    </w:p>
    <w:p w14:paraId="579F936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T2 = T-&gt;dr;</w:t>
      </w:r>
    </w:p>
    <w:p w14:paraId="1FE6FDF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 *aux;</w:t>
      </w:r>
    </w:p>
    <w:p w14:paraId="7BA97F8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aux = T;</w:t>
      </w:r>
    </w:p>
    <w:p w14:paraId="308E9B5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 = Null;</w:t>
      </w:r>
    </w:p>
    <w:p w14:paraId="69E91F4E"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delete</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aux;</w:t>
      </w:r>
    </w:p>
    <w:p w14:paraId="2F62EBF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010373D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7C80DF4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Join(Treap *&amp;T,Treap *&amp;T1, Treap *&amp;T2)</w:t>
      </w:r>
    </w:p>
    <w:p w14:paraId="770228D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8E4BBB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 = new</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Treap(2*INF,2*INF,T1,T2);</w:t>
      </w:r>
    </w:p>
    <w:p w14:paraId="6A01EA3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Delete(T,2*INF);</w:t>
      </w:r>
    </w:p>
    <w:p w14:paraId="66841E0B"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Treap *aux1,*aux2;</w:t>
      </w:r>
    </w:p>
    <w:p w14:paraId="75817DC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T1 = T2 = Null;</w:t>
      </w:r>
    </w:p>
    <w:p w14:paraId="03C46B09"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14ADD1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500F696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void</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SRD(Treap *&amp;T){</w:t>
      </w:r>
    </w:p>
    <w:p w14:paraId="7A4B964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if(T == Null)</w:t>
      </w:r>
    </w:p>
    <w:p w14:paraId="40D0A697"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p>
    <w:p w14:paraId="1F93BA5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SRD(T-&gt;st);</w:t>
      </w:r>
    </w:p>
    <w:p w14:paraId="015F3F2C"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printf("%d ",T-&gt;inf);</w:t>
      </w:r>
    </w:p>
    <w:p w14:paraId="3E071FA0"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SRD(T-&gt;dr);</w:t>
      </w:r>
    </w:p>
    <w:p w14:paraId="3255102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04594AA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709117F8"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main()</w:t>
      </w:r>
    </w:p>
    <w:p w14:paraId="09516D3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13D8CFF3"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Init();</w:t>
      </w:r>
    </w:p>
    <w:p w14:paraId="7FAE4A6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5C6878C7"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freopen("algsort.in","r",stdin);</w:t>
      </w:r>
    </w:p>
    <w:p w14:paraId="2EEE48C7"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freopen("algsort.out","w",stdout);</w:t>
      </w:r>
    </w:p>
    <w:p w14:paraId="066AD60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4BA0CAC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N,x,pr;</w:t>
      </w:r>
    </w:p>
    <w:p w14:paraId="72908CD5"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scanf("%d",&amp;N);</w:t>
      </w:r>
    </w:p>
    <w:p w14:paraId="2E77C55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for(int</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i = 1; i &lt;= N; ++i)</w:t>
      </w:r>
    </w:p>
    <w:p w14:paraId="43DA34C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2526B904"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scanf("%d",&amp;x);</w:t>
      </w:r>
    </w:p>
    <w:p w14:paraId="59948D51"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pr = rand();</w:t>
      </w:r>
    </w:p>
    <w:p w14:paraId="32FE457A"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Insert(Root,x,pr);</w:t>
      </w:r>
    </w:p>
    <w:p w14:paraId="5FBC261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w:t>
      </w:r>
    </w:p>
    <w:p w14:paraId="500F5412"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SRD(Root);</w:t>
      </w:r>
    </w:p>
    <w:p w14:paraId="77190416"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ascii="Times New Roman" w:eastAsia="Times New Roman" w:hAnsi="Times New Roman" w:cs="Times New Roman"/>
          <w:sz w:val="24"/>
          <w:szCs w:val="24"/>
          <w:lang w:val="ro-RO" w:eastAsia="ro-RO"/>
        </w:rPr>
        <w:t> </w:t>
      </w:r>
    </w:p>
    <w:p w14:paraId="15BEC01F"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    return</w:t>
      </w:r>
      <w:r w:rsidRPr="00386DAC">
        <w:rPr>
          <w:rFonts w:ascii="Times New Roman" w:eastAsia="Times New Roman" w:hAnsi="Times New Roman" w:cs="Times New Roman"/>
          <w:sz w:val="24"/>
          <w:szCs w:val="24"/>
          <w:lang w:val="ro-RO" w:eastAsia="ro-RO"/>
        </w:rPr>
        <w:t xml:space="preserve"> </w:t>
      </w:r>
      <w:r w:rsidRPr="00386DAC">
        <w:rPr>
          <w:rFonts w:eastAsia="Times New Roman"/>
          <w:lang w:val="ro-RO" w:eastAsia="ro-RO"/>
        </w:rPr>
        <w:t>0;</w:t>
      </w:r>
    </w:p>
    <w:p w14:paraId="51DD301D" w14:textId="77777777" w:rsidR="00386DAC" w:rsidRPr="00386DAC" w:rsidRDefault="00386DAC" w:rsidP="00386DAC">
      <w:pPr>
        <w:pStyle w:val="Cod"/>
        <w:rPr>
          <w:rFonts w:ascii="Times New Roman" w:eastAsia="Times New Roman" w:hAnsi="Times New Roman" w:cs="Times New Roman"/>
          <w:sz w:val="24"/>
          <w:szCs w:val="24"/>
          <w:lang w:val="ro-RO" w:eastAsia="ro-RO"/>
        </w:rPr>
      </w:pPr>
      <w:r w:rsidRPr="00386DAC">
        <w:rPr>
          <w:rFonts w:eastAsia="Times New Roman"/>
          <w:lang w:val="ro-RO" w:eastAsia="ro-RO"/>
        </w:rPr>
        <w:t>}</w:t>
      </w:r>
    </w:p>
    <w:p w14:paraId="2D8BB3FC" w14:textId="77777777" w:rsidR="00386DAC" w:rsidRPr="00E47CCE" w:rsidRDefault="00386DAC" w:rsidP="00386DAC">
      <w:pPr>
        <w:pStyle w:val="Paragraf"/>
      </w:pPr>
    </w:p>
    <w:sectPr w:rsidR="00386DAC" w:rsidRPr="00E47CCE">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6415C" w14:textId="77777777" w:rsidR="008A790D" w:rsidRDefault="008A790D" w:rsidP="0066392B">
      <w:pPr>
        <w:spacing w:after="0" w:line="240" w:lineRule="auto"/>
      </w:pPr>
      <w:r>
        <w:separator/>
      </w:r>
    </w:p>
  </w:endnote>
  <w:endnote w:type="continuationSeparator" w:id="0">
    <w:p w14:paraId="07736BDA" w14:textId="77777777" w:rsidR="008A790D" w:rsidRDefault="008A790D" w:rsidP="0066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567179"/>
      <w:docPartObj>
        <w:docPartGallery w:val="Page Numbers (Bottom of Page)"/>
        <w:docPartUnique/>
      </w:docPartObj>
    </w:sdtPr>
    <w:sdtEndPr>
      <w:rPr>
        <w:noProof/>
      </w:rPr>
    </w:sdtEndPr>
    <w:sdtContent>
      <w:p w14:paraId="2900942E" w14:textId="77777777" w:rsidR="0048345E" w:rsidRDefault="0048345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64178D0" w14:textId="77777777" w:rsidR="0048345E" w:rsidRDefault="0048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0CC9F" w14:textId="77777777" w:rsidR="008A790D" w:rsidRDefault="008A790D" w:rsidP="0066392B">
      <w:pPr>
        <w:spacing w:after="0" w:line="240" w:lineRule="auto"/>
      </w:pPr>
      <w:r>
        <w:separator/>
      </w:r>
    </w:p>
  </w:footnote>
  <w:footnote w:type="continuationSeparator" w:id="0">
    <w:p w14:paraId="7B6166FE" w14:textId="77777777" w:rsidR="008A790D" w:rsidRDefault="008A790D" w:rsidP="0066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D52"/>
    <w:multiLevelType w:val="hybridMultilevel"/>
    <w:tmpl w:val="EC0C1802"/>
    <w:lvl w:ilvl="0" w:tplc="C9EE3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41EA1"/>
    <w:multiLevelType w:val="hybridMultilevel"/>
    <w:tmpl w:val="58784818"/>
    <w:lvl w:ilvl="0" w:tplc="32904E40">
      <w:start w:val="1"/>
      <w:numFmt w:val="bullet"/>
      <w:lvlText w:val="•"/>
      <w:lvlJc w:val="left"/>
      <w:pPr>
        <w:tabs>
          <w:tab w:val="num" w:pos="720"/>
        </w:tabs>
        <w:ind w:left="720" w:hanging="360"/>
      </w:pPr>
      <w:rPr>
        <w:rFonts w:ascii="Times New Roman" w:hAnsi="Times New Roman" w:hint="default"/>
      </w:rPr>
    </w:lvl>
    <w:lvl w:ilvl="1" w:tplc="859ACF66" w:tentative="1">
      <w:start w:val="1"/>
      <w:numFmt w:val="bullet"/>
      <w:lvlText w:val="•"/>
      <w:lvlJc w:val="left"/>
      <w:pPr>
        <w:tabs>
          <w:tab w:val="num" w:pos="1440"/>
        </w:tabs>
        <w:ind w:left="1440" w:hanging="360"/>
      </w:pPr>
      <w:rPr>
        <w:rFonts w:ascii="Times New Roman" w:hAnsi="Times New Roman" w:hint="default"/>
      </w:rPr>
    </w:lvl>
    <w:lvl w:ilvl="2" w:tplc="20DCF2AE" w:tentative="1">
      <w:start w:val="1"/>
      <w:numFmt w:val="bullet"/>
      <w:lvlText w:val="•"/>
      <w:lvlJc w:val="left"/>
      <w:pPr>
        <w:tabs>
          <w:tab w:val="num" w:pos="2160"/>
        </w:tabs>
        <w:ind w:left="2160" w:hanging="360"/>
      </w:pPr>
      <w:rPr>
        <w:rFonts w:ascii="Times New Roman" w:hAnsi="Times New Roman" w:hint="default"/>
      </w:rPr>
    </w:lvl>
    <w:lvl w:ilvl="3" w:tplc="97C6086E" w:tentative="1">
      <w:start w:val="1"/>
      <w:numFmt w:val="bullet"/>
      <w:lvlText w:val="•"/>
      <w:lvlJc w:val="left"/>
      <w:pPr>
        <w:tabs>
          <w:tab w:val="num" w:pos="2880"/>
        </w:tabs>
        <w:ind w:left="2880" w:hanging="360"/>
      </w:pPr>
      <w:rPr>
        <w:rFonts w:ascii="Times New Roman" w:hAnsi="Times New Roman" w:hint="default"/>
      </w:rPr>
    </w:lvl>
    <w:lvl w:ilvl="4" w:tplc="E45A158C" w:tentative="1">
      <w:start w:val="1"/>
      <w:numFmt w:val="bullet"/>
      <w:lvlText w:val="•"/>
      <w:lvlJc w:val="left"/>
      <w:pPr>
        <w:tabs>
          <w:tab w:val="num" w:pos="3600"/>
        </w:tabs>
        <w:ind w:left="3600" w:hanging="360"/>
      </w:pPr>
      <w:rPr>
        <w:rFonts w:ascii="Times New Roman" w:hAnsi="Times New Roman" w:hint="default"/>
      </w:rPr>
    </w:lvl>
    <w:lvl w:ilvl="5" w:tplc="21867C7A" w:tentative="1">
      <w:start w:val="1"/>
      <w:numFmt w:val="bullet"/>
      <w:lvlText w:val="•"/>
      <w:lvlJc w:val="left"/>
      <w:pPr>
        <w:tabs>
          <w:tab w:val="num" w:pos="4320"/>
        </w:tabs>
        <w:ind w:left="4320" w:hanging="360"/>
      </w:pPr>
      <w:rPr>
        <w:rFonts w:ascii="Times New Roman" w:hAnsi="Times New Roman" w:hint="default"/>
      </w:rPr>
    </w:lvl>
    <w:lvl w:ilvl="6" w:tplc="BB9A8910" w:tentative="1">
      <w:start w:val="1"/>
      <w:numFmt w:val="bullet"/>
      <w:lvlText w:val="•"/>
      <w:lvlJc w:val="left"/>
      <w:pPr>
        <w:tabs>
          <w:tab w:val="num" w:pos="5040"/>
        </w:tabs>
        <w:ind w:left="5040" w:hanging="360"/>
      </w:pPr>
      <w:rPr>
        <w:rFonts w:ascii="Times New Roman" w:hAnsi="Times New Roman" w:hint="default"/>
      </w:rPr>
    </w:lvl>
    <w:lvl w:ilvl="7" w:tplc="BAD878B6" w:tentative="1">
      <w:start w:val="1"/>
      <w:numFmt w:val="bullet"/>
      <w:lvlText w:val="•"/>
      <w:lvlJc w:val="left"/>
      <w:pPr>
        <w:tabs>
          <w:tab w:val="num" w:pos="5760"/>
        </w:tabs>
        <w:ind w:left="5760" w:hanging="360"/>
      </w:pPr>
      <w:rPr>
        <w:rFonts w:ascii="Times New Roman" w:hAnsi="Times New Roman" w:hint="default"/>
      </w:rPr>
    </w:lvl>
    <w:lvl w:ilvl="8" w:tplc="674C2B6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7B5DFB"/>
    <w:multiLevelType w:val="multilevel"/>
    <w:tmpl w:val="A964D71A"/>
    <w:lvl w:ilvl="0">
      <w:numFmt w:val="bullet"/>
      <w:pStyle w:val="Liste"/>
      <w:suff w:val="space"/>
      <w:lvlText w:val="-"/>
      <w:lvlJc w:val="left"/>
      <w:pPr>
        <w:ind w:left="0" w:firstLine="0"/>
      </w:pPr>
      <w:rPr>
        <w:rFonts w:ascii="Calibri" w:hAnsi="Calibri" w:hint="default"/>
        <w:sz w:val="20"/>
      </w:rPr>
    </w:lvl>
    <w:lvl w:ilvl="1">
      <w:start w:val="1"/>
      <w:numFmt w:val="bullet"/>
      <w:pStyle w:val="LCod"/>
      <w:suff w:val="space"/>
      <w:lvlText w:val="o"/>
      <w:lvlJc w:val="left"/>
      <w:pPr>
        <w:ind w:left="432" w:firstLine="0"/>
      </w:pPr>
      <w:rPr>
        <w:rFonts w:ascii="Courier New" w:hAnsi="Courier New" w:hint="default"/>
        <w:sz w:val="20"/>
      </w:rPr>
    </w:lvl>
    <w:lvl w:ilvl="2">
      <w:start w:val="1"/>
      <w:numFmt w:val="bullet"/>
      <w:suff w:val="space"/>
      <w:lvlText w:val=""/>
      <w:lvlJc w:val="left"/>
      <w:pPr>
        <w:ind w:left="864" w:firstLine="0"/>
      </w:pPr>
      <w:rPr>
        <w:rFonts w:ascii="Wingdings" w:hAnsi="Wingdings" w:hint="default"/>
        <w:sz w:val="20"/>
      </w:rPr>
    </w:lvl>
    <w:lvl w:ilvl="3">
      <w:start w:val="1"/>
      <w:numFmt w:val="bullet"/>
      <w:suff w:val="space"/>
      <w:lvlText w:val=""/>
      <w:lvlJc w:val="left"/>
      <w:pPr>
        <w:ind w:left="1296" w:firstLine="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27153"/>
    <w:multiLevelType w:val="hybridMultilevel"/>
    <w:tmpl w:val="FD426BB8"/>
    <w:lvl w:ilvl="0" w:tplc="FBAA6E9C">
      <w:start w:val="1"/>
      <w:numFmt w:val="decimal"/>
      <w:pStyle w:val="Definitie"/>
      <w:lvlText w:val="Definiția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065468">
    <w:abstractNumId w:val="0"/>
  </w:num>
  <w:num w:numId="2" w16cid:durableId="300431255">
    <w:abstractNumId w:val="2"/>
  </w:num>
  <w:num w:numId="3" w16cid:durableId="1055203045">
    <w:abstractNumId w:val="3"/>
  </w:num>
  <w:num w:numId="4" w16cid:durableId="4796195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 Serban">
    <w15:presenceInfo w15:providerId="None" w15:userId="Manu Serban"/>
  </w15:person>
  <w15:person w15:author="MANUELA">
    <w15:presenceInfo w15:providerId="None" w15:userId="MANUELA"/>
  </w15:person>
  <w15:person w15:author="MANUELA [2]">
    <w15:presenceInfo w15:providerId="AD" w15:userId="S::manuela.serban@moisilbv.ro::4a311023-a669-4d9d-91b0-f43e3faca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0DC"/>
    <w:rsid w:val="00003E6A"/>
    <w:rsid w:val="00011E89"/>
    <w:rsid w:val="000324DA"/>
    <w:rsid w:val="0008185D"/>
    <w:rsid w:val="000836A3"/>
    <w:rsid w:val="00086972"/>
    <w:rsid w:val="000A74D1"/>
    <w:rsid w:val="000B5F5C"/>
    <w:rsid w:val="000C1C8B"/>
    <w:rsid w:val="000D0C80"/>
    <w:rsid w:val="000E0488"/>
    <w:rsid w:val="0014298D"/>
    <w:rsid w:val="00144779"/>
    <w:rsid w:val="0015747D"/>
    <w:rsid w:val="001A388F"/>
    <w:rsid w:val="001C6D1B"/>
    <w:rsid w:val="001D3BDD"/>
    <w:rsid w:val="001D4FD6"/>
    <w:rsid w:val="001E3294"/>
    <w:rsid w:val="001E3584"/>
    <w:rsid w:val="002132CC"/>
    <w:rsid w:val="00250057"/>
    <w:rsid w:val="002637CD"/>
    <w:rsid w:val="00267806"/>
    <w:rsid w:val="0029010F"/>
    <w:rsid w:val="0029062A"/>
    <w:rsid w:val="002D4FCC"/>
    <w:rsid w:val="002E25EB"/>
    <w:rsid w:val="003409B7"/>
    <w:rsid w:val="00363EC0"/>
    <w:rsid w:val="00386DAC"/>
    <w:rsid w:val="003B1650"/>
    <w:rsid w:val="003B3470"/>
    <w:rsid w:val="003C3A62"/>
    <w:rsid w:val="003E74D0"/>
    <w:rsid w:val="00401DC5"/>
    <w:rsid w:val="00406398"/>
    <w:rsid w:val="00422ACB"/>
    <w:rsid w:val="00436854"/>
    <w:rsid w:val="00461040"/>
    <w:rsid w:val="00461A87"/>
    <w:rsid w:val="004673DA"/>
    <w:rsid w:val="0048345E"/>
    <w:rsid w:val="004903F2"/>
    <w:rsid w:val="004A4450"/>
    <w:rsid w:val="004D6CD7"/>
    <w:rsid w:val="00502DAB"/>
    <w:rsid w:val="00517D67"/>
    <w:rsid w:val="00524BF1"/>
    <w:rsid w:val="00544F14"/>
    <w:rsid w:val="005502A4"/>
    <w:rsid w:val="00556CFD"/>
    <w:rsid w:val="00575A25"/>
    <w:rsid w:val="005D311F"/>
    <w:rsid w:val="005D4E78"/>
    <w:rsid w:val="00626D89"/>
    <w:rsid w:val="006411FE"/>
    <w:rsid w:val="0066392B"/>
    <w:rsid w:val="00666549"/>
    <w:rsid w:val="00675C1D"/>
    <w:rsid w:val="00677A15"/>
    <w:rsid w:val="006A10F9"/>
    <w:rsid w:val="006A2561"/>
    <w:rsid w:val="006D187C"/>
    <w:rsid w:val="00713538"/>
    <w:rsid w:val="007166D0"/>
    <w:rsid w:val="00742CA4"/>
    <w:rsid w:val="00743818"/>
    <w:rsid w:val="0074537B"/>
    <w:rsid w:val="007A438F"/>
    <w:rsid w:val="007A5AF2"/>
    <w:rsid w:val="007B480C"/>
    <w:rsid w:val="007C40C3"/>
    <w:rsid w:val="007D0B49"/>
    <w:rsid w:val="007D32CA"/>
    <w:rsid w:val="007F1C20"/>
    <w:rsid w:val="007F30DA"/>
    <w:rsid w:val="00847B32"/>
    <w:rsid w:val="008601F4"/>
    <w:rsid w:val="00885058"/>
    <w:rsid w:val="008A16D9"/>
    <w:rsid w:val="008A2DD6"/>
    <w:rsid w:val="008A790D"/>
    <w:rsid w:val="008E1B9E"/>
    <w:rsid w:val="008F7FDF"/>
    <w:rsid w:val="00914476"/>
    <w:rsid w:val="00917854"/>
    <w:rsid w:val="00920D1C"/>
    <w:rsid w:val="00923AD6"/>
    <w:rsid w:val="00934F9E"/>
    <w:rsid w:val="00937EDA"/>
    <w:rsid w:val="009402E6"/>
    <w:rsid w:val="00986630"/>
    <w:rsid w:val="00991421"/>
    <w:rsid w:val="0099548C"/>
    <w:rsid w:val="009D5D33"/>
    <w:rsid w:val="009D6362"/>
    <w:rsid w:val="00A01CB1"/>
    <w:rsid w:val="00A160E9"/>
    <w:rsid w:val="00A340EF"/>
    <w:rsid w:val="00A35E3F"/>
    <w:rsid w:val="00A82F15"/>
    <w:rsid w:val="00AC7EED"/>
    <w:rsid w:val="00B359A9"/>
    <w:rsid w:val="00B5092E"/>
    <w:rsid w:val="00B64A00"/>
    <w:rsid w:val="00B8168D"/>
    <w:rsid w:val="00B93738"/>
    <w:rsid w:val="00BA5F9D"/>
    <w:rsid w:val="00C23375"/>
    <w:rsid w:val="00C7626F"/>
    <w:rsid w:val="00CB1AD9"/>
    <w:rsid w:val="00CC3C71"/>
    <w:rsid w:val="00CF1E75"/>
    <w:rsid w:val="00CF7061"/>
    <w:rsid w:val="00D0337E"/>
    <w:rsid w:val="00D3574F"/>
    <w:rsid w:val="00D657E4"/>
    <w:rsid w:val="00DF71A5"/>
    <w:rsid w:val="00E36DEC"/>
    <w:rsid w:val="00E4453D"/>
    <w:rsid w:val="00E47CCE"/>
    <w:rsid w:val="00E77DC2"/>
    <w:rsid w:val="00E9437A"/>
    <w:rsid w:val="00E94FF3"/>
    <w:rsid w:val="00ED7973"/>
    <w:rsid w:val="00EE19BD"/>
    <w:rsid w:val="00EF6CF0"/>
    <w:rsid w:val="00F34191"/>
    <w:rsid w:val="00F509E1"/>
    <w:rsid w:val="00F96C6D"/>
    <w:rsid w:val="00FA3E59"/>
    <w:rsid w:val="00FD49C4"/>
    <w:rsid w:val="00FD6627"/>
    <w:rsid w:val="00FE00DC"/>
    <w:rsid w:val="00FE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40D8"/>
  <w15:docId w15:val="{7F6DC984-26AC-42FB-ACCA-7E6F667B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73"/>
  </w:style>
  <w:style w:type="paragraph" w:styleId="Heading1">
    <w:name w:val="heading 1"/>
    <w:basedOn w:val="Normal"/>
    <w:next w:val="Normal"/>
    <w:link w:val="Heading1Char"/>
    <w:uiPriority w:val="9"/>
    <w:qFormat/>
    <w:rsid w:val="00ED797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aliases w:val="Titlu 2"/>
    <w:basedOn w:val="Normal"/>
    <w:next w:val="Normal"/>
    <w:link w:val="Heading2Char"/>
    <w:uiPriority w:val="9"/>
    <w:unhideWhenUsed/>
    <w:qFormat/>
    <w:rsid w:val="00FA3E59"/>
    <w:pPr>
      <w:keepNext/>
      <w:keepLines/>
      <w:spacing w:before="120" w:after="0"/>
      <w:outlineLvl w:val="1"/>
    </w:pPr>
    <w:rPr>
      <w:rFonts w:ascii="Arial" w:eastAsiaTheme="majorEastAsia" w:hAnsi="Arial" w:cstheme="majorBidi"/>
      <w:b/>
      <w:bCs/>
      <w:szCs w:val="28"/>
    </w:rPr>
  </w:style>
  <w:style w:type="paragraph" w:styleId="Heading3">
    <w:name w:val="heading 3"/>
    <w:basedOn w:val="Normal"/>
    <w:next w:val="Normal"/>
    <w:link w:val="Heading3Char"/>
    <w:uiPriority w:val="9"/>
    <w:unhideWhenUsed/>
    <w:qFormat/>
    <w:rsid w:val="00ED797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D797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D797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D797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D797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D797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D7973"/>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DC"/>
    <w:pPr>
      <w:ind w:left="720"/>
      <w:contextualSpacing/>
    </w:pPr>
  </w:style>
  <w:style w:type="character" w:customStyle="1" w:styleId="Heading2Char">
    <w:name w:val="Heading 2 Char"/>
    <w:aliases w:val="Titlu 2 Char"/>
    <w:basedOn w:val="DefaultParagraphFont"/>
    <w:link w:val="Heading2"/>
    <w:uiPriority w:val="9"/>
    <w:rsid w:val="00FA3E59"/>
    <w:rPr>
      <w:rFonts w:ascii="Arial" w:eastAsiaTheme="majorEastAsia" w:hAnsi="Arial" w:cstheme="majorBidi"/>
      <w:b/>
      <w:bCs/>
      <w:szCs w:val="28"/>
    </w:rPr>
  </w:style>
  <w:style w:type="character" w:customStyle="1" w:styleId="Heading1Char">
    <w:name w:val="Heading 1 Char"/>
    <w:basedOn w:val="DefaultParagraphFont"/>
    <w:link w:val="Heading1"/>
    <w:uiPriority w:val="9"/>
    <w:rsid w:val="00ED7973"/>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ED797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D797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D797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D797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D7973"/>
    <w:rPr>
      <w:i/>
      <w:iCs/>
    </w:rPr>
  </w:style>
  <w:style w:type="character" w:customStyle="1" w:styleId="Heading8Char">
    <w:name w:val="Heading 8 Char"/>
    <w:basedOn w:val="DefaultParagraphFont"/>
    <w:link w:val="Heading8"/>
    <w:uiPriority w:val="9"/>
    <w:semiHidden/>
    <w:rsid w:val="00ED7973"/>
    <w:rPr>
      <w:b/>
      <w:bCs/>
    </w:rPr>
  </w:style>
  <w:style w:type="character" w:customStyle="1" w:styleId="Heading9Char">
    <w:name w:val="Heading 9 Char"/>
    <w:basedOn w:val="DefaultParagraphFont"/>
    <w:link w:val="Heading9"/>
    <w:uiPriority w:val="9"/>
    <w:semiHidden/>
    <w:rsid w:val="00ED7973"/>
    <w:rPr>
      <w:i/>
      <w:iCs/>
    </w:rPr>
  </w:style>
  <w:style w:type="paragraph" w:styleId="Caption">
    <w:name w:val="caption"/>
    <w:basedOn w:val="Normal"/>
    <w:next w:val="Normal"/>
    <w:uiPriority w:val="35"/>
    <w:semiHidden/>
    <w:unhideWhenUsed/>
    <w:qFormat/>
    <w:rsid w:val="00ED7973"/>
    <w:rPr>
      <w:b/>
      <w:bCs/>
      <w:sz w:val="18"/>
      <w:szCs w:val="18"/>
    </w:rPr>
  </w:style>
  <w:style w:type="paragraph" w:styleId="Title">
    <w:name w:val="Title"/>
    <w:basedOn w:val="Normal"/>
    <w:next w:val="Normal"/>
    <w:link w:val="TitleChar"/>
    <w:uiPriority w:val="10"/>
    <w:qFormat/>
    <w:rsid w:val="00ED79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D797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D797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D7973"/>
    <w:rPr>
      <w:rFonts w:asciiTheme="majorHAnsi" w:eastAsiaTheme="majorEastAsia" w:hAnsiTheme="majorHAnsi" w:cstheme="majorBidi"/>
      <w:sz w:val="24"/>
      <w:szCs w:val="24"/>
    </w:rPr>
  </w:style>
  <w:style w:type="character" w:styleId="Strong">
    <w:name w:val="Strong"/>
    <w:basedOn w:val="DefaultParagraphFont"/>
    <w:uiPriority w:val="22"/>
    <w:qFormat/>
    <w:rsid w:val="00ED7973"/>
    <w:rPr>
      <w:b/>
      <w:bCs/>
      <w:color w:val="auto"/>
    </w:rPr>
  </w:style>
  <w:style w:type="character" w:styleId="Emphasis">
    <w:name w:val="Emphasis"/>
    <w:basedOn w:val="DefaultParagraphFont"/>
    <w:uiPriority w:val="20"/>
    <w:qFormat/>
    <w:rsid w:val="00ED7973"/>
    <w:rPr>
      <w:i/>
      <w:iCs/>
      <w:color w:val="auto"/>
    </w:rPr>
  </w:style>
  <w:style w:type="paragraph" w:styleId="NoSpacing">
    <w:name w:val="No Spacing"/>
    <w:uiPriority w:val="1"/>
    <w:qFormat/>
    <w:rsid w:val="00ED7973"/>
    <w:pPr>
      <w:spacing w:after="0" w:line="240" w:lineRule="auto"/>
    </w:pPr>
  </w:style>
  <w:style w:type="paragraph" w:styleId="Quote">
    <w:name w:val="Quote"/>
    <w:basedOn w:val="Normal"/>
    <w:next w:val="Normal"/>
    <w:link w:val="QuoteChar"/>
    <w:uiPriority w:val="29"/>
    <w:qFormat/>
    <w:rsid w:val="00ED79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D797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D79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D797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D7973"/>
    <w:rPr>
      <w:i/>
      <w:iCs/>
      <w:color w:val="auto"/>
    </w:rPr>
  </w:style>
  <w:style w:type="character" w:styleId="IntenseEmphasis">
    <w:name w:val="Intense Emphasis"/>
    <w:basedOn w:val="DefaultParagraphFont"/>
    <w:uiPriority w:val="21"/>
    <w:qFormat/>
    <w:rsid w:val="00ED7973"/>
    <w:rPr>
      <w:b/>
      <w:bCs/>
      <w:i/>
      <w:iCs/>
      <w:color w:val="auto"/>
    </w:rPr>
  </w:style>
  <w:style w:type="character" w:styleId="SubtleReference">
    <w:name w:val="Subtle Reference"/>
    <w:basedOn w:val="DefaultParagraphFont"/>
    <w:uiPriority w:val="31"/>
    <w:qFormat/>
    <w:rsid w:val="00ED7973"/>
    <w:rPr>
      <w:smallCaps/>
      <w:color w:val="auto"/>
      <w:u w:val="single" w:color="7F7F7F" w:themeColor="text1" w:themeTint="80"/>
    </w:rPr>
  </w:style>
  <w:style w:type="character" w:styleId="IntenseReference">
    <w:name w:val="Intense Reference"/>
    <w:basedOn w:val="DefaultParagraphFont"/>
    <w:uiPriority w:val="32"/>
    <w:qFormat/>
    <w:rsid w:val="00ED7973"/>
    <w:rPr>
      <w:b/>
      <w:bCs/>
      <w:smallCaps/>
      <w:color w:val="auto"/>
      <w:u w:val="single"/>
    </w:rPr>
  </w:style>
  <w:style w:type="character" w:styleId="BookTitle">
    <w:name w:val="Book Title"/>
    <w:basedOn w:val="DefaultParagraphFont"/>
    <w:uiPriority w:val="33"/>
    <w:qFormat/>
    <w:rsid w:val="00ED7973"/>
    <w:rPr>
      <w:b/>
      <w:bCs/>
      <w:smallCaps/>
      <w:color w:val="auto"/>
    </w:rPr>
  </w:style>
  <w:style w:type="paragraph" w:styleId="TOCHeading">
    <w:name w:val="TOC Heading"/>
    <w:basedOn w:val="Heading1"/>
    <w:next w:val="Normal"/>
    <w:uiPriority w:val="39"/>
    <w:semiHidden/>
    <w:unhideWhenUsed/>
    <w:qFormat/>
    <w:rsid w:val="00ED7973"/>
    <w:pPr>
      <w:outlineLvl w:val="9"/>
    </w:pPr>
  </w:style>
  <w:style w:type="paragraph" w:customStyle="1" w:styleId="Titlucapitol">
    <w:name w:val="Titlu capitol"/>
    <w:basedOn w:val="Normal"/>
    <w:link w:val="TitlucapitolChar"/>
    <w:qFormat/>
    <w:rsid w:val="00ED7973"/>
    <w:pPr>
      <w:spacing w:after="800" w:line="240" w:lineRule="auto"/>
      <w:jc w:val="left"/>
      <w:outlineLvl w:val="0"/>
    </w:pPr>
    <w:rPr>
      <w:rFonts w:ascii="Arial" w:hAnsi="Arial" w:cs="Arial"/>
      <w:b/>
      <w:sz w:val="36"/>
      <w:szCs w:val="36"/>
    </w:rPr>
  </w:style>
  <w:style w:type="paragraph" w:customStyle="1" w:styleId="Paragraf">
    <w:name w:val="Paragraf"/>
    <w:basedOn w:val="Normal"/>
    <w:link w:val="ParagrafChar"/>
    <w:qFormat/>
    <w:rsid w:val="00742CA4"/>
    <w:pPr>
      <w:spacing w:before="120" w:after="0" w:line="240" w:lineRule="auto"/>
    </w:pPr>
    <w:rPr>
      <w:rFonts w:ascii="Times New Roman" w:eastAsia="Adobe Ming Std L" w:hAnsi="Times New Roman"/>
      <w:sz w:val="20"/>
    </w:rPr>
  </w:style>
  <w:style w:type="character" w:customStyle="1" w:styleId="TitlucapitolChar">
    <w:name w:val="Titlu capitol Char"/>
    <w:basedOn w:val="DefaultParagraphFont"/>
    <w:link w:val="Titlucapitol"/>
    <w:rsid w:val="00ED7973"/>
    <w:rPr>
      <w:rFonts w:ascii="Arial" w:hAnsi="Arial" w:cs="Arial"/>
      <w:b/>
      <w:sz w:val="36"/>
      <w:szCs w:val="36"/>
    </w:rPr>
  </w:style>
  <w:style w:type="paragraph" w:customStyle="1" w:styleId="Definitie">
    <w:name w:val="Definitie"/>
    <w:basedOn w:val="Normal"/>
    <w:qFormat/>
    <w:rsid w:val="00742CA4"/>
    <w:pPr>
      <w:numPr>
        <w:numId w:val="3"/>
      </w:numPr>
      <w:spacing w:before="120" w:after="0" w:line="240" w:lineRule="auto"/>
      <w:ind w:left="360"/>
    </w:pPr>
    <w:rPr>
      <w:rFonts w:ascii="Arial" w:eastAsia="Times New Roman" w:hAnsi="Arial" w:cs="Times New Roman"/>
      <w:b/>
      <w:bCs/>
      <w:sz w:val="20"/>
      <w:szCs w:val="36"/>
    </w:rPr>
  </w:style>
  <w:style w:type="paragraph" w:customStyle="1" w:styleId="Liste">
    <w:name w:val="Liste"/>
    <w:basedOn w:val="Normal"/>
    <w:link w:val="ListeChar"/>
    <w:qFormat/>
    <w:rsid w:val="00742CA4"/>
    <w:pPr>
      <w:numPr>
        <w:numId w:val="2"/>
      </w:numPr>
      <w:spacing w:before="120" w:after="0" w:line="240" w:lineRule="auto"/>
    </w:pPr>
    <w:rPr>
      <w:rFonts w:ascii="Times New Roman" w:eastAsia="Times New Roman" w:hAnsi="Times New Roman" w:cs="Times New Roman"/>
      <w:bCs/>
      <w:sz w:val="20"/>
      <w:szCs w:val="24"/>
    </w:rPr>
  </w:style>
  <w:style w:type="paragraph" w:customStyle="1" w:styleId="LCod">
    <w:name w:val="LCod"/>
    <w:basedOn w:val="Liste"/>
    <w:link w:val="LCodChar"/>
    <w:qFormat/>
    <w:rsid w:val="005D4E78"/>
    <w:pPr>
      <w:numPr>
        <w:ilvl w:val="1"/>
      </w:numPr>
    </w:pPr>
  </w:style>
  <w:style w:type="paragraph" w:customStyle="1" w:styleId="Cod">
    <w:name w:val="Cod"/>
    <w:basedOn w:val="Normal"/>
    <w:link w:val="CodChar"/>
    <w:qFormat/>
    <w:rsid w:val="005D4E78"/>
    <w:pPr>
      <w:spacing w:after="0" w:line="240" w:lineRule="auto"/>
      <w:ind w:left="1440"/>
    </w:pPr>
    <w:rPr>
      <w:rFonts w:ascii="Courier New" w:hAnsi="Courier New"/>
      <w:sz w:val="16"/>
    </w:rPr>
  </w:style>
  <w:style w:type="character" w:customStyle="1" w:styleId="CodChar">
    <w:name w:val="Cod Char"/>
    <w:basedOn w:val="DefaultParagraphFont"/>
    <w:link w:val="Cod"/>
    <w:rsid w:val="0015747D"/>
    <w:rPr>
      <w:rFonts w:ascii="Courier New" w:hAnsi="Courier New"/>
      <w:sz w:val="16"/>
    </w:rPr>
  </w:style>
  <w:style w:type="character" w:customStyle="1" w:styleId="ParagrafChar">
    <w:name w:val="Paragraf Char"/>
    <w:basedOn w:val="DefaultParagraphFont"/>
    <w:link w:val="Paragraf"/>
    <w:rsid w:val="00742CA4"/>
    <w:rPr>
      <w:rFonts w:ascii="Times New Roman" w:eastAsia="Adobe Ming Std L" w:hAnsi="Times New Roman"/>
      <w:sz w:val="20"/>
    </w:rPr>
  </w:style>
  <w:style w:type="paragraph" w:customStyle="1" w:styleId="Liste1">
    <w:name w:val="Liste1"/>
    <w:basedOn w:val="LCod"/>
    <w:link w:val="Liste1Char"/>
    <w:qFormat/>
    <w:rsid w:val="00742CA4"/>
    <w:pPr>
      <w:spacing w:before="0"/>
      <w:ind w:left="0"/>
    </w:pPr>
  </w:style>
  <w:style w:type="character" w:customStyle="1" w:styleId="ListeChar">
    <w:name w:val="Liste Char"/>
    <w:basedOn w:val="DefaultParagraphFont"/>
    <w:link w:val="Liste"/>
    <w:rsid w:val="00742CA4"/>
    <w:rPr>
      <w:rFonts w:ascii="Times New Roman" w:eastAsia="Times New Roman" w:hAnsi="Times New Roman" w:cs="Times New Roman"/>
      <w:bCs/>
      <w:sz w:val="20"/>
      <w:szCs w:val="24"/>
    </w:rPr>
  </w:style>
  <w:style w:type="character" w:customStyle="1" w:styleId="LCodChar">
    <w:name w:val="LCod Char"/>
    <w:basedOn w:val="ListeChar"/>
    <w:link w:val="LCod"/>
    <w:rsid w:val="0015747D"/>
    <w:rPr>
      <w:rFonts w:ascii="Times New Roman" w:eastAsia="Times New Roman" w:hAnsi="Times New Roman" w:cs="Times New Roman"/>
      <w:bCs/>
      <w:sz w:val="20"/>
      <w:szCs w:val="24"/>
    </w:rPr>
  </w:style>
  <w:style w:type="character" w:customStyle="1" w:styleId="Liste1Char">
    <w:name w:val="Liste1 Char"/>
    <w:basedOn w:val="LCodChar"/>
    <w:link w:val="Liste1"/>
    <w:rsid w:val="00742CA4"/>
    <w:rPr>
      <w:rFonts w:ascii="Times New Roman" w:eastAsia="Times New Roman" w:hAnsi="Times New Roman" w:cs="Times New Roman"/>
      <w:bCs/>
      <w:sz w:val="20"/>
      <w:szCs w:val="24"/>
    </w:rPr>
  </w:style>
  <w:style w:type="paragraph" w:customStyle="1" w:styleId="Titlu1">
    <w:name w:val="Titlu 1"/>
    <w:basedOn w:val="Definitie"/>
    <w:qFormat/>
    <w:rsid w:val="005502A4"/>
    <w:pPr>
      <w:numPr>
        <w:numId w:val="0"/>
      </w:numPr>
    </w:pPr>
    <w:rPr>
      <w:sz w:val="24"/>
    </w:rPr>
  </w:style>
  <w:style w:type="paragraph" w:styleId="NormalWeb">
    <w:name w:val="Normal (Web)"/>
    <w:basedOn w:val="Normal"/>
    <w:uiPriority w:val="99"/>
    <w:semiHidden/>
    <w:unhideWhenUsed/>
    <w:rsid w:val="00A82F15"/>
    <w:pPr>
      <w:spacing w:before="100" w:beforeAutospacing="1" w:after="100" w:afterAutospacing="1" w:line="240" w:lineRule="auto"/>
      <w:jc w:val="left"/>
    </w:pPr>
    <w:rPr>
      <w:rFonts w:ascii="Times New Roman" w:eastAsia="Times New Roman" w:hAnsi="Times New Roman" w:cs="Times New Roman"/>
      <w:sz w:val="24"/>
      <w:szCs w:val="24"/>
      <w:lang w:val="ro-RO" w:eastAsia="ro-RO"/>
    </w:rPr>
  </w:style>
  <w:style w:type="character" w:customStyle="1" w:styleId="apple-tab-span">
    <w:name w:val="apple-tab-span"/>
    <w:basedOn w:val="DefaultParagraphFont"/>
    <w:rsid w:val="00E47CCE"/>
  </w:style>
  <w:style w:type="character" w:styleId="HTMLCode">
    <w:name w:val="HTML Code"/>
    <w:basedOn w:val="DefaultParagraphFont"/>
    <w:uiPriority w:val="99"/>
    <w:semiHidden/>
    <w:unhideWhenUsed/>
    <w:rsid w:val="00386DAC"/>
    <w:rPr>
      <w:rFonts w:ascii="Courier New" w:eastAsia="Times New Roman" w:hAnsi="Courier New" w:cs="Courier New"/>
      <w:sz w:val="20"/>
      <w:szCs w:val="20"/>
    </w:rPr>
  </w:style>
  <w:style w:type="paragraph" w:styleId="Header">
    <w:name w:val="header"/>
    <w:basedOn w:val="Normal"/>
    <w:link w:val="HeaderChar"/>
    <w:uiPriority w:val="99"/>
    <w:unhideWhenUsed/>
    <w:rsid w:val="006639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392B"/>
  </w:style>
  <w:style w:type="paragraph" w:styleId="Footer">
    <w:name w:val="footer"/>
    <w:basedOn w:val="Normal"/>
    <w:link w:val="FooterChar"/>
    <w:uiPriority w:val="99"/>
    <w:unhideWhenUsed/>
    <w:rsid w:val="006639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392B"/>
  </w:style>
  <w:style w:type="paragraph" w:styleId="Revision">
    <w:name w:val="Revision"/>
    <w:hidden/>
    <w:uiPriority w:val="99"/>
    <w:semiHidden/>
    <w:rsid w:val="00CC3C71"/>
    <w:pPr>
      <w:spacing w:after="0" w:line="240" w:lineRule="auto"/>
      <w:jc w:val="left"/>
    </w:pPr>
  </w:style>
  <w:style w:type="paragraph" w:styleId="BalloonText">
    <w:name w:val="Balloon Text"/>
    <w:basedOn w:val="Normal"/>
    <w:link w:val="BalloonTextChar"/>
    <w:uiPriority w:val="99"/>
    <w:semiHidden/>
    <w:unhideWhenUsed/>
    <w:rsid w:val="00CC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539">
      <w:bodyDiv w:val="1"/>
      <w:marLeft w:val="0"/>
      <w:marRight w:val="0"/>
      <w:marTop w:val="0"/>
      <w:marBottom w:val="0"/>
      <w:divBdr>
        <w:top w:val="none" w:sz="0" w:space="0" w:color="auto"/>
        <w:left w:val="none" w:sz="0" w:space="0" w:color="auto"/>
        <w:bottom w:val="none" w:sz="0" w:space="0" w:color="auto"/>
        <w:right w:val="none" w:sz="0" w:space="0" w:color="auto"/>
      </w:divBdr>
      <w:divsChild>
        <w:div w:id="870000920">
          <w:marLeft w:val="0"/>
          <w:marRight w:val="0"/>
          <w:marTop w:val="0"/>
          <w:marBottom w:val="0"/>
          <w:divBdr>
            <w:top w:val="none" w:sz="0" w:space="0" w:color="auto"/>
            <w:left w:val="none" w:sz="0" w:space="0" w:color="auto"/>
            <w:bottom w:val="none" w:sz="0" w:space="0" w:color="auto"/>
            <w:right w:val="none" w:sz="0" w:space="0" w:color="auto"/>
          </w:divBdr>
        </w:div>
        <w:div w:id="55319167">
          <w:marLeft w:val="0"/>
          <w:marRight w:val="0"/>
          <w:marTop w:val="0"/>
          <w:marBottom w:val="0"/>
          <w:divBdr>
            <w:top w:val="none" w:sz="0" w:space="0" w:color="auto"/>
            <w:left w:val="none" w:sz="0" w:space="0" w:color="auto"/>
            <w:bottom w:val="none" w:sz="0" w:space="0" w:color="auto"/>
            <w:right w:val="none" w:sz="0" w:space="0" w:color="auto"/>
          </w:divBdr>
        </w:div>
        <w:div w:id="478696350">
          <w:marLeft w:val="0"/>
          <w:marRight w:val="0"/>
          <w:marTop w:val="0"/>
          <w:marBottom w:val="0"/>
          <w:divBdr>
            <w:top w:val="none" w:sz="0" w:space="0" w:color="auto"/>
            <w:left w:val="none" w:sz="0" w:space="0" w:color="auto"/>
            <w:bottom w:val="none" w:sz="0" w:space="0" w:color="auto"/>
            <w:right w:val="none" w:sz="0" w:space="0" w:color="auto"/>
          </w:divBdr>
        </w:div>
      </w:divsChild>
    </w:div>
    <w:div w:id="145436028">
      <w:bodyDiv w:val="1"/>
      <w:marLeft w:val="0"/>
      <w:marRight w:val="0"/>
      <w:marTop w:val="0"/>
      <w:marBottom w:val="0"/>
      <w:divBdr>
        <w:top w:val="none" w:sz="0" w:space="0" w:color="auto"/>
        <w:left w:val="none" w:sz="0" w:space="0" w:color="auto"/>
        <w:bottom w:val="none" w:sz="0" w:space="0" w:color="auto"/>
        <w:right w:val="none" w:sz="0" w:space="0" w:color="auto"/>
      </w:divBdr>
    </w:div>
    <w:div w:id="165485000">
      <w:bodyDiv w:val="1"/>
      <w:marLeft w:val="0"/>
      <w:marRight w:val="0"/>
      <w:marTop w:val="0"/>
      <w:marBottom w:val="0"/>
      <w:divBdr>
        <w:top w:val="none" w:sz="0" w:space="0" w:color="auto"/>
        <w:left w:val="none" w:sz="0" w:space="0" w:color="auto"/>
        <w:bottom w:val="none" w:sz="0" w:space="0" w:color="auto"/>
        <w:right w:val="none" w:sz="0" w:space="0" w:color="auto"/>
      </w:divBdr>
    </w:div>
    <w:div w:id="242959266">
      <w:bodyDiv w:val="1"/>
      <w:marLeft w:val="0"/>
      <w:marRight w:val="0"/>
      <w:marTop w:val="0"/>
      <w:marBottom w:val="0"/>
      <w:divBdr>
        <w:top w:val="none" w:sz="0" w:space="0" w:color="auto"/>
        <w:left w:val="none" w:sz="0" w:space="0" w:color="auto"/>
        <w:bottom w:val="none" w:sz="0" w:space="0" w:color="auto"/>
        <w:right w:val="none" w:sz="0" w:space="0" w:color="auto"/>
      </w:divBdr>
      <w:divsChild>
        <w:div w:id="488911766">
          <w:marLeft w:val="0"/>
          <w:marRight w:val="0"/>
          <w:marTop w:val="0"/>
          <w:marBottom w:val="0"/>
          <w:divBdr>
            <w:top w:val="none" w:sz="0" w:space="0" w:color="auto"/>
            <w:left w:val="none" w:sz="0" w:space="0" w:color="auto"/>
            <w:bottom w:val="none" w:sz="0" w:space="0" w:color="auto"/>
            <w:right w:val="none" w:sz="0" w:space="0" w:color="auto"/>
          </w:divBdr>
        </w:div>
        <w:div w:id="510411003">
          <w:marLeft w:val="0"/>
          <w:marRight w:val="0"/>
          <w:marTop w:val="0"/>
          <w:marBottom w:val="0"/>
          <w:divBdr>
            <w:top w:val="none" w:sz="0" w:space="0" w:color="auto"/>
            <w:left w:val="none" w:sz="0" w:space="0" w:color="auto"/>
            <w:bottom w:val="none" w:sz="0" w:space="0" w:color="auto"/>
            <w:right w:val="none" w:sz="0" w:space="0" w:color="auto"/>
          </w:divBdr>
        </w:div>
        <w:div w:id="2038383713">
          <w:marLeft w:val="0"/>
          <w:marRight w:val="0"/>
          <w:marTop w:val="0"/>
          <w:marBottom w:val="0"/>
          <w:divBdr>
            <w:top w:val="none" w:sz="0" w:space="0" w:color="auto"/>
            <w:left w:val="none" w:sz="0" w:space="0" w:color="auto"/>
            <w:bottom w:val="none" w:sz="0" w:space="0" w:color="auto"/>
            <w:right w:val="none" w:sz="0" w:space="0" w:color="auto"/>
          </w:divBdr>
        </w:div>
        <w:div w:id="1644117582">
          <w:marLeft w:val="0"/>
          <w:marRight w:val="0"/>
          <w:marTop w:val="0"/>
          <w:marBottom w:val="0"/>
          <w:divBdr>
            <w:top w:val="none" w:sz="0" w:space="0" w:color="auto"/>
            <w:left w:val="none" w:sz="0" w:space="0" w:color="auto"/>
            <w:bottom w:val="none" w:sz="0" w:space="0" w:color="auto"/>
            <w:right w:val="none" w:sz="0" w:space="0" w:color="auto"/>
          </w:divBdr>
        </w:div>
        <w:div w:id="1444031972">
          <w:marLeft w:val="0"/>
          <w:marRight w:val="0"/>
          <w:marTop w:val="0"/>
          <w:marBottom w:val="0"/>
          <w:divBdr>
            <w:top w:val="none" w:sz="0" w:space="0" w:color="auto"/>
            <w:left w:val="none" w:sz="0" w:space="0" w:color="auto"/>
            <w:bottom w:val="none" w:sz="0" w:space="0" w:color="auto"/>
            <w:right w:val="none" w:sz="0" w:space="0" w:color="auto"/>
          </w:divBdr>
        </w:div>
        <w:div w:id="583222487">
          <w:marLeft w:val="0"/>
          <w:marRight w:val="0"/>
          <w:marTop w:val="0"/>
          <w:marBottom w:val="0"/>
          <w:divBdr>
            <w:top w:val="none" w:sz="0" w:space="0" w:color="auto"/>
            <w:left w:val="none" w:sz="0" w:space="0" w:color="auto"/>
            <w:bottom w:val="none" w:sz="0" w:space="0" w:color="auto"/>
            <w:right w:val="none" w:sz="0" w:space="0" w:color="auto"/>
          </w:divBdr>
        </w:div>
      </w:divsChild>
    </w:div>
    <w:div w:id="298995308">
      <w:bodyDiv w:val="1"/>
      <w:marLeft w:val="0"/>
      <w:marRight w:val="0"/>
      <w:marTop w:val="0"/>
      <w:marBottom w:val="0"/>
      <w:divBdr>
        <w:top w:val="none" w:sz="0" w:space="0" w:color="auto"/>
        <w:left w:val="none" w:sz="0" w:space="0" w:color="auto"/>
        <w:bottom w:val="none" w:sz="0" w:space="0" w:color="auto"/>
        <w:right w:val="none" w:sz="0" w:space="0" w:color="auto"/>
      </w:divBdr>
    </w:div>
    <w:div w:id="318657692">
      <w:bodyDiv w:val="1"/>
      <w:marLeft w:val="0"/>
      <w:marRight w:val="0"/>
      <w:marTop w:val="0"/>
      <w:marBottom w:val="0"/>
      <w:divBdr>
        <w:top w:val="none" w:sz="0" w:space="0" w:color="auto"/>
        <w:left w:val="none" w:sz="0" w:space="0" w:color="auto"/>
        <w:bottom w:val="none" w:sz="0" w:space="0" w:color="auto"/>
        <w:right w:val="none" w:sz="0" w:space="0" w:color="auto"/>
      </w:divBdr>
    </w:div>
    <w:div w:id="368531087">
      <w:bodyDiv w:val="1"/>
      <w:marLeft w:val="0"/>
      <w:marRight w:val="0"/>
      <w:marTop w:val="0"/>
      <w:marBottom w:val="0"/>
      <w:divBdr>
        <w:top w:val="none" w:sz="0" w:space="0" w:color="auto"/>
        <w:left w:val="none" w:sz="0" w:space="0" w:color="auto"/>
        <w:bottom w:val="none" w:sz="0" w:space="0" w:color="auto"/>
        <w:right w:val="none" w:sz="0" w:space="0" w:color="auto"/>
      </w:divBdr>
    </w:div>
    <w:div w:id="406735576">
      <w:bodyDiv w:val="1"/>
      <w:marLeft w:val="0"/>
      <w:marRight w:val="0"/>
      <w:marTop w:val="0"/>
      <w:marBottom w:val="0"/>
      <w:divBdr>
        <w:top w:val="none" w:sz="0" w:space="0" w:color="auto"/>
        <w:left w:val="none" w:sz="0" w:space="0" w:color="auto"/>
        <w:bottom w:val="none" w:sz="0" w:space="0" w:color="auto"/>
        <w:right w:val="none" w:sz="0" w:space="0" w:color="auto"/>
      </w:divBdr>
      <w:divsChild>
        <w:div w:id="1744330134">
          <w:marLeft w:val="0"/>
          <w:marRight w:val="0"/>
          <w:marTop w:val="0"/>
          <w:marBottom w:val="0"/>
          <w:divBdr>
            <w:top w:val="none" w:sz="0" w:space="0" w:color="auto"/>
            <w:left w:val="none" w:sz="0" w:space="0" w:color="auto"/>
            <w:bottom w:val="none" w:sz="0" w:space="0" w:color="auto"/>
            <w:right w:val="none" w:sz="0" w:space="0" w:color="auto"/>
          </w:divBdr>
        </w:div>
        <w:div w:id="1563447491">
          <w:marLeft w:val="0"/>
          <w:marRight w:val="0"/>
          <w:marTop w:val="0"/>
          <w:marBottom w:val="0"/>
          <w:divBdr>
            <w:top w:val="none" w:sz="0" w:space="0" w:color="auto"/>
            <w:left w:val="none" w:sz="0" w:space="0" w:color="auto"/>
            <w:bottom w:val="none" w:sz="0" w:space="0" w:color="auto"/>
            <w:right w:val="none" w:sz="0" w:space="0" w:color="auto"/>
          </w:divBdr>
        </w:div>
        <w:div w:id="1911622828">
          <w:marLeft w:val="0"/>
          <w:marRight w:val="0"/>
          <w:marTop w:val="0"/>
          <w:marBottom w:val="0"/>
          <w:divBdr>
            <w:top w:val="none" w:sz="0" w:space="0" w:color="auto"/>
            <w:left w:val="none" w:sz="0" w:space="0" w:color="auto"/>
            <w:bottom w:val="none" w:sz="0" w:space="0" w:color="auto"/>
            <w:right w:val="none" w:sz="0" w:space="0" w:color="auto"/>
          </w:divBdr>
        </w:div>
        <w:div w:id="556285226">
          <w:marLeft w:val="0"/>
          <w:marRight w:val="0"/>
          <w:marTop w:val="0"/>
          <w:marBottom w:val="0"/>
          <w:divBdr>
            <w:top w:val="none" w:sz="0" w:space="0" w:color="auto"/>
            <w:left w:val="none" w:sz="0" w:space="0" w:color="auto"/>
            <w:bottom w:val="none" w:sz="0" w:space="0" w:color="auto"/>
            <w:right w:val="none" w:sz="0" w:space="0" w:color="auto"/>
          </w:divBdr>
        </w:div>
      </w:divsChild>
    </w:div>
    <w:div w:id="548222536">
      <w:bodyDiv w:val="1"/>
      <w:marLeft w:val="0"/>
      <w:marRight w:val="0"/>
      <w:marTop w:val="0"/>
      <w:marBottom w:val="0"/>
      <w:divBdr>
        <w:top w:val="none" w:sz="0" w:space="0" w:color="auto"/>
        <w:left w:val="none" w:sz="0" w:space="0" w:color="auto"/>
        <w:bottom w:val="none" w:sz="0" w:space="0" w:color="auto"/>
        <w:right w:val="none" w:sz="0" w:space="0" w:color="auto"/>
      </w:divBdr>
      <w:divsChild>
        <w:div w:id="1609316024">
          <w:marLeft w:val="0"/>
          <w:marRight w:val="0"/>
          <w:marTop w:val="0"/>
          <w:marBottom w:val="0"/>
          <w:divBdr>
            <w:top w:val="none" w:sz="0" w:space="0" w:color="auto"/>
            <w:left w:val="none" w:sz="0" w:space="0" w:color="auto"/>
            <w:bottom w:val="none" w:sz="0" w:space="0" w:color="auto"/>
            <w:right w:val="none" w:sz="0" w:space="0" w:color="auto"/>
          </w:divBdr>
        </w:div>
        <w:div w:id="1145390920">
          <w:marLeft w:val="0"/>
          <w:marRight w:val="0"/>
          <w:marTop w:val="0"/>
          <w:marBottom w:val="0"/>
          <w:divBdr>
            <w:top w:val="none" w:sz="0" w:space="0" w:color="auto"/>
            <w:left w:val="none" w:sz="0" w:space="0" w:color="auto"/>
            <w:bottom w:val="none" w:sz="0" w:space="0" w:color="auto"/>
            <w:right w:val="none" w:sz="0" w:space="0" w:color="auto"/>
          </w:divBdr>
        </w:div>
        <w:div w:id="737094571">
          <w:marLeft w:val="0"/>
          <w:marRight w:val="0"/>
          <w:marTop w:val="0"/>
          <w:marBottom w:val="0"/>
          <w:divBdr>
            <w:top w:val="none" w:sz="0" w:space="0" w:color="auto"/>
            <w:left w:val="none" w:sz="0" w:space="0" w:color="auto"/>
            <w:bottom w:val="none" w:sz="0" w:space="0" w:color="auto"/>
            <w:right w:val="none" w:sz="0" w:space="0" w:color="auto"/>
          </w:divBdr>
        </w:div>
        <w:div w:id="1352798471">
          <w:marLeft w:val="0"/>
          <w:marRight w:val="0"/>
          <w:marTop w:val="0"/>
          <w:marBottom w:val="0"/>
          <w:divBdr>
            <w:top w:val="none" w:sz="0" w:space="0" w:color="auto"/>
            <w:left w:val="none" w:sz="0" w:space="0" w:color="auto"/>
            <w:bottom w:val="none" w:sz="0" w:space="0" w:color="auto"/>
            <w:right w:val="none" w:sz="0" w:space="0" w:color="auto"/>
          </w:divBdr>
        </w:div>
        <w:div w:id="916086648">
          <w:marLeft w:val="0"/>
          <w:marRight w:val="0"/>
          <w:marTop w:val="0"/>
          <w:marBottom w:val="0"/>
          <w:divBdr>
            <w:top w:val="none" w:sz="0" w:space="0" w:color="auto"/>
            <w:left w:val="none" w:sz="0" w:space="0" w:color="auto"/>
            <w:bottom w:val="none" w:sz="0" w:space="0" w:color="auto"/>
            <w:right w:val="none" w:sz="0" w:space="0" w:color="auto"/>
          </w:divBdr>
        </w:div>
        <w:div w:id="332953893">
          <w:marLeft w:val="0"/>
          <w:marRight w:val="0"/>
          <w:marTop w:val="0"/>
          <w:marBottom w:val="0"/>
          <w:divBdr>
            <w:top w:val="none" w:sz="0" w:space="0" w:color="auto"/>
            <w:left w:val="none" w:sz="0" w:space="0" w:color="auto"/>
            <w:bottom w:val="none" w:sz="0" w:space="0" w:color="auto"/>
            <w:right w:val="none" w:sz="0" w:space="0" w:color="auto"/>
          </w:divBdr>
        </w:div>
        <w:div w:id="611202558">
          <w:marLeft w:val="0"/>
          <w:marRight w:val="0"/>
          <w:marTop w:val="0"/>
          <w:marBottom w:val="0"/>
          <w:divBdr>
            <w:top w:val="none" w:sz="0" w:space="0" w:color="auto"/>
            <w:left w:val="none" w:sz="0" w:space="0" w:color="auto"/>
            <w:bottom w:val="none" w:sz="0" w:space="0" w:color="auto"/>
            <w:right w:val="none" w:sz="0" w:space="0" w:color="auto"/>
          </w:divBdr>
        </w:div>
        <w:div w:id="2085374170">
          <w:marLeft w:val="0"/>
          <w:marRight w:val="0"/>
          <w:marTop w:val="0"/>
          <w:marBottom w:val="0"/>
          <w:divBdr>
            <w:top w:val="none" w:sz="0" w:space="0" w:color="auto"/>
            <w:left w:val="none" w:sz="0" w:space="0" w:color="auto"/>
            <w:bottom w:val="none" w:sz="0" w:space="0" w:color="auto"/>
            <w:right w:val="none" w:sz="0" w:space="0" w:color="auto"/>
          </w:divBdr>
        </w:div>
        <w:div w:id="2071538966">
          <w:marLeft w:val="0"/>
          <w:marRight w:val="0"/>
          <w:marTop w:val="0"/>
          <w:marBottom w:val="0"/>
          <w:divBdr>
            <w:top w:val="none" w:sz="0" w:space="0" w:color="auto"/>
            <w:left w:val="none" w:sz="0" w:space="0" w:color="auto"/>
            <w:bottom w:val="none" w:sz="0" w:space="0" w:color="auto"/>
            <w:right w:val="none" w:sz="0" w:space="0" w:color="auto"/>
          </w:divBdr>
        </w:div>
        <w:div w:id="1212621245">
          <w:marLeft w:val="0"/>
          <w:marRight w:val="0"/>
          <w:marTop w:val="0"/>
          <w:marBottom w:val="0"/>
          <w:divBdr>
            <w:top w:val="none" w:sz="0" w:space="0" w:color="auto"/>
            <w:left w:val="none" w:sz="0" w:space="0" w:color="auto"/>
            <w:bottom w:val="none" w:sz="0" w:space="0" w:color="auto"/>
            <w:right w:val="none" w:sz="0" w:space="0" w:color="auto"/>
          </w:divBdr>
        </w:div>
        <w:div w:id="1832066410">
          <w:marLeft w:val="0"/>
          <w:marRight w:val="0"/>
          <w:marTop w:val="0"/>
          <w:marBottom w:val="0"/>
          <w:divBdr>
            <w:top w:val="none" w:sz="0" w:space="0" w:color="auto"/>
            <w:left w:val="none" w:sz="0" w:space="0" w:color="auto"/>
            <w:bottom w:val="none" w:sz="0" w:space="0" w:color="auto"/>
            <w:right w:val="none" w:sz="0" w:space="0" w:color="auto"/>
          </w:divBdr>
        </w:div>
        <w:div w:id="1811436024">
          <w:marLeft w:val="0"/>
          <w:marRight w:val="0"/>
          <w:marTop w:val="0"/>
          <w:marBottom w:val="0"/>
          <w:divBdr>
            <w:top w:val="none" w:sz="0" w:space="0" w:color="auto"/>
            <w:left w:val="none" w:sz="0" w:space="0" w:color="auto"/>
            <w:bottom w:val="none" w:sz="0" w:space="0" w:color="auto"/>
            <w:right w:val="none" w:sz="0" w:space="0" w:color="auto"/>
          </w:divBdr>
        </w:div>
        <w:div w:id="1099522598">
          <w:marLeft w:val="0"/>
          <w:marRight w:val="0"/>
          <w:marTop w:val="0"/>
          <w:marBottom w:val="0"/>
          <w:divBdr>
            <w:top w:val="none" w:sz="0" w:space="0" w:color="auto"/>
            <w:left w:val="none" w:sz="0" w:space="0" w:color="auto"/>
            <w:bottom w:val="none" w:sz="0" w:space="0" w:color="auto"/>
            <w:right w:val="none" w:sz="0" w:space="0" w:color="auto"/>
          </w:divBdr>
        </w:div>
        <w:div w:id="1820074815">
          <w:marLeft w:val="0"/>
          <w:marRight w:val="0"/>
          <w:marTop w:val="0"/>
          <w:marBottom w:val="0"/>
          <w:divBdr>
            <w:top w:val="none" w:sz="0" w:space="0" w:color="auto"/>
            <w:left w:val="none" w:sz="0" w:space="0" w:color="auto"/>
            <w:bottom w:val="none" w:sz="0" w:space="0" w:color="auto"/>
            <w:right w:val="none" w:sz="0" w:space="0" w:color="auto"/>
          </w:divBdr>
        </w:div>
        <w:div w:id="1266116840">
          <w:marLeft w:val="0"/>
          <w:marRight w:val="0"/>
          <w:marTop w:val="0"/>
          <w:marBottom w:val="0"/>
          <w:divBdr>
            <w:top w:val="none" w:sz="0" w:space="0" w:color="auto"/>
            <w:left w:val="none" w:sz="0" w:space="0" w:color="auto"/>
            <w:bottom w:val="none" w:sz="0" w:space="0" w:color="auto"/>
            <w:right w:val="none" w:sz="0" w:space="0" w:color="auto"/>
          </w:divBdr>
        </w:div>
        <w:div w:id="770859142">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23516282">
          <w:marLeft w:val="0"/>
          <w:marRight w:val="0"/>
          <w:marTop w:val="0"/>
          <w:marBottom w:val="0"/>
          <w:divBdr>
            <w:top w:val="none" w:sz="0" w:space="0" w:color="auto"/>
            <w:left w:val="none" w:sz="0" w:space="0" w:color="auto"/>
            <w:bottom w:val="none" w:sz="0" w:space="0" w:color="auto"/>
            <w:right w:val="none" w:sz="0" w:space="0" w:color="auto"/>
          </w:divBdr>
        </w:div>
        <w:div w:id="193200335">
          <w:marLeft w:val="0"/>
          <w:marRight w:val="0"/>
          <w:marTop w:val="0"/>
          <w:marBottom w:val="0"/>
          <w:divBdr>
            <w:top w:val="none" w:sz="0" w:space="0" w:color="auto"/>
            <w:left w:val="none" w:sz="0" w:space="0" w:color="auto"/>
            <w:bottom w:val="none" w:sz="0" w:space="0" w:color="auto"/>
            <w:right w:val="none" w:sz="0" w:space="0" w:color="auto"/>
          </w:divBdr>
        </w:div>
        <w:div w:id="446126777">
          <w:marLeft w:val="0"/>
          <w:marRight w:val="0"/>
          <w:marTop w:val="0"/>
          <w:marBottom w:val="0"/>
          <w:divBdr>
            <w:top w:val="none" w:sz="0" w:space="0" w:color="auto"/>
            <w:left w:val="none" w:sz="0" w:space="0" w:color="auto"/>
            <w:bottom w:val="none" w:sz="0" w:space="0" w:color="auto"/>
            <w:right w:val="none" w:sz="0" w:space="0" w:color="auto"/>
          </w:divBdr>
        </w:div>
      </w:divsChild>
    </w:div>
    <w:div w:id="567804511">
      <w:bodyDiv w:val="1"/>
      <w:marLeft w:val="0"/>
      <w:marRight w:val="0"/>
      <w:marTop w:val="0"/>
      <w:marBottom w:val="0"/>
      <w:divBdr>
        <w:top w:val="none" w:sz="0" w:space="0" w:color="auto"/>
        <w:left w:val="none" w:sz="0" w:space="0" w:color="auto"/>
        <w:bottom w:val="none" w:sz="0" w:space="0" w:color="auto"/>
        <w:right w:val="none" w:sz="0" w:space="0" w:color="auto"/>
      </w:divBdr>
    </w:div>
    <w:div w:id="569735637">
      <w:bodyDiv w:val="1"/>
      <w:marLeft w:val="0"/>
      <w:marRight w:val="0"/>
      <w:marTop w:val="0"/>
      <w:marBottom w:val="0"/>
      <w:divBdr>
        <w:top w:val="none" w:sz="0" w:space="0" w:color="auto"/>
        <w:left w:val="none" w:sz="0" w:space="0" w:color="auto"/>
        <w:bottom w:val="none" w:sz="0" w:space="0" w:color="auto"/>
        <w:right w:val="none" w:sz="0" w:space="0" w:color="auto"/>
      </w:divBdr>
    </w:div>
    <w:div w:id="584412191">
      <w:bodyDiv w:val="1"/>
      <w:marLeft w:val="0"/>
      <w:marRight w:val="0"/>
      <w:marTop w:val="0"/>
      <w:marBottom w:val="0"/>
      <w:divBdr>
        <w:top w:val="none" w:sz="0" w:space="0" w:color="auto"/>
        <w:left w:val="none" w:sz="0" w:space="0" w:color="auto"/>
        <w:bottom w:val="none" w:sz="0" w:space="0" w:color="auto"/>
        <w:right w:val="none" w:sz="0" w:space="0" w:color="auto"/>
      </w:divBdr>
      <w:divsChild>
        <w:div w:id="1229684106">
          <w:marLeft w:val="0"/>
          <w:marRight w:val="0"/>
          <w:marTop w:val="0"/>
          <w:marBottom w:val="0"/>
          <w:divBdr>
            <w:top w:val="none" w:sz="0" w:space="0" w:color="auto"/>
            <w:left w:val="none" w:sz="0" w:space="0" w:color="auto"/>
            <w:bottom w:val="none" w:sz="0" w:space="0" w:color="auto"/>
            <w:right w:val="none" w:sz="0" w:space="0" w:color="auto"/>
          </w:divBdr>
        </w:div>
        <w:div w:id="1204564649">
          <w:marLeft w:val="0"/>
          <w:marRight w:val="0"/>
          <w:marTop w:val="0"/>
          <w:marBottom w:val="0"/>
          <w:divBdr>
            <w:top w:val="none" w:sz="0" w:space="0" w:color="auto"/>
            <w:left w:val="none" w:sz="0" w:space="0" w:color="auto"/>
            <w:bottom w:val="none" w:sz="0" w:space="0" w:color="auto"/>
            <w:right w:val="none" w:sz="0" w:space="0" w:color="auto"/>
          </w:divBdr>
        </w:div>
        <w:div w:id="361126369">
          <w:marLeft w:val="0"/>
          <w:marRight w:val="0"/>
          <w:marTop w:val="0"/>
          <w:marBottom w:val="0"/>
          <w:divBdr>
            <w:top w:val="none" w:sz="0" w:space="0" w:color="auto"/>
            <w:left w:val="none" w:sz="0" w:space="0" w:color="auto"/>
            <w:bottom w:val="none" w:sz="0" w:space="0" w:color="auto"/>
            <w:right w:val="none" w:sz="0" w:space="0" w:color="auto"/>
          </w:divBdr>
        </w:div>
      </w:divsChild>
    </w:div>
    <w:div w:id="639771903">
      <w:bodyDiv w:val="1"/>
      <w:marLeft w:val="0"/>
      <w:marRight w:val="0"/>
      <w:marTop w:val="0"/>
      <w:marBottom w:val="0"/>
      <w:divBdr>
        <w:top w:val="none" w:sz="0" w:space="0" w:color="auto"/>
        <w:left w:val="none" w:sz="0" w:space="0" w:color="auto"/>
        <w:bottom w:val="none" w:sz="0" w:space="0" w:color="auto"/>
        <w:right w:val="none" w:sz="0" w:space="0" w:color="auto"/>
      </w:divBdr>
      <w:divsChild>
        <w:div w:id="1033385362">
          <w:marLeft w:val="0"/>
          <w:marRight w:val="0"/>
          <w:marTop w:val="0"/>
          <w:marBottom w:val="0"/>
          <w:divBdr>
            <w:top w:val="none" w:sz="0" w:space="0" w:color="auto"/>
            <w:left w:val="none" w:sz="0" w:space="0" w:color="auto"/>
            <w:bottom w:val="none" w:sz="0" w:space="0" w:color="auto"/>
            <w:right w:val="none" w:sz="0" w:space="0" w:color="auto"/>
          </w:divBdr>
        </w:div>
        <w:div w:id="1156070623">
          <w:marLeft w:val="0"/>
          <w:marRight w:val="0"/>
          <w:marTop w:val="0"/>
          <w:marBottom w:val="0"/>
          <w:divBdr>
            <w:top w:val="none" w:sz="0" w:space="0" w:color="auto"/>
            <w:left w:val="none" w:sz="0" w:space="0" w:color="auto"/>
            <w:bottom w:val="none" w:sz="0" w:space="0" w:color="auto"/>
            <w:right w:val="none" w:sz="0" w:space="0" w:color="auto"/>
          </w:divBdr>
        </w:div>
        <w:div w:id="1233467909">
          <w:marLeft w:val="0"/>
          <w:marRight w:val="0"/>
          <w:marTop w:val="0"/>
          <w:marBottom w:val="0"/>
          <w:divBdr>
            <w:top w:val="none" w:sz="0" w:space="0" w:color="auto"/>
            <w:left w:val="none" w:sz="0" w:space="0" w:color="auto"/>
            <w:bottom w:val="none" w:sz="0" w:space="0" w:color="auto"/>
            <w:right w:val="none" w:sz="0" w:space="0" w:color="auto"/>
          </w:divBdr>
        </w:div>
        <w:div w:id="1762556955">
          <w:marLeft w:val="0"/>
          <w:marRight w:val="0"/>
          <w:marTop w:val="0"/>
          <w:marBottom w:val="0"/>
          <w:divBdr>
            <w:top w:val="none" w:sz="0" w:space="0" w:color="auto"/>
            <w:left w:val="none" w:sz="0" w:space="0" w:color="auto"/>
            <w:bottom w:val="none" w:sz="0" w:space="0" w:color="auto"/>
            <w:right w:val="none" w:sz="0" w:space="0" w:color="auto"/>
          </w:divBdr>
        </w:div>
        <w:div w:id="1407337054">
          <w:marLeft w:val="0"/>
          <w:marRight w:val="0"/>
          <w:marTop w:val="0"/>
          <w:marBottom w:val="0"/>
          <w:divBdr>
            <w:top w:val="none" w:sz="0" w:space="0" w:color="auto"/>
            <w:left w:val="none" w:sz="0" w:space="0" w:color="auto"/>
            <w:bottom w:val="none" w:sz="0" w:space="0" w:color="auto"/>
            <w:right w:val="none" w:sz="0" w:space="0" w:color="auto"/>
          </w:divBdr>
        </w:div>
        <w:div w:id="1052540146">
          <w:marLeft w:val="0"/>
          <w:marRight w:val="0"/>
          <w:marTop w:val="0"/>
          <w:marBottom w:val="0"/>
          <w:divBdr>
            <w:top w:val="none" w:sz="0" w:space="0" w:color="auto"/>
            <w:left w:val="none" w:sz="0" w:space="0" w:color="auto"/>
            <w:bottom w:val="none" w:sz="0" w:space="0" w:color="auto"/>
            <w:right w:val="none" w:sz="0" w:space="0" w:color="auto"/>
          </w:divBdr>
        </w:div>
        <w:div w:id="222260707">
          <w:marLeft w:val="0"/>
          <w:marRight w:val="0"/>
          <w:marTop w:val="0"/>
          <w:marBottom w:val="0"/>
          <w:divBdr>
            <w:top w:val="none" w:sz="0" w:space="0" w:color="auto"/>
            <w:left w:val="none" w:sz="0" w:space="0" w:color="auto"/>
            <w:bottom w:val="none" w:sz="0" w:space="0" w:color="auto"/>
            <w:right w:val="none" w:sz="0" w:space="0" w:color="auto"/>
          </w:divBdr>
        </w:div>
        <w:div w:id="1148017910">
          <w:marLeft w:val="0"/>
          <w:marRight w:val="0"/>
          <w:marTop w:val="0"/>
          <w:marBottom w:val="0"/>
          <w:divBdr>
            <w:top w:val="none" w:sz="0" w:space="0" w:color="auto"/>
            <w:left w:val="none" w:sz="0" w:space="0" w:color="auto"/>
            <w:bottom w:val="none" w:sz="0" w:space="0" w:color="auto"/>
            <w:right w:val="none" w:sz="0" w:space="0" w:color="auto"/>
          </w:divBdr>
        </w:div>
        <w:div w:id="1778132648">
          <w:marLeft w:val="0"/>
          <w:marRight w:val="0"/>
          <w:marTop w:val="0"/>
          <w:marBottom w:val="0"/>
          <w:divBdr>
            <w:top w:val="none" w:sz="0" w:space="0" w:color="auto"/>
            <w:left w:val="none" w:sz="0" w:space="0" w:color="auto"/>
            <w:bottom w:val="none" w:sz="0" w:space="0" w:color="auto"/>
            <w:right w:val="none" w:sz="0" w:space="0" w:color="auto"/>
          </w:divBdr>
        </w:div>
        <w:div w:id="124127886">
          <w:marLeft w:val="0"/>
          <w:marRight w:val="0"/>
          <w:marTop w:val="0"/>
          <w:marBottom w:val="0"/>
          <w:divBdr>
            <w:top w:val="none" w:sz="0" w:space="0" w:color="auto"/>
            <w:left w:val="none" w:sz="0" w:space="0" w:color="auto"/>
            <w:bottom w:val="none" w:sz="0" w:space="0" w:color="auto"/>
            <w:right w:val="none" w:sz="0" w:space="0" w:color="auto"/>
          </w:divBdr>
        </w:div>
        <w:div w:id="1755008874">
          <w:marLeft w:val="0"/>
          <w:marRight w:val="0"/>
          <w:marTop w:val="0"/>
          <w:marBottom w:val="0"/>
          <w:divBdr>
            <w:top w:val="none" w:sz="0" w:space="0" w:color="auto"/>
            <w:left w:val="none" w:sz="0" w:space="0" w:color="auto"/>
            <w:bottom w:val="none" w:sz="0" w:space="0" w:color="auto"/>
            <w:right w:val="none" w:sz="0" w:space="0" w:color="auto"/>
          </w:divBdr>
        </w:div>
      </w:divsChild>
    </w:div>
    <w:div w:id="653145199">
      <w:bodyDiv w:val="1"/>
      <w:marLeft w:val="0"/>
      <w:marRight w:val="0"/>
      <w:marTop w:val="0"/>
      <w:marBottom w:val="0"/>
      <w:divBdr>
        <w:top w:val="none" w:sz="0" w:space="0" w:color="auto"/>
        <w:left w:val="none" w:sz="0" w:space="0" w:color="auto"/>
        <w:bottom w:val="none" w:sz="0" w:space="0" w:color="auto"/>
        <w:right w:val="none" w:sz="0" w:space="0" w:color="auto"/>
      </w:divBdr>
      <w:divsChild>
        <w:div w:id="489716275">
          <w:marLeft w:val="0"/>
          <w:marRight w:val="0"/>
          <w:marTop w:val="0"/>
          <w:marBottom w:val="0"/>
          <w:divBdr>
            <w:top w:val="none" w:sz="0" w:space="0" w:color="auto"/>
            <w:left w:val="none" w:sz="0" w:space="0" w:color="auto"/>
            <w:bottom w:val="none" w:sz="0" w:space="0" w:color="auto"/>
            <w:right w:val="none" w:sz="0" w:space="0" w:color="auto"/>
          </w:divBdr>
        </w:div>
        <w:div w:id="650064855">
          <w:marLeft w:val="0"/>
          <w:marRight w:val="0"/>
          <w:marTop w:val="0"/>
          <w:marBottom w:val="0"/>
          <w:divBdr>
            <w:top w:val="none" w:sz="0" w:space="0" w:color="auto"/>
            <w:left w:val="none" w:sz="0" w:space="0" w:color="auto"/>
            <w:bottom w:val="none" w:sz="0" w:space="0" w:color="auto"/>
            <w:right w:val="none" w:sz="0" w:space="0" w:color="auto"/>
          </w:divBdr>
        </w:div>
        <w:div w:id="1507283478">
          <w:marLeft w:val="0"/>
          <w:marRight w:val="0"/>
          <w:marTop w:val="0"/>
          <w:marBottom w:val="0"/>
          <w:divBdr>
            <w:top w:val="none" w:sz="0" w:space="0" w:color="auto"/>
            <w:left w:val="none" w:sz="0" w:space="0" w:color="auto"/>
            <w:bottom w:val="none" w:sz="0" w:space="0" w:color="auto"/>
            <w:right w:val="none" w:sz="0" w:space="0" w:color="auto"/>
          </w:divBdr>
        </w:div>
        <w:div w:id="923806753">
          <w:marLeft w:val="0"/>
          <w:marRight w:val="0"/>
          <w:marTop w:val="0"/>
          <w:marBottom w:val="0"/>
          <w:divBdr>
            <w:top w:val="none" w:sz="0" w:space="0" w:color="auto"/>
            <w:left w:val="none" w:sz="0" w:space="0" w:color="auto"/>
            <w:bottom w:val="none" w:sz="0" w:space="0" w:color="auto"/>
            <w:right w:val="none" w:sz="0" w:space="0" w:color="auto"/>
          </w:divBdr>
        </w:div>
        <w:div w:id="188686988">
          <w:marLeft w:val="0"/>
          <w:marRight w:val="0"/>
          <w:marTop w:val="0"/>
          <w:marBottom w:val="0"/>
          <w:divBdr>
            <w:top w:val="none" w:sz="0" w:space="0" w:color="auto"/>
            <w:left w:val="none" w:sz="0" w:space="0" w:color="auto"/>
            <w:bottom w:val="none" w:sz="0" w:space="0" w:color="auto"/>
            <w:right w:val="none" w:sz="0" w:space="0" w:color="auto"/>
          </w:divBdr>
        </w:div>
        <w:div w:id="1548251406">
          <w:marLeft w:val="0"/>
          <w:marRight w:val="0"/>
          <w:marTop w:val="0"/>
          <w:marBottom w:val="0"/>
          <w:divBdr>
            <w:top w:val="none" w:sz="0" w:space="0" w:color="auto"/>
            <w:left w:val="none" w:sz="0" w:space="0" w:color="auto"/>
            <w:bottom w:val="none" w:sz="0" w:space="0" w:color="auto"/>
            <w:right w:val="none" w:sz="0" w:space="0" w:color="auto"/>
          </w:divBdr>
        </w:div>
        <w:div w:id="1209535514">
          <w:marLeft w:val="0"/>
          <w:marRight w:val="0"/>
          <w:marTop w:val="0"/>
          <w:marBottom w:val="0"/>
          <w:divBdr>
            <w:top w:val="none" w:sz="0" w:space="0" w:color="auto"/>
            <w:left w:val="none" w:sz="0" w:space="0" w:color="auto"/>
            <w:bottom w:val="none" w:sz="0" w:space="0" w:color="auto"/>
            <w:right w:val="none" w:sz="0" w:space="0" w:color="auto"/>
          </w:divBdr>
        </w:div>
        <w:div w:id="1594435481">
          <w:marLeft w:val="0"/>
          <w:marRight w:val="0"/>
          <w:marTop w:val="0"/>
          <w:marBottom w:val="0"/>
          <w:divBdr>
            <w:top w:val="none" w:sz="0" w:space="0" w:color="auto"/>
            <w:left w:val="none" w:sz="0" w:space="0" w:color="auto"/>
            <w:bottom w:val="none" w:sz="0" w:space="0" w:color="auto"/>
            <w:right w:val="none" w:sz="0" w:space="0" w:color="auto"/>
          </w:divBdr>
        </w:div>
      </w:divsChild>
    </w:div>
    <w:div w:id="668172236">
      <w:bodyDiv w:val="1"/>
      <w:marLeft w:val="0"/>
      <w:marRight w:val="0"/>
      <w:marTop w:val="0"/>
      <w:marBottom w:val="0"/>
      <w:divBdr>
        <w:top w:val="none" w:sz="0" w:space="0" w:color="auto"/>
        <w:left w:val="none" w:sz="0" w:space="0" w:color="auto"/>
        <w:bottom w:val="none" w:sz="0" w:space="0" w:color="auto"/>
        <w:right w:val="none" w:sz="0" w:space="0" w:color="auto"/>
      </w:divBdr>
    </w:div>
    <w:div w:id="764809994">
      <w:bodyDiv w:val="1"/>
      <w:marLeft w:val="0"/>
      <w:marRight w:val="0"/>
      <w:marTop w:val="0"/>
      <w:marBottom w:val="0"/>
      <w:divBdr>
        <w:top w:val="none" w:sz="0" w:space="0" w:color="auto"/>
        <w:left w:val="none" w:sz="0" w:space="0" w:color="auto"/>
        <w:bottom w:val="none" w:sz="0" w:space="0" w:color="auto"/>
        <w:right w:val="none" w:sz="0" w:space="0" w:color="auto"/>
      </w:divBdr>
      <w:divsChild>
        <w:div w:id="887766014">
          <w:marLeft w:val="0"/>
          <w:marRight w:val="0"/>
          <w:marTop w:val="0"/>
          <w:marBottom w:val="0"/>
          <w:divBdr>
            <w:top w:val="none" w:sz="0" w:space="0" w:color="auto"/>
            <w:left w:val="none" w:sz="0" w:space="0" w:color="auto"/>
            <w:bottom w:val="none" w:sz="0" w:space="0" w:color="auto"/>
            <w:right w:val="none" w:sz="0" w:space="0" w:color="auto"/>
          </w:divBdr>
        </w:div>
        <w:div w:id="595091000">
          <w:marLeft w:val="0"/>
          <w:marRight w:val="0"/>
          <w:marTop w:val="0"/>
          <w:marBottom w:val="0"/>
          <w:divBdr>
            <w:top w:val="none" w:sz="0" w:space="0" w:color="auto"/>
            <w:left w:val="none" w:sz="0" w:space="0" w:color="auto"/>
            <w:bottom w:val="none" w:sz="0" w:space="0" w:color="auto"/>
            <w:right w:val="none" w:sz="0" w:space="0" w:color="auto"/>
          </w:divBdr>
        </w:div>
        <w:div w:id="908687666">
          <w:marLeft w:val="0"/>
          <w:marRight w:val="0"/>
          <w:marTop w:val="0"/>
          <w:marBottom w:val="0"/>
          <w:divBdr>
            <w:top w:val="none" w:sz="0" w:space="0" w:color="auto"/>
            <w:left w:val="none" w:sz="0" w:space="0" w:color="auto"/>
            <w:bottom w:val="none" w:sz="0" w:space="0" w:color="auto"/>
            <w:right w:val="none" w:sz="0" w:space="0" w:color="auto"/>
          </w:divBdr>
        </w:div>
        <w:div w:id="425077025">
          <w:marLeft w:val="0"/>
          <w:marRight w:val="0"/>
          <w:marTop w:val="0"/>
          <w:marBottom w:val="0"/>
          <w:divBdr>
            <w:top w:val="none" w:sz="0" w:space="0" w:color="auto"/>
            <w:left w:val="none" w:sz="0" w:space="0" w:color="auto"/>
            <w:bottom w:val="none" w:sz="0" w:space="0" w:color="auto"/>
            <w:right w:val="none" w:sz="0" w:space="0" w:color="auto"/>
          </w:divBdr>
        </w:div>
        <w:div w:id="1493252585">
          <w:marLeft w:val="0"/>
          <w:marRight w:val="0"/>
          <w:marTop w:val="0"/>
          <w:marBottom w:val="0"/>
          <w:divBdr>
            <w:top w:val="none" w:sz="0" w:space="0" w:color="auto"/>
            <w:left w:val="none" w:sz="0" w:space="0" w:color="auto"/>
            <w:bottom w:val="none" w:sz="0" w:space="0" w:color="auto"/>
            <w:right w:val="none" w:sz="0" w:space="0" w:color="auto"/>
          </w:divBdr>
        </w:div>
        <w:div w:id="1013605148">
          <w:marLeft w:val="0"/>
          <w:marRight w:val="0"/>
          <w:marTop w:val="0"/>
          <w:marBottom w:val="0"/>
          <w:divBdr>
            <w:top w:val="none" w:sz="0" w:space="0" w:color="auto"/>
            <w:left w:val="none" w:sz="0" w:space="0" w:color="auto"/>
            <w:bottom w:val="none" w:sz="0" w:space="0" w:color="auto"/>
            <w:right w:val="none" w:sz="0" w:space="0" w:color="auto"/>
          </w:divBdr>
        </w:div>
        <w:div w:id="1080446045">
          <w:marLeft w:val="0"/>
          <w:marRight w:val="0"/>
          <w:marTop w:val="0"/>
          <w:marBottom w:val="0"/>
          <w:divBdr>
            <w:top w:val="none" w:sz="0" w:space="0" w:color="auto"/>
            <w:left w:val="none" w:sz="0" w:space="0" w:color="auto"/>
            <w:bottom w:val="none" w:sz="0" w:space="0" w:color="auto"/>
            <w:right w:val="none" w:sz="0" w:space="0" w:color="auto"/>
          </w:divBdr>
        </w:div>
      </w:divsChild>
    </w:div>
    <w:div w:id="850879464">
      <w:bodyDiv w:val="1"/>
      <w:marLeft w:val="0"/>
      <w:marRight w:val="0"/>
      <w:marTop w:val="0"/>
      <w:marBottom w:val="0"/>
      <w:divBdr>
        <w:top w:val="none" w:sz="0" w:space="0" w:color="auto"/>
        <w:left w:val="none" w:sz="0" w:space="0" w:color="auto"/>
        <w:bottom w:val="none" w:sz="0" w:space="0" w:color="auto"/>
        <w:right w:val="none" w:sz="0" w:space="0" w:color="auto"/>
      </w:divBdr>
    </w:div>
    <w:div w:id="892734347">
      <w:bodyDiv w:val="1"/>
      <w:marLeft w:val="0"/>
      <w:marRight w:val="0"/>
      <w:marTop w:val="0"/>
      <w:marBottom w:val="0"/>
      <w:divBdr>
        <w:top w:val="none" w:sz="0" w:space="0" w:color="auto"/>
        <w:left w:val="none" w:sz="0" w:space="0" w:color="auto"/>
        <w:bottom w:val="none" w:sz="0" w:space="0" w:color="auto"/>
        <w:right w:val="none" w:sz="0" w:space="0" w:color="auto"/>
      </w:divBdr>
    </w:div>
    <w:div w:id="1010833905">
      <w:bodyDiv w:val="1"/>
      <w:marLeft w:val="0"/>
      <w:marRight w:val="0"/>
      <w:marTop w:val="0"/>
      <w:marBottom w:val="0"/>
      <w:divBdr>
        <w:top w:val="none" w:sz="0" w:space="0" w:color="auto"/>
        <w:left w:val="none" w:sz="0" w:space="0" w:color="auto"/>
        <w:bottom w:val="none" w:sz="0" w:space="0" w:color="auto"/>
        <w:right w:val="none" w:sz="0" w:space="0" w:color="auto"/>
      </w:divBdr>
    </w:div>
    <w:div w:id="1030495247">
      <w:bodyDiv w:val="1"/>
      <w:marLeft w:val="0"/>
      <w:marRight w:val="0"/>
      <w:marTop w:val="0"/>
      <w:marBottom w:val="0"/>
      <w:divBdr>
        <w:top w:val="none" w:sz="0" w:space="0" w:color="auto"/>
        <w:left w:val="none" w:sz="0" w:space="0" w:color="auto"/>
        <w:bottom w:val="none" w:sz="0" w:space="0" w:color="auto"/>
        <w:right w:val="none" w:sz="0" w:space="0" w:color="auto"/>
      </w:divBdr>
    </w:div>
    <w:div w:id="1100023569">
      <w:bodyDiv w:val="1"/>
      <w:marLeft w:val="0"/>
      <w:marRight w:val="0"/>
      <w:marTop w:val="0"/>
      <w:marBottom w:val="0"/>
      <w:divBdr>
        <w:top w:val="none" w:sz="0" w:space="0" w:color="auto"/>
        <w:left w:val="none" w:sz="0" w:space="0" w:color="auto"/>
        <w:bottom w:val="none" w:sz="0" w:space="0" w:color="auto"/>
        <w:right w:val="none" w:sz="0" w:space="0" w:color="auto"/>
      </w:divBdr>
    </w:div>
    <w:div w:id="1198544302">
      <w:bodyDiv w:val="1"/>
      <w:marLeft w:val="0"/>
      <w:marRight w:val="0"/>
      <w:marTop w:val="0"/>
      <w:marBottom w:val="0"/>
      <w:divBdr>
        <w:top w:val="none" w:sz="0" w:space="0" w:color="auto"/>
        <w:left w:val="none" w:sz="0" w:space="0" w:color="auto"/>
        <w:bottom w:val="none" w:sz="0" w:space="0" w:color="auto"/>
        <w:right w:val="none" w:sz="0" w:space="0" w:color="auto"/>
      </w:divBdr>
      <w:divsChild>
        <w:div w:id="231283923">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021081433">
          <w:marLeft w:val="0"/>
          <w:marRight w:val="0"/>
          <w:marTop w:val="0"/>
          <w:marBottom w:val="0"/>
          <w:divBdr>
            <w:top w:val="none" w:sz="0" w:space="0" w:color="auto"/>
            <w:left w:val="none" w:sz="0" w:space="0" w:color="auto"/>
            <w:bottom w:val="none" w:sz="0" w:space="0" w:color="auto"/>
            <w:right w:val="none" w:sz="0" w:space="0" w:color="auto"/>
          </w:divBdr>
        </w:div>
        <w:div w:id="1227491173">
          <w:marLeft w:val="0"/>
          <w:marRight w:val="0"/>
          <w:marTop w:val="0"/>
          <w:marBottom w:val="0"/>
          <w:divBdr>
            <w:top w:val="none" w:sz="0" w:space="0" w:color="auto"/>
            <w:left w:val="none" w:sz="0" w:space="0" w:color="auto"/>
            <w:bottom w:val="none" w:sz="0" w:space="0" w:color="auto"/>
            <w:right w:val="none" w:sz="0" w:space="0" w:color="auto"/>
          </w:divBdr>
        </w:div>
      </w:divsChild>
    </w:div>
    <w:div w:id="1206017115">
      <w:bodyDiv w:val="1"/>
      <w:marLeft w:val="0"/>
      <w:marRight w:val="0"/>
      <w:marTop w:val="0"/>
      <w:marBottom w:val="0"/>
      <w:divBdr>
        <w:top w:val="none" w:sz="0" w:space="0" w:color="auto"/>
        <w:left w:val="none" w:sz="0" w:space="0" w:color="auto"/>
        <w:bottom w:val="none" w:sz="0" w:space="0" w:color="auto"/>
        <w:right w:val="none" w:sz="0" w:space="0" w:color="auto"/>
      </w:divBdr>
      <w:divsChild>
        <w:div w:id="428433198">
          <w:marLeft w:val="0"/>
          <w:marRight w:val="0"/>
          <w:marTop w:val="0"/>
          <w:marBottom w:val="0"/>
          <w:divBdr>
            <w:top w:val="none" w:sz="0" w:space="0" w:color="auto"/>
            <w:left w:val="none" w:sz="0" w:space="0" w:color="auto"/>
            <w:bottom w:val="none" w:sz="0" w:space="0" w:color="auto"/>
            <w:right w:val="none" w:sz="0" w:space="0" w:color="auto"/>
          </w:divBdr>
        </w:div>
        <w:div w:id="265696198">
          <w:marLeft w:val="0"/>
          <w:marRight w:val="0"/>
          <w:marTop w:val="0"/>
          <w:marBottom w:val="0"/>
          <w:divBdr>
            <w:top w:val="none" w:sz="0" w:space="0" w:color="auto"/>
            <w:left w:val="none" w:sz="0" w:space="0" w:color="auto"/>
            <w:bottom w:val="none" w:sz="0" w:space="0" w:color="auto"/>
            <w:right w:val="none" w:sz="0" w:space="0" w:color="auto"/>
          </w:divBdr>
        </w:div>
        <w:div w:id="1023558165">
          <w:marLeft w:val="0"/>
          <w:marRight w:val="0"/>
          <w:marTop w:val="0"/>
          <w:marBottom w:val="0"/>
          <w:divBdr>
            <w:top w:val="none" w:sz="0" w:space="0" w:color="auto"/>
            <w:left w:val="none" w:sz="0" w:space="0" w:color="auto"/>
            <w:bottom w:val="none" w:sz="0" w:space="0" w:color="auto"/>
            <w:right w:val="none" w:sz="0" w:space="0" w:color="auto"/>
          </w:divBdr>
        </w:div>
      </w:divsChild>
    </w:div>
    <w:div w:id="1242839085">
      <w:bodyDiv w:val="1"/>
      <w:marLeft w:val="0"/>
      <w:marRight w:val="0"/>
      <w:marTop w:val="0"/>
      <w:marBottom w:val="0"/>
      <w:divBdr>
        <w:top w:val="none" w:sz="0" w:space="0" w:color="auto"/>
        <w:left w:val="none" w:sz="0" w:space="0" w:color="auto"/>
        <w:bottom w:val="none" w:sz="0" w:space="0" w:color="auto"/>
        <w:right w:val="none" w:sz="0" w:space="0" w:color="auto"/>
      </w:divBdr>
    </w:div>
    <w:div w:id="1263878935">
      <w:bodyDiv w:val="1"/>
      <w:marLeft w:val="0"/>
      <w:marRight w:val="0"/>
      <w:marTop w:val="0"/>
      <w:marBottom w:val="0"/>
      <w:divBdr>
        <w:top w:val="none" w:sz="0" w:space="0" w:color="auto"/>
        <w:left w:val="none" w:sz="0" w:space="0" w:color="auto"/>
        <w:bottom w:val="none" w:sz="0" w:space="0" w:color="auto"/>
        <w:right w:val="none" w:sz="0" w:space="0" w:color="auto"/>
      </w:divBdr>
    </w:div>
    <w:div w:id="1318998015">
      <w:bodyDiv w:val="1"/>
      <w:marLeft w:val="0"/>
      <w:marRight w:val="0"/>
      <w:marTop w:val="0"/>
      <w:marBottom w:val="0"/>
      <w:divBdr>
        <w:top w:val="none" w:sz="0" w:space="0" w:color="auto"/>
        <w:left w:val="none" w:sz="0" w:space="0" w:color="auto"/>
        <w:bottom w:val="none" w:sz="0" w:space="0" w:color="auto"/>
        <w:right w:val="none" w:sz="0" w:space="0" w:color="auto"/>
      </w:divBdr>
    </w:div>
    <w:div w:id="1339113496">
      <w:bodyDiv w:val="1"/>
      <w:marLeft w:val="0"/>
      <w:marRight w:val="0"/>
      <w:marTop w:val="0"/>
      <w:marBottom w:val="0"/>
      <w:divBdr>
        <w:top w:val="none" w:sz="0" w:space="0" w:color="auto"/>
        <w:left w:val="none" w:sz="0" w:space="0" w:color="auto"/>
        <w:bottom w:val="none" w:sz="0" w:space="0" w:color="auto"/>
        <w:right w:val="none" w:sz="0" w:space="0" w:color="auto"/>
      </w:divBdr>
      <w:divsChild>
        <w:div w:id="124590563">
          <w:marLeft w:val="0"/>
          <w:marRight w:val="0"/>
          <w:marTop w:val="0"/>
          <w:marBottom w:val="0"/>
          <w:divBdr>
            <w:top w:val="none" w:sz="0" w:space="0" w:color="auto"/>
            <w:left w:val="none" w:sz="0" w:space="0" w:color="auto"/>
            <w:bottom w:val="none" w:sz="0" w:space="0" w:color="auto"/>
            <w:right w:val="none" w:sz="0" w:space="0" w:color="auto"/>
          </w:divBdr>
        </w:div>
        <w:div w:id="957183670">
          <w:marLeft w:val="0"/>
          <w:marRight w:val="0"/>
          <w:marTop w:val="0"/>
          <w:marBottom w:val="0"/>
          <w:divBdr>
            <w:top w:val="none" w:sz="0" w:space="0" w:color="auto"/>
            <w:left w:val="none" w:sz="0" w:space="0" w:color="auto"/>
            <w:bottom w:val="none" w:sz="0" w:space="0" w:color="auto"/>
            <w:right w:val="none" w:sz="0" w:space="0" w:color="auto"/>
          </w:divBdr>
        </w:div>
        <w:div w:id="1314330198">
          <w:marLeft w:val="0"/>
          <w:marRight w:val="0"/>
          <w:marTop w:val="0"/>
          <w:marBottom w:val="0"/>
          <w:divBdr>
            <w:top w:val="none" w:sz="0" w:space="0" w:color="auto"/>
            <w:left w:val="none" w:sz="0" w:space="0" w:color="auto"/>
            <w:bottom w:val="none" w:sz="0" w:space="0" w:color="auto"/>
            <w:right w:val="none" w:sz="0" w:space="0" w:color="auto"/>
          </w:divBdr>
        </w:div>
        <w:div w:id="1668247788">
          <w:marLeft w:val="0"/>
          <w:marRight w:val="0"/>
          <w:marTop w:val="0"/>
          <w:marBottom w:val="0"/>
          <w:divBdr>
            <w:top w:val="none" w:sz="0" w:space="0" w:color="auto"/>
            <w:left w:val="none" w:sz="0" w:space="0" w:color="auto"/>
            <w:bottom w:val="none" w:sz="0" w:space="0" w:color="auto"/>
            <w:right w:val="none" w:sz="0" w:space="0" w:color="auto"/>
          </w:divBdr>
        </w:div>
        <w:div w:id="682974523">
          <w:marLeft w:val="0"/>
          <w:marRight w:val="0"/>
          <w:marTop w:val="0"/>
          <w:marBottom w:val="0"/>
          <w:divBdr>
            <w:top w:val="none" w:sz="0" w:space="0" w:color="auto"/>
            <w:left w:val="none" w:sz="0" w:space="0" w:color="auto"/>
            <w:bottom w:val="none" w:sz="0" w:space="0" w:color="auto"/>
            <w:right w:val="none" w:sz="0" w:space="0" w:color="auto"/>
          </w:divBdr>
        </w:div>
        <w:div w:id="1364399569">
          <w:marLeft w:val="0"/>
          <w:marRight w:val="0"/>
          <w:marTop w:val="0"/>
          <w:marBottom w:val="0"/>
          <w:divBdr>
            <w:top w:val="none" w:sz="0" w:space="0" w:color="auto"/>
            <w:left w:val="none" w:sz="0" w:space="0" w:color="auto"/>
            <w:bottom w:val="none" w:sz="0" w:space="0" w:color="auto"/>
            <w:right w:val="none" w:sz="0" w:space="0" w:color="auto"/>
          </w:divBdr>
        </w:div>
        <w:div w:id="1973748615">
          <w:marLeft w:val="0"/>
          <w:marRight w:val="0"/>
          <w:marTop w:val="0"/>
          <w:marBottom w:val="0"/>
          <w:divBdr>
            <w:top w:val="none" w:sz="0" w:space="0" w:color="auto"/>
            <w:left w:val="none" w:sz="0" w:space="0" w:color="auto"/>
            <w:bottom w:val="none" w:sz="0" w:space="0" w:color="auto"/>
            <w:right w:val="none" w:sz="0" w:space="0" w:color="auto"/>
          </w:divBdr>
        </w:div>
        <w:div w:id="1614050941">
          <w:marLeft w:val="0"/>
          <w:marRight w:val="0"/>
          <w:marTop w:val="0"/>
          <w:marBottom w:val="0"/>
          <w:divBdr>
            <w:top w:val="none" w:sz="0" w:space="0" w:color="auto"/>
            <w:left w:val="none" w:sz="0" w:space="0" w:color="auto"/>
            <w:bottom w:val="none" w:sz="0" w:space="0" w:color="auto"/>
            <w:right w:val="none" w:sz="0" w:space="0" w:color="auto"/>
          </w:divBdr>
        </w:div>
      </w:divsChild>
    </w:div>
    <w:div w:id="1357806625">
      <w:bodyDiv w:val="1"/>
      <w:marLeft w:val="0"/>
      <w:marRight w:val="0"/>
      <w:marTop w:val="0"/>
      <w:marBottom w:val="0"/>
      <w:divBdr>
        <w:top w:val="none" w:sz="0" w:space="0" w:color="auto"/>
        <w:left w:val="none" w:sz="0" w:space="0" w:color="auto"/>
        <w:bottom w:val="none" w:sz="0" w:space="0" w:color="auto"/>
        <w:right w:val="none" w:sz="0" w:space="0" w:color="auto"/>
      </w:divBdr>
      <w:divsChild>
        <w:div w:id="525559437">
          <w:marLeft w:val="0"/>
          <w:marRight w:val="0"/>
          <w:marTop w:val="0"/>
          <w:marBottom w:val="0"/>
          <w:divBdr>
            <w:top w:val="none" w:sz="0" w:space="0" w:color="auto"/>
            <w:left w:val="none" w:sz="0" w:space="0" w:color="auto"/>
            <w:bottom w:val="none" w:sz="0" w:space="0" w:color="auto"/>
            <w:right w:val="none" w:sz="0" w:space="0" w:color="auto"/>
          </w:divBdr>
        </w:div>
        <w:div w:id="1266310659">
          <w:marLeft w:val="0"/>
          <w:marRight w:val="0"/>
          <w:marTop w:val="0"/>
          <w:marBottom w:val="0"/>
          <w:divBdr>
            <w:top w:val="none" w:sz="0" w:space="0" w:color="auto"/>
            <w:left w:val="none" w:sz="0" w:space="0" w:color="auto"/>
            <w:bottom w:val="none" w:sz="0" w:space="0" w:color="auto"/>
            <w:right w:val="none" w:sz="0" w:space="0" w:color="auto"/>
          </w:divBdr>
        </w:div>
        <w:div w:id="1243488873">
          <w:marLeft w:val="0"/>
          <w:marRight w:val="0"/>
          <w:marTop w:val="0"/>
          <w:marBottom w:val="0"/>
          <w:divBdr>
            <w:top w:val="none" w:sz="0" w:space="0" w:color="auto"/>
            <w:left w:val="none" w:sz="0" w:space="0" w:color="auto"/>
            <w:bottom w:val="none" w:sz="0" w:space="0" w:color="auto"/>
            <w:right w:val="none" w:sz="0" w:space="0" w:color="auto"/>
          </w:divBdr>
        </w:div>
        <w:div w:id="460348329">
          <w:marLeft w:val="0"/>
          <w:marRight w:val="0"/>
          <w:marTop w:val="0"/>
          <w:marBottom w:val="0"/>
          <w:divBdr>
            <w:top w:val="none" w:sz="0" w:space="0" w:color="auto"/>
            <w:left w:val="none" w:sz="0" w:space="0" w:color="auto"/>
            <w:bottom w:val="none" w:sz="0" w:space="0" w:color="auto"/>
            <w:right w:val="none" w:sz="0" w:space="0" w:color="auto"/>
          </w:divBdr>
        </w:div>
        <w:div w:id="160244844">
          <w:marLeft w:val="0"/>
          <w:marRight w:val="0"/>
          <w:marTop w:val="0"/>
          <w:marBottom w:val="0"/>
          <w:divBdr>
            <w:top w:val="none" w:sz="0" w:space="0" w:color="auto"/>
            <w:left w:val="none" w:sz="0" w:space="0" w:color="auto"/>
            <w:bottom w:val="none" w:sz="0" w:space="0" w:color="auto"/>
            <w:right w:val="none" w:sz="0" w:space="0" w:color="auto"/>
          </w:divBdr>
        </w:div>
        <w:div w:id="1370759182">
          <w:marLeft w:val="0"/>
          <w:marRight w:val="0"/>
          <w:marTop w:val="0"/>
          <w:marBottom w:val="0"/>
          <w:divBdr>
            <w:top w:val="none" w:sz="0" w:space="0" w:color="auto"/>
            <w:left w:val="none" w:sz="0" w:space="0" w:color="auto"/>
            <w:bottom w:val="none" w:sz="0" w:space="0" w:color="auto"/>
            <w:right w:val="none" w:sz="0" w:space="0" w:color="auto"/>
          </w:divBdr>
        </w:div>
      </w:divsChild>
    </w:div>
    <w:div w:id="1386635166">
      <w:bodyDiv w:val="1"/>
      <w:marLeft w:val="0"/>
      <w:marRight w:val="0"/>
      <w:marTop w:val="0"/>
      <w:marBottom w:val="0"/>
      <w:divBdr>
        <w:top w:val="none" w:sz="0" w:space="0" w:color="auto"/>
        <w:left w:val="none" w:sz="0" w:space="0" w:color="auto"/>
        <w:bottom w:val="none" w:sz="0" w:space="0" w:color="auto"/>
        <w:right w:val="none" w:sz="0" w:space="0" w:color="auto"/>
      </w:divBdr>
    </w:div>
    <w:div w:id="1387609326">
      <w:bodyDiv w:val="1"/>
      <w:marLeft w:val="0"/>
      <w:marRight w:val="0"/>
      <w:marTop w:val="0"/>
      <w:marBottom w:val="0"/>
      <w:divBdr>
        <w:top w:val="none" w:sz="0" w:space="0" w:color="auto"/>
        <w:left w:val="none" w:sz="0" w:space="0" w:color="auto"/>
        <w:bottom w:val="none" w:sz="0" w:space="0" w:color="auto"/>
        <w:right w:val="none" w:sz="0" w:space="0" w:color="auto"/>
      </w:divBdr>
    </w:div>
    <w:div w:id="1450666392">
      <w:bodyDiv w:val="1"/>
      <w:marLeft w:val="0"/>
      <w:marRight w:val="0"/>
      <w:marTop w:val="0"/>
      <w:marBottom w:val="0"/>
      <w:divBdr>
        <w:top w:val="none" w:sz="0" w:space="0" w:color="auto"/>
        <w:left w:val="none" w:sz="0" w:space="0" w:color="auto"/>
        <w:bottom w:val="none" w:sz="0" w:space="0" w:color="auto"/>
        <w:right w:val="none" w:sz="0" w:space="0" w:color="auto"/>
      </w:divBdr>
    </w:div>
    <w:div w:id="1521894725">
      <w:bodyDiv w:val="1"/>
      <w:marLeft w:val="0"/>
      <w:marRight w:val="0"/>
      <w:marTop w:val="0"/>
      <w:marBottom w:val="0"/>
      <w:divBdr>
        <w:top w:val="none" w:sz="0" w:space="0" w:color="auto"/>
        <w:left w:val="none" w:sz="0" w:space="0" w:color="auto"/>
        <w:bottom w:val="none" w:sz="0" w:space="0" w:color="auto"/>
        <w:right w:val="none" w:sz="0" w:space="0" w:color="auto"/>
      </w:divBdr>
    </w:div>
    <w:div w:id="1523321509">
      <w:bodyDiv w:val="1"/>
      <w:marLeft w:val="0"/>
      <w:marRight w:val="0"/>
      <w:marTop w:val="0"/>
      <w:marBottom w:val="0"/>
      <w:divBdr>
        <w:top w:val="none" w:sz="0" w:space="0" w:color="auto"/>
        <w:left w:val="none" w:sz="0" w:space="0" w:color="auto"/>
        <w:bottom w:val="none" w:sz="0" w:space="0" w:color="auto"/>
        <w:right w:val="none" w:sz="0" w:space="0" w:color="auto"/>
      </w:divBdr>
    </w:div>
    <w:div w:id="1554540185">
      <w:bodyDiv w:val="1"/>
      <w:marLeft w:val="0"/>
      <w:marRight w:val="0"/>
      <w:marTop w:val="0"/>
      <w:marBottom w:val="0"/>
      <w:divBdr>
        <w:top w:val="none" w:sz="0" w:space="0" w:color="auto"/>
        <w:left w:val="none" w:sz="0" w:space="0" w:color="auto"/>
        <w:bottom w:val="none" w:sz="0" w:space="0" w:color="auto"/>
        <w:right w:val="none" w:sz="0" w:space="0" w:color="auto"/>
      </w:divBdr>
    </w:div>
    <w:div w:id="1598563884">
      <w:bodyDiv w:val="1"/>
      <w:marLeft w:val="0"/>
      <w:marRight w:val="0"/>
      <w:marTop w:val="0"/>
      <w:marBottom w:val="0"/>
      <w:divBdr>
        <w:top w:val="none" w:sz="0" w:space="0" w:color="auto"/>
        <w:left w:val="none" w:sz="0" w:space="0" w:color="auto"/>
        <w:bottom w:val="none" w:sz="0" w:space="0" w:color="auto"/>
        <w:right w:val="none" w:sz="0" w:space="0" w:color="auto"/>
      </w:divBdr>
      <w:divsChild>
        <w:div w:id="801852444">
          <w:marLeft w:val="0"/>
          <w:marRight w:val="0"/>
          <w:marTop w:val="0"/>
          <w:marBottom w:val="0"/>
          <w:divBdr>
            <w:top w:val="none" w:sz="0" w:space="0" w:color="auto"/>
            <w:left w:val="none" w:sz="0" w:space="0" w:color="auto"/>
            <w:bottom w:val="none" w:sz="0" w:space="0" w:color="auto"/>
            <w:right w:val="none" w:sz="0" w:space="0" w:color="auto"/>
          </w:divBdr>
          <w:divsChild>
            <w:div w:id="2130319548">
              <w:marLeft w:val="0"/>
              <w:marRight w:val="0"/>
              <w:marTop w:val="0"/>
              <w:marBottom w:val="0"/>
              <w:divBdr>
                <w:top w:val="none" w:sz="0" w:space="0" w:color="auto"/>
                <w:left w:val="none" w:sz="0" w:space="0" w:color="auto"/>
                <w:bottom w:val="none" w:sz="0" w:space="0" w:color="auto"/>
                <w:right w:val="none" w:sz="0" w:space="0" w:color="auto"/>
              </w:divBdr>
            </w:div>
            <w:div w:id="102456033">
              <w:marLeft w:val="0"/>
              <w:marRight w:val="0"/>
              <w:marTop w:val="0"/>
              <w:marBottom w:val="0"/>
              <w:divBdr>
                <w:top w:val="none" w:sz="0" w:space="0" w:color="auto"/>
                <w:left w:val="none" w:sz="0" w:space="0" w:color="auto"/>
                <w:bottom w:val="none" w:sz="0" w:space="0" w:color="auto"/>
                <w:right w:val="none" w:sz="0" w:space="0" w:color="auto"/>
              </w:divBdr>
            </w:div>
            <w:div w:id="2144226059">
              <w:marLeft w:val="0"/>
              <w:marRight w:val="0"/>
              <w:marTop w:val="0"/>
              <w:marBottom w:val="0"/>
              <w:divBdr>
                <w:top w:val="none" w:sz="0" w:space="0" w:color="auto"/>
                <w:left w:val="none" w:sz="0" w:space="0" w:color="auto"/>
                <w:bottom w:val="none" w:sz="0" w:space="0" w:color="auto"/>
                <w:right w:val="none" w:sz="0" w:space="0" w:color="auto"/>
              </w:divBdr>
            </w:div>
            <w:div w:id="101345684">
              <w:marLeft w:val="0"/>
              <w:marRight w:val="0"/>
              <w:marTop w:val="0"/>
              <w:marBottom w:val="0"/>
              <w:divBdr>
                <w:top w:val="none" w:sz="0" w:space="0" w:color="auto"/>
                <w:left w:val="none" w:sz="0" w:space="0" w:color="auto"/>
                <w:bottom w:val="none" w:sz="0" w:space="0" w:color="auto"/>
                <w:right w:val="none" w:sz="0" w:space="0" w:color="auto"/>
              </w:divBdr>
            </w:div>
            <w:div w:id="2135831843">
              <w:marLeft w:val="0"/>
              <w:marRight w:val="0"/>
              <w:marTop w:val="0"/>
              <w:marBottom w:val="0"/>
              <w:divBdr>
                <w:top w:val="none" w:sz="0" w:space="0" w:color="auto"/>
                <w:left w:val="none" w:sz="0" w:space="0" w:color="auto"/>
                <w:bottom w:val="none" w:sz="0" w:space="0" w:color="auto"/>
                <w:right w:val="none" w:sz="0" w:space="0" w:color="auto"/>
              </w:divBdr>
            </w:div>
            <w:div w:id="383874220">
              <w:marLeft w:val="0"/>
              <w:marRight w:val="0"/>
              <w:marTop w:val="0"/>
              <w:marBottom w:val="0"/>
              <w:divBdr>
                <w:top w:val="none" w:sz="0" w:space="0" w:color="auto"/>
                <w:left w:val="none" w:sz="0" w:space="0" w:color="auto"/>
                <w:bottom w:val="none" w:sz="0" w:space="0" w:color="auto"/>
                <w:right w:val="none" w:sz="0" w:space="0" w:color="auto"/>
              </w:divBdr>
            </w:div>
            <w:div w:id="648680173">
              <w:marLeft w:val="0"/>
              <w:marRight w:val="0"/>
              <w:marTop w:val="0"/>
              <w:marBottom w:val="0"/>
              <w:divBdr>
                <w:top w:val="none" w:sz="0" w:space="0" w:color="auto"/>
                <w:left w:val="none" w:sz="0" w:space="0" w:color="auto"/>
                <w:bottom w:val="none" w:sz="0" w:space="0" w:color="auto"/>
                <w:right w:val="none" w:sz="0" w:space="0" w:color="auto"/>
              </w:divBdr>
            </w:div>
            <w:div w:id="389228644">
              <w:marLeft w:val="0"/>
              <w:marRight w:val="0"/>
              <w:marTop w:val="0"/>
              <w:marBottom w:val="0"/>
              <w:divBdr>
                <w:top w:val="none" w:sz="0" w:space="0" w:color="auto"/>
                <w:left w:val="none" w:sz="0" w:space="0" w:color="auto"/>
                <w:bottom w:val="none" w:sz="0" w:space="0" w:color="auto"/>
                <w:right w:val="none" w:sz="0" w:space="0" w:color="auto"/>
              </w:divBdr>
            </w:div>
            <w:div w:id="729109457">
              <w:marLeft w:val="0"/>
              <w:marRight w:val="0"/>
              <w:marTop w:val="0"/>
              <w:marBottom w:val="0"/>
              <w:divBdr>
                <w:top w:val="none" w:sz="0" w:space="0" w:color="auto"/>
                <w:left w:val="none" w:sz="0" w:space="0" w:color="auto"/>
                <w:bottom w:val="none" w:sz="0" w:space="0" w:color="auto"/>
                <w:right w:val="none" w:sz="0" w:space="0" w:color="auto"/>
              </w:divBdr>
            </w:div>
            <w:div w:id="453402245">
              <w:marLeft w:val="0"/>
              <w:marRight w:val="0"/>
              <w:marTop w:val="0"/>
              <w:marBottom w:val="0"/>
              <w:divBdr>
                <w:top w:val="none" w:sz="0" w:space="0" w:color="auto"/>
                <w:left w:val="none" w:sz="0" w:space="0" w:color="auto"/>
                <w:bottom w:val="none" w:sz="0" w:space="0" w:color="auto"/>
                <w:right w:val="none" w:sz="0" w:space="0" w:color="auto"/>
              </w:divBdr>
            </w:div>
            <w:div w:id="890844316">
              <w:marLeft w:val="0"/>
              <w:marRight w:val="0"/>
              <w:marTop w:val="0"/>
              <w:marBottom w:val="0"/>
              <w:divBdr>
                <w:top w:val="none" w:sz="0" w:space="0" w:color="auto"/>
                <w:left w:val="none" w:sz="0" w:space="0" w:color="auto"/>
                <w:bottom w:val="none" w:sz="0" w:space="0" w:color="auto"/>
                <w:right w:val="none" w:sz="0" w:space="0" w:color="auto"/>
              </w:divBdr>
            </w:div>
            <w:div w:id="1642270542">
              <w:marLeft w:val="0"/>
              <w:marRight w:val="0"/>
              <w:marTop w:val="0"/>
              <w:marBottom w:val="0"/>
              <w:divBdr>
                <w:top w:val="none" w:sz="0" w:space="0" w:color="auto"/>
                <w:left w:val="none" w:sz="0" w:space="0" w:color="auto"/>
                <w:bottom w:val="none" w:sz="0" w:space="0" w:color="auto"/>
                <w:right w:val="none" w:sz="0" w:space="0" w:color="auto"/>
              </w:divBdr>
            </w:div>
            <w:div w:id="725834425">
              <w:marLeft w:val="0"/>
              <w:marRight w:val="0"/>
              <w:marTop w:val="0"/>
              <w:marBottom w:val="0"/>
              <w:divBdr>
                <w:top w:val="none" w:sz="0" w:space="0" w:color="auto"/>
                <w:left w:val="none" w:sz="0" w:space="0" w:color="auto"/>
                <w:bottom w:val="none" w:sz="0" w:space="0" w:color="auto"/>
                <w:right w:val="none" w:sz="0" w:space="0" w:color="auto"/>
              </w:divBdr>
            </w:div>
            <w:div w:id="237642332">
              <w:marLeft w:val="0"/>
              <w:marRight w:val="0"/>
              <w:marTop w:val="0"/>
              <w:marBottom w:val="0"/>
              <w:divBdr>
                <w:top w:val="none" w:sz="0" w:space="0" w:color="auto"/>
                <w:left w:val="none" w:sz="0" w:space="0" w:color="auto"/>
                <w:bottom w:val="none" w:sz="0" w:space="0" w:color="auto"/>
                <w:right w:val="none" w:sz="0" w:space="0" w:color="auto"/>
              </w:divBdr>
            </w:div>
            <w:div w:id="637149530">
              <w:marLeft w:val="0"/>
              <w:marRight w:val="0"/>
              <w:marTop w:val="0"/>
              <w:marBottom w:val="0"/>
              <w:divBdr>
                <w:top w:val="none" w:sz="0" w:space="0" w:color="auto"/>
                <w:left w:val="none" w:sz="0" w:space="0" w:color="auto"/>
                <w:bottom w:val="none" w:sz="0" w:space="0" w:color="auto"/>
                <w:right w:val="none" w:sz="0" w:space="0" w:color="auto"/>
              </w:divBdr>
            </w:div>
            <w:div w:id="79832813">
              <w:marLeft w:val="0"/>
              <w:marRight w:val="0"/>
              <w:marTop w:val="0"/>
              <w:marBottom w:val="0"/>
              <w:divBdr>
                <w:top w:val="none" w:sz="0" w:space="0" w:color="auto"/>
                <w:left w:val="none" w:sz="0" w:space="0" w:color="auto"/>
                <w:bottom w:val="none" w:sz="0" w:space="0" w:color="auto"/>
                <w:right w:val="none" w:sz="0" w:space="0" w:color="auto"/>
              </w:divBdr>
            </w:div>
            <w:div w:id="1988048285">
              <w:marLeft w:val="0"/>
              <w:marRight w:val="0"/>
              <w:marTop w:val="0"/>
              <w:marBottom w:val="0"/>
              <w:divBdr>
                <w:top w:val="none" w:sz="0" w:space="0" w:color="auto"/>
                <w:left w:val="none" w:sz="0" w:space="0" w:color="auto"/>
                <w:bottom w:val="none" w:sz="0" w:space="0" w:color="auto"/>
                <w:right w:val="none" w:sz="0" w:space="0" w:color="auto"/>
              </w:divBdr>
            </w:div>
            <w:div w:id="1708945481">
              <w:marLeft w:val="0"/>
              <w:marRight w:val="0"/>
              <w:marTop w:val="0"/>
              <w:marBottom w:val="0"/>
              <w:divBdr>
                <w:top w:val="none" w:sz="0" w:space="0" w:color="auto"/>
                <w:left w:val="none" w:sz="0" w:space="0" w:color="auto"/>
                <w:bottom w:val="none" w:sz="0" w:space="0" w:color="auto"/>
                <w:right w:val="none" w:sz="0" w:space="0" w:color="auto"/>
              </w:divBdr>
            </w:div>
            <w:div w:id="943145527">
              <w:marLeft w:val="0"/>
              <w:marRight w:val="0"/>
              <w:marTop w:val="0"/>
              <w:marBottom w:val="0"/>
              <w:divBdr>
                <w:top w:val="none" w:sz="0" w:space="0" w:color="auto"/>
                <w:left w:val="none" w:sz="0" w:space="0" w:color="auto"/>
                <w:bottom w:val="none" w:sz="0" w:space="0" w:color="auto"/>
                <w:right w:val="none" w:sz="0" w:space="0" w:color="auto"/>
              </w:divBdr>
            </w:div>
            <w:div w:id="1373726356">
              <w:marLeft w:val="0"/>
              <w:marRight w:val="0"/>
              <w:marTop w:val="0"/>
              <w:marBottom w:val="0"/>
              <w:divBdr>
                <w:top w:val="none" w:sz="0" w:space="0" w:color="auto"/>
                <w:left w:val="none" w:sz="0" w:space="0" w:color="auto"/>
                <w:bottom w:val="none" w:sz="0" w:space="0" w:color="auto"/>
                <w:right w:val="none" w:sz="0" w:space="0" w:color="auto"/>
              </w:divBdr>
            </w:div>
            <w:div w:id="1882085761">
              <w:marLeft w:val="0"/>
              <w:marRight w:val="0"/>
              <w:marTop w:val="0"/>
              <w:marBottom w:val="0"/>
              <w:divBdr>
                <w:top w:val="none" w:sz="0" w:space="0" w:color="auto"/>
                <w:left w:val="none" w:sz="0" w:space="0" w:color="auto"/>
                <w:bottom w:val="none" w:sz="0" w:space="0" w:color="auto"/>
                <w:right w:val="none" w:sz="0" w:space="0" w:color="auto"/>
              </w:divBdr>
            </w:div>
            <w:div w:id="1299216708">
              <w:marLeft w:val="0"/>
              <w:marRight w:val="0"/>
              <w:marTop w:val="0"/>
              <w:marBottom w:val="0"/>
              <w:divBdr>
                <w:top w:val="none" w:sz="0" w:space="0" w:color="auto"/>
                <w:left w:val="none" w:sz="0" w:space="0" w:color="auto"/>
                <w:bottom w:val="none" w:sz="0" w:space="0" w:color="auto"/>
                <w:right w:val="none" w:sz="0" w:space="0" w:color="auto"/>
              </w:divBdr>
            </w:div>
            <w:div w:id="1219973998">
              <w:marLeft w:val="0"/>
              <w:marRight w:val="0"/>
              <w:marTop w:val="0"/>
              <w:marBottom w:val="0"/>
              <w:divBdr>
                <w:top w:val="none" w:sz="0" w:space="0" w:color="auto"/>
                <w:left w:val="none" w:sz="0" w:space="0" w:color="auto"/>
                <w:bottom w:val="none" w:sz="0" w:space="0" w:color="auto"/>
                <w:right w:val="none" w:sz="0" w:space="0" w:color="auto"/>
              </w:divBdr>
            </w:div>
            <w:div w:id="1149513941">
              <w:marLeft w:val="0"/>
              <w:marRight w:val="0"/>
              <w:marTop w:val="0"/>
              <w:marBottom w:val="0"/>
              <w:divBdr>
                <w:top w:val="none" w:sz="0" w:space="0" w:color="auto"/>
                <w:left w:val="none" w:sz="0" w:space="0" w:color="auto"/>
                <w:bottom w:val="none" w:sz="0" w:space="0" w:color="auto"/>
                <w:right w:val="none" w:sz="0" w:space="0" w:color="auto"/>
              </w:divBdr>
            </w:div>
            <w:div w:id="1693218746">
              <w:marLeft w:val="0"/>
              <w:marRight w:val="0"/>
              <w:marTop w:val="0"/>
              <w:marBottom w:val="0"/>
              <w:divBdr>
                <w:top w:val="none" w:sz="0" w:space="0" w:color="auto"/>
                <w:left w:val="none" w:sz="0" w:space="0" w:color="auto"/>
                <w:bottom w:val="none" w:sz="0" w:space="0" w:color="auto"/>
                <w:right w:val="none" w:sz="0" w:space="0" w:color="auto"/>
              </w:divBdr>
            </w:div>
            <w:div w:id="1039165000">
              <w:marLeft w:val="0"/>
              <w:marRight w:val="0"/>
              <w:marTop w:val="0"/>
              <w:marBottom w:val="0"/>
              <w:divBdr>
                <w:top w:val="none" w:sz="0" w:space="0" w:color="auto"/>
                <w:left w:val="none" w:sz="0" w:space="0" w:color="auto"/>
                <w:bottom w:val="none" w:sz="0" w:space="0" w:color="auto"/>
                <w:right w:val="none" w:sz="0" w:space="0" w:color="auto"/>
              </w:divBdr>
            </w:div>
            <w:div w:id="47461293">
              <w:marLeft w:val="0"/>
              <w:marRight w:val="0"/>
              <w:marTop w:val="0"/>
              <w:marBottom w:val="0"/>
              <w:divBdr>
                <w:top w:val="none" w:sz="0" w:space="0" w:color="auto"/>
                <w:left w:val="none" w:sz="0" w:space="0" w:color="auto"/>
                <w:bottom w:val="none" w:sz="0" w:space="0" w:color="auto"/>
                <w:right w:val="none" w:sz="0" w:space="0" w:color="auto"/>
              </w:divBdr>
            </w:div>
            <w:div w:id="462578865">
              <w:marLeft w:val="0"/>
              <w:marRight w:val="0"/>
              <w:marTop w:val="0"/>
              <w:marBottom w:val="0"/>
              <w:divBdr>
                <w:top w:val="none" w:sz="0" w:space="0" w:color="auto"/>
                <w:left w:val="none" w:sz="0" w:space="0" w:color="auto"/>
                <w:bottom w:val="none" w:sz="0" w:space="0" w:color="auto"/>
                <w:right w:val="none" w:sz="0" w:space="0" w:color="auto"/>
              </w:divBdr>
            </w:div>
            <w:div w:id="12537756">
              <w:marLeft w:val="0"/>
              <w:marRight w:val="0"/>
              <w:marTop w:val="0"/>
              <w:marBottom w:val="0"/>
              <w:divBdr>
                <w:top w:val="none" w:sz="0" w:space="0" w:color="auto"/>
                <w:left w:val="none" w:sz="0" w:space="0" w:color="auto"/>
                <w:bottom w:val="none" w:sz="0" w:space="0" w:color="auto"/>
                <w:right w:val="none" w:sz="0" w:space="0" w:color="auto"/>
              </w:divBdr>
            </w:div>
            <w:div w:id="579215965">
              <w:marLeft w:val="0"/>
              <w:marRight w:val="0"/>
              <w:marTop w:val="0"/>
              <w:marBottom w:val="0"/>
              <w:divBdr>
                <w:top w:val="none" w:sz="0" w:space="0" w:color="auto"/>
                <w:left w:val="none" w:sz="0" w:space="0" w:color="auto"/>
                <w:bottom w:val="none" w:sz="0" w:space="0" w:color="auto"/>
                <w:right w:val="none" w:sz="0" w:space="0" w:color="auto"/>
              </w:divBdr>
            </w:div>
            <w:div w:id="1262370059">
              <w:marLeft w:val="0"/>
              <w:marRight w:val="0"/>
              <w:marTop w:val="0"/>
              <w:marBottom w:val="0"/>
              <w:divBdr>
                <w:top w:val="none" w:sz="0" w:space="0" w:color="auto"/>
                <w:left w:val="none" w:sz="0" w:space="0" w:color="auto"/>
                <w:bottom w:val="none" w:sz="0" w:space="0" w:color="auto"/>
                <w:right w:val="none" w:sz="0" w:space="0" w:color="auto"/>
              </w:divBdr>
            </w:div>
            <w:div w:id="1687975177">
              <w:marLeft w:val="0"/>
              <w:marRight w:val="0"/>
              <w:marTop w:val="0"/>
              <w:marBottom w:val="0"/>
              <w:divBdr>
                <w:top w:val="none" w:sz="0" w:space="0" w:color="auto"/>
                <w:left w:val="none" w:sz="0" w:space="0" w:color="auto"/>
                <w:bottom w:val="none" w:sz="0" w:space="0" w:color="auto"/>
                <w:right w:val="none" w:sz="0" w:space="0" w:color="auto"/>
              </w:divBdr>
            </w:div>
            <w:div w:id="396516854">
              <w:marLeft w:val="0"/>
              <w:marRight w:val="0"/>
              <w:marTop w:val="0"/>
              <w:marBottom w:val="0"/>
              <w:divBdr>
                <w:top w:val="none" w:sz="0" w:space="0" w:color="auto"/>
                <w:left w:val="none" w:sz="0" w:space="0" w:color="auto"/>
                <w:bottom w:val="none" w:sz="0" w:space="0" w:color="auto"/>
                <w:right w:val="none" w:sz="0" w:space="0" w:color="auto"/>
              </w:divBdr>
            </w:div>
            <w:div w:id="1167137193">
              <w:marLeft w:val="0"/>
              <w:marRight w:val="0"/>
              <w:marTop w:val="0"/>
              <w:marBottom w:val="0"/>
              <w:divBdr>
                <w:top w:val="none" w:sz="0" w:space="0" w:color="auto"/>
                <w:left w:val="none" w:sz="0" w:space="0" w:color="auto"/>
                <w:bottom w:val="none" w:sz="0" w:space="0" w:color="auto"/>
                <w:right w:val="none" w:sz="0" w:space="0" w:color="auto"/>
              </w:divBdr>
            </w:div>
            <w:div w:id="18775855">
              <w:marLeft w:val="0"/>
              <w:marRight w:val="0"/>
              <w:marTop w:val="0"/>
              <w:marBottom w:val="0"/>
              <w:divBdr>
                <w:top w:val="none" w:sz="0" w:space="0" w:color="auto"/>
                <w:left w:val="none" w:sz="0" w:space="0" w:color="auto"/>
                <w:bottom w:val="none" w:sz="0" w:space="0" w:color="auto"/>
                <w:right w:val="none" w:sz="0" w:space="0" w:color="auto"/>
              </w:divBdr>
            </w:div>
            <w:div w:id="1426653835">
              <w:marLeft w:val="0"/>
              <w:marRight w:val="0"/>
              <w:marTop w:val="0"/>
              <w:marBottom w:val="0"/>
              <w:divBdr>
                <w:top w:val="none" w:sz="0" w:space="0" w:color="auto"/>
                <w:left w:val="none" w:sz="0" w:space="0" w:color="auto"/>
                <w:bottom w:val="none" w:sz="0" w:space="0" w:color="auto"/>
                <w:right w:val="none" w:sz="0" w:space="0" w:color="auto"/>
              </w:divBdr>
            </w:div>
            <w:div w:id="174921981">
              <w:marLeft w:val="0"/>
              <w:marRight w:val="0"/>
              <w:marTop w:val="0"/>
              <w:marBottom w:val="0"/>
              <w:divBdr>
                <w:top w:val="none" w:sz="0" w:space="0" w:color="auto"/>
                <w:left w:val="none" w:sz="0" w:space="0" w:color="auto"/>
                <w:bottom w:val="none" w:sz="0" w:space="0" w:color="auto"/>
                <w:right w:val="none" w:sz="0" w:space="0" w:color="auto"/>
              </w:divBdr>
            </w:div>
            <w:div w:id="995230530">
              <w:marLeft w:val="0"/>
              <w:marRight w:val="0"/>
              <w:marTop w:val="0"/>
              <w:marBottom w:val="0"/>
              <w:divBdr>
                <w:top w:val="none" w:sz="0" w:space="0" w:color="auto"/>
                <w:left w:val="none" w:sz="0" w:space="0" w:color="auto"/>
                <w:bottom w:val="none" w:sz="0" w:space="0" w:color="auto"/>
                <w:right w:val="none" w:sz="0" w:space="0" w:color="auto"/>
              </w:divBdr>
            </w:div>
            <w:div w:id="1898079725">
              <w:marLeft w:val="0"/>
              <w:marRight w:val="0"/>
              <w:marTop w:val="0"/>
              <w:marBottom w:val="0"/>
              <w:divBdr>
                <w:top w:val="none" w:sz="0" w:space="0" w:color="auto"/>
                <w:left w:val="none" w:sz="0" w:space="0" w:color="auto"/>
                <w:bottom w:val="none" w:sz="0" w:space="0" w:color="auto"/>
                <w:right w:val="none" w:sz="0" w:space="0" w:color="auto"/>
              </w:divBdr>
            </w:div>
            <w:div w:id="1554072461">
              <w:marLeft w:val="0"/>
              <w:marRight w:val="0"/>
              <w:marTop w:val="0"/>
              <w:marBottom w:val="0"/>
              <w:divBdr>
                <w:top w:val="none" w:sz="0" w:space="0" w:color="auto"/>
                <w:left w:val="none" w:sz="0" w:space="0" w:color="auto"/>
                <w:bottom w:val="none" w:sz="0" w:space="0" w:color="auto"/>
                <w:right w:val="none" w:sz="0" w:space="0" w:color="auto"/>
              </w:divBdr>
            </w:div>
            <w:div w:id="32196761">
              <w:marLeft w:val="0"/>
              <w:marRight w:val="0"/>
              <w:marTop w:val="0"/>
              <w:marBottom w:val="0"/>
              <w:divBdr>
                <w:top w:val="none" w:sz="0" w:space="0" w:color="auto"/>
                <w:left w:val="none" w:sz="0" w:space="0" w:color="auto"/>
                <w:bottom w:val="none" w:sz="0" w:space="0" w:color="auto"/>
                <w:right w:val="none" w:sz="0" w:space="0" w:color="auto"/>
              </w:divBdr>
            </w:div>
            <w:div w:id="543980206">
              <w:marLeft w:val="0"/>
              <w:marRight w:val="0"/>
              <w:marTop w:val="0"/>
              <w:marBottom w:val="0"/>
              <w:divBdr>
                <w:top w:val="none" w:sz="0" w:space="0" w:color="auto"/>
                <w:left w:val="none" w:sz="0" w:space="0" w:color="auto"/>
                <w:bottom w:val="none" w:sz="0" w:space="0" w:color="auto"/>
                <w:right w:val="none" w:sz="0" w:space="0" w:color="auto"/>
              </w:divBdr>
            </w:div>
            <w:div w:id="65929416">
              <w:marLeft w:val="0"/>
              <w:marRight w:val="0"/>
              <w:marTop w:val="0"/>
              <w:marBottom w:val="0"/>
              <w:divBdr>
                <w:top w:val="none" w:sz="0" w:space="0" w:color="auto"/>
                <w:left w:val="none" w:sz="0" w:space="0" w:color="auto"/>
                <w:bottom w:val="none" w:sz="0" w:space="0" w:color="auto"/>
                <w:right w:val="none" w:sz="0" w:space="0" w:color="auto"/>
              </w:divBdr>
            </w:div>
            <w:div w:id="2090038016">
              <w:marLeft w:val="0"/>
              <w:marRight w:val="0"/>
              <w:marTop w:val="0"/>
              <w:marBottom w:val="0"/>
              <w:divBdr>
                <w:top w:val="none" w:sz="0" w:space="0" w:color="auto"/>
                <w:left w:val="none" w:sz="0" w:space="0" w:color="auto"/>
                <w:bottom w:val="none" w:sz="0" w:space="0" w:color="auto"/>
                <w:right w:val="none" w:sz="0" w:space="0" w:color="auto"/>
              </w:divBdr>
            </w:div>
            <w:div w:id="1965504668">
              <w:marLeft w:val="0"/>
              <w:marRight w:val="0"/>
              <w:marTop w:val="0"/>
              <w:marBottom w:val="0"/>
              <w:divBdr>
                <w:top w:val="none" w:sz="0" w:space="0" w:color="auto"/>
                <w:left w:val="none" w:sz="0" w:space="0" w:color="auto"/>
                <w:bottom w:val="none" w:sz="0" w:space="0" w:color="auto"/>
                <w:right w:val="none" w:sz="0" w:space="0" w:color="auto"/>
              </w:divBdr>
            </w:div>
            <w:div w:id="1674263969">
              <w:marLeft w:val="0"/>
              <w:marRight w:val="0"/>
              <w:marTop w:val="0"/>
              <w:marBottom w:val="0"/>
              <w:divBdr>
                <w:top w:val="none" w:sz="0" w:space="0" w:color="auto"/>
                <w:left w:val="none" w:sz="0" w:space="0" w:color="auto"/>
                <w:bottom w:val="none" w:sz="0" w:space="0" w:color="auto"/>
                <w:right w:val="none" w:sz="0" w:space="0" w:color="auto"/>
              </w:divBdr>
            </w:div>
            <w:div w:id="1684287155">
              <w:marLeft w:val="0"/>
              <w:marRight w:val="0"/>
              <w:marTop w:val="0"/>
              <w:marBottom w:val="0"/>
              <w:divBdr>
                <w:top w:val="none" w:sz="0" w:space="0" w:color="auto"/>
                <w:left w:val="none" w:sz="0" w:space="0" w:color="auto"/>
                <w:bottom w:val="none" w:sz="0" w:space="0" w:color="auto"/>
                <w:right w:val="none" w:sz="0" w:space="0" w:color="auto"/>
              </w:divBdr>
            </w:div>
            <w:div w:id="555043310">
              <w:marLeft w:val="0"/>
              <w:marRight w:val="0"/>
              <w:marTop w:val="0"/>
              <w:marBottom w:val="0"/>
              <w:divBdr>
                <w:top w:val="none" w:sz="0" w:space="0" w:color="auto"/>
                <w:left w:val="none" w:sz="0" w:space="0" w:color="auto"/>
                <w:bottom w:val="none" w:sz="0" w:space="0" w:color="auto"/>
                <w:right w:val="none" w:sz="0" w:space="0" w:color="auto"/>
              </w:divBdr>
            </w:div>
            <w:div w:id="1507554426">
              <w:marLeft w:val="0"/>
              <w:marRight w:val="0"/>
              <w:marTop w:val="0"/>
              <w:marBottom w:val="0"/>
              <w:divBdr>
                <w:top w:val="none" w:sz="0" w:space="0" w:color="auto"/>
                <w:left w:val="none" w:sz="0" w:space="0" w:color="auto"/>
                <w:bottom w:val="none" w:sz="0" w:space="0" w:color="auto"/>
                <w:right w:val="none" w:sz="0" w:space="0" w:color="auto"/>
              </w:divBdr>
            </w:div>
            <w:div w:id="680088686">
              <w:marLeft w:val="0"/>
              <w:marRight w:val="0"/>
              <w:marTop w:val="0"/>
              <w:marBottom w:val="0"/>
              <w:divBdr>
                <w:top w:val="none" w:sz="0" w:space="0" w:color="auto"/>
                <w:left w:val="none" w:sz="0" w:space="0" w:color="auto"/>
                <w:bottom w:val="none" w:sz="0" w:space="0" w:color="auto"/>
                <w:right w:val="none" w:sz="0" w:space="0" w:color="auto"/>
              </w:divBdr>
            </w:div>
            <w:div w:id="479465783">
              <w:marLeft w:val="0"/>
              <w:marRight w:val="0"/>
              <w:marTop w:val="0"/>
              <w:marBottom w:val="0"/>
              <w:divBdr>
                <w:top w:val="none" w:sz="0" w:space="0" w:color="auto"/>
                <w:left w:val="none" w:sz="0" w:space="0" w:color="auto"/>
                <w:bottom w:val="none" w:sz="0" w:space="0" w:color="auto"/>
                <w:right w:val="none" w:sz="0" w:space="0" w:color="auto"/>
              </w:divBdr>
            </w:div>
            <w:div w:id="1821381273">
              <w:marLeft w:val="0"/>
              <w:marRight w:val="0"/>
              <w:marTop w:val="0"/>
              <w:marBottom w:val="0"/>
              <w:divBdr>
                <w:top w:val="none" w:sz="0" w:space="0" w:color="auto"/>
                <w:left w:val="none" w:sz="0" w:space="0" w:color="auto"/>
                <w:bottom w:val="none" w:sz="0" w:space="0" w:color="auto"/>
                <w:right w:val="none" w:sz="0" w:space="0" w:color="auto"/>
              </w:divBdr>
            </w:div>
            <w:div w:id="1953047671">
              <w:marLeft w:val="0"/>
              <w:marRight w:val="0"/>
              <w:marTop w:val="0"/>
              <w:marBottom w:val="0"/>
              <w:divBdr>
                <w:top w:val="none" w:sz="0" w:space="0" w:color="auto"/>
                <w:left w:val="none" w:sz="0" w:space="0" w:color="auto"/>
                <w:bottom w:val="none" w:sz="0" w:space="0" w:color="auto"/>
                <w:right w:val="none" w:sz="0" w:space="0" w:color="auto"/>
              </w:divBdr>
            </w:div>
            <w:div w:id="253176588">
              <w:marLeft w:val="0"/>
              <w:marRight w:val="0"/>
              <w:marTop w:val="0"/>
              <w:marBottom w:val="0"/>
              <w:divBdr>
                <w:top w:val="none" w:sz="0" w:space="0" w:color="auto"/>
                <w:left w:val="none" w:sz="0" w:space="0" w:color="auto"/>
                <w:bottom w:val="none" w:sz="0" w:space="0" w:color="auto"/>
                <w:right w:val="none" w:sz="0" w:space="0" w:color="auto"/>
              </w:divBdr>
            </w:div>
            <w:div w:id="20937810">
              <w:marLeft w:val="0"/>
              <w:marRight w:val="0"/>
              <w:marTop w:val="0"/>
              <w:marBottom w:val="0"/>
              <w:divBdr>
                <w:top w:val="none" w:sz="0" w:space="0" w:color="auto"/>
                <w:left w:val="none" w:sz="0" w:space="0" w:color="auto"/>
                <w:bottom w:val="none" w:sz="0" w:space="0" w:color="auto"/>
                <w:right w:val="none" w:sz="0" w:space="0" w:color="auto"/>
              </w:divBdr>
            </w:div>
            <w:div w:id="2058235039">
              <w:marLeft w:val="0"/>
              <w:marRight w:val="0"/>
              <w:marTop w:val="0"/>
              <w:marBottom w:val="0"/>
              <w:divBdr>
                <w:top w:val="none" w:sz="0" w:space="0" w:color="auto"/>
                <w:left w:val="none" w:sz="0" w:space="0" w:color="auto"/>
                <w:bottom w:val="none" w:sz="0" w:space="0" w:color="auto"/>
                <w:right w:val="none" w:sz="0" w:space="0" w:color="auto"/>
              </w:divBdr>
            </w:div>
            <w:div w:id="1393191216">
              <w:marLeft w:val="0"/>
              <w:marRight w:val="0"/>
              <w:marTop w:val="0"/>
              <w:marBottom w:val="0"/>
              <w:divBdr>
                <w:top w:val="none" w:sz="0" w:space="0" w:color="auto"/>
                <w:left w:val="none" w:sz="0" w:space="0" w:color="auto"/>
                <w:bottom w:val="none" w:sz="0" w:space="0" w:color="auto"/>
                <w:right w:val="none" w:sz="0" w:space="0" w:color="auto"/>
              </w:divBdr>
            </w:div>
            <w:div w:id="73822439">
              <w:marLeft w:val="0"/>
              <w:marRight w:val="0"/>
              <w:marTop w:val="0"/>
              <w:marBottom w:val="0"/>
              <w:divBdr>
                <w:top w:val="none" w:sz="0" w:space="0" w:color="auto"/>
                <w:left w:val="none" w:sz="0" w:space="0" w:color="auto"/>
                <w:bottom w:val="none" w:sz="0" w:space="0" w:color="auto"/>
                <w:right w:val="none" w:sz="0" w:space="0" w:color="auto"/>
              </w:divBdr>
            </w:div>
            <w:div w:id="1731347814">
              <w:marLeft w:val="0"/>
              <w:marRight w:val="0"/>
              <w:marTop w:val="0"/>
              <w:marBottom w:val="0"/>
              <w:divBdr>
                <w:top w:val="none" w:sz="0" w:space="0" w:color="auto"/>
                <w:left w:val="none" w:sz="0" w:space="0" w:color="auto"/>
                <w:bottom w:val="none" w:sz="0" w:space="0" w:color="auto"/>
                <w:right w:val="none" w:sz="0" w:space="0" w:color="auto"/>
              </w:divBdr>
            </w:div>
            <w:div w:id="1985500187">
              <w:marLeft w:val="0"/>
              <w:marRight w:val="0"/>
              <w:marTop w:val="0"/>
              <w:marBottom w:val="0"/>
              <w:divBdr>
                <w:top w:val="none" w:sz="0" w:space="0" w:color="auto"/>
                <w:left w:val="none" w:sz="0" w:space="0" w:color="auto"/>
                <w:bottom w:val="none" w:sz="0" w:space="0" w:color="auto"/>
                <w:right w:val="none" w:sz="0" w:space="0" w:color="auto"/>
              </w:divBdr>
            </w:div>
            <w:div w:id="982124652">
              <w:marLeft w:val="0"/>
              <w:marRight w:val="0"/>
              <w:marTop w:val="0"/>
              <w:marBottom w:val="0"/>
              <w:divBdr>
                <w:top w:val="none" w:sz="0" w:space="0" w:color="auto"/>
                <w:left w:val="none" w:sz="0" w:space="0" w:color="auto"/>
                <w:bottom w:val="none" w:sz="0" w:space="0" w:color="auto"/>
                <w:right w:val="none" w:sz="0" w:space="0" w:color="auto"/>
              </w:divBdr>
            </w:div>
            <w:div w:id="800077900">
              <w:marLeft w:val="0"/>
              <w:marRight w:val="0"/>
              <w:marTop w:val="0"/>
              <w:marBottom w:val="0"/>
              <w:divBdr>
                <w:top w:val="none" w:sz="0" w:space="0" w:color="auto"/>
                <w:left w:val="none" w:sz="0" w:space="0" w:color="auto"/>
                <w:bottom w:val="none" w:sz="0" w:space="0" w:color="auto"/>
                <w:right w:val="none" w:sz="0" w:space="0" w:color="auto"/>
              </w:divBdr>
            </w:div>
            <w:div w:id="1290622174">
              <w:marLeft w:val="0"/>
              <w:marRight w:val="0"/>
              <w:marTop w:val="0"/>
              <w:marBottom w:val="0"/>
              <w:divBdr>
                <w:top w:val="none" w:sz="0" w:space="0" w:color="auto"/>
                <w:left w:val="none" w:sz="0" w:space="0" w:color="auto"/>
                <w:bottom w:val="none" w:sz="0" w:space="0" w:color="auto"/>
                <w:right w:val="none" w:sz="0" w:space="0" w:color="auto"/>
              </w:divBdr>
            </w:div>
            <w:div w:id="2081975630">
              <w:marLeft w:val="0"/>
              <w:marRight w:val="0"/>
              <w:marTop w:val="0"/>
              <w:marBottom w:val="0"/>
              <w:divBdr>
                <w:top w:val="none" w:sz="0" w:space="0" w:color="auto"/>
                <w:left w:val="none" w:sz="0" w:space="0" w:color="auto"/>
                <w:bottom w:val="none" w:sz="0" w:space="0" w:color="auto"/>
                <w:right w:val="none" w:sz="0" w:space="0" w:color="auto"/>
              </w:divBdr>
            </w:div>
            <w:div w:id="1988853055">
              <w:marLeft w:val="0"/>
              <w:marRight w:val="0"/>
              <w:marTop w:val="0"/>
              <w:marBottom w:val="0"/>
              <w:divBdr>
                <w:top w:val="none" w:sz="0" w:space="0" w:color="auto"/>
                <w:left w:val="none" w:sz="0" w:space="0" w:color="auto"/>
                <w:bottom w:val="none" w:sz="0" w:space="0" w:color="auto"/>
                <w:right w:val="none" w:sz="0" w:space="0" w:color="auto"/>
              </w:divBdr>
            </w:div>
            <w:div w:id="162475715">
              <w:marLeft w:val="0"/>
              <w:marRight w:val="0"/>
              <w:marTop w:val="0"/>
              <w:marBottom w:val="0"/>
              <w:divBdr>
                <w:top w:val="none" w:sz="0" w:space="0" w:color="auto"/>
                <w:left w:val="none" w:sz="0" w:space="0" w:color="auto"/>
                <w:bottom w:val="none" w:sz="0" w:space="0" w:color="auto"/>
                <w:right w:val="none" w:sz="0" w:space="0" w:color="auto"/>
              </w:divBdr>
            </w:div>
            <w:div w:id="1927956322">
              <w:marLeft w:val="0"/>
              <w:marRight w:val="0"/>
              <w:marTop w:val="0"/>
              <w:marBottom w:val="0"/>
              <w:divBdr>
                <w:top w:val="none" w:sz="0" w:space="0" w:color="auto"/>
                <w:left w:val="none" w:sz="0" w:space="0" w:color="auto"/>
                <w:bottom w:val="none" w:sz="0" w:space="0" w:color="auto"/>
                <w:right w:val="none" w:sz="0" w:space="0" w:color="auto"/>
              </w:divBdr>
            </w:div>
            <w:div w:id="571235028">
              <w:marLeft w:val="0"/>
              <w:marRight w:val="0"/>
              <w:marTop w:val="0"/>
              <w:marBottom w:val="0"/>
              <w:divBdr>
                <w:top w:val="none" w:sz="0" w:space="0" w:color="auto"/>
                <w:left w:val="none" w:sz="0" w:space="0" w:color="auto"/>
                <w:bottom w:val="none" w:sz="0" w:space="0" w:color="auto"/>
                <w:right w:val="none" w:sz="0" w:space="0" w:color="auto"/>
              </w:divBdr>
            </w:div>
            <w:div w:id="390730921">
              <w:marLeft w:val="0"/>
              <w:marRight w:val="0"/>
              <w:marTop w:val="0"/>
              <w:marBottom w:val="0"/>
              <w:divBdr>
                <w:top w:val="none" w:sz="0" w:space="0" w:color="auto"/>
                <w:left w:val="none" w:sz="0" w:space="0" w:color="auto"/>
                <w:bottom w:val="none" w:sz="0" w:space="0" w:color="auto"/>
                <w:right w:val="none" w:sz="0" w:space="0" w:color="auto"/>
              </w:divBdr>
            </w:div>
            <w:div w:id="595020170">
              <w:marLeft w:val="0"/>
              <w:marRight w:val="0"/>
              <w:marTop w:val="0"/>
              <w:marBottom w:val="0"/>
              <w:divBdr>
                <w:top w:val="none" w:sz="0" w:space="0" w:color="auto"/>
                <w:left w:val="none" w:sz="0" w:space="0" w:color="auto"/>
                <w:bottom w:val="none" w:sz="0" w:space="0" w:color="auto"/>
                <w:right w:val="none" w:sz="0" w:space="0" w:color="auto"/>
              </w:divBdr>
            </w:div>
            <w:div w:id="1320423487">
              <w:marLeft w:val="0"/>
              <w:marRight w:val="0"/>
              <w:marTop w:val="0"/>
              <w:marBottom w:val="0"/>
              <w:divBdr>
                <w:top w:val="none" w:sz="0" w:space="0" w:color="auto"/>
                <w:left w:val="none" w:sz="0" w:space="0" w:color="auto"/>
                <w:bottom w:val="none" w:sz="0" w:space="0" w:color="auto"/>
                <w:right w:val="none" w:sz="0" w:space="0" w:color="auto"/>
              </w:divBdr>
            </w:div>
            <w:div w:id="1448886629">
              <w:marLeft w:val="0"/>
              <w:marRight w:val="0"/>
              <w:marTop w:val="0"/>
              <w:marBottom w:val="0"/>
              <w:divBdr>
                <w:top w:val="none" w:sz="0" w:space="0" w:color="auto"/>
                <w:left w:val="none" w:sz="0" w:space="0" w:color="auto"/>
                <w:bottom w:val="none" w:sz="0" w:space="0" w:color="auto"/>
                <w:right w:val="none" w:sz="0" w:space="0" w:color="auto"/>
              </w:divBdr>
            </w:div>
            <w:div w:id="1646544701">
              <w:marLeft w:val="0"/>
              <w:marRight w:val="0"/>
              <w:marTop w:val="0"/>
              <w:marBottom w:val="0"/>
              <w:divBdr>
                <w:top w:val="none" w:sz="0" w:space="0" w:color="auto"/>
                <w:left w:val="none" w:sz="0" w:space="0" w:color="auto"/>
                <w:bottom w:val="none" w:sz="0" w:space="0" w:color="auto"/>
                <w:right w:val="none" w:sz="0" w:space="0" w:color="auto"/>
              </w:divBdr>
            </w:div>
            <w:div w:id="524096848">
              <w:marLeft w:val="0"/>
              <w:marRight w:val="0"/>
              <w:marTop w:val="0"/>
              <w:marBottom w:val="0"/>
              <w:divBdr>
                <w:top w:val="none" w:sz="0" w:space="0" w:color="auto"/>
                <w:left w:val="none" w:sz="0" w:space="0" w:color="auto"/>
                <w:bottom w:val="none" w:sz="0" w:space="0" w:color="auto"/>
                <w:right w:val="none" w:sz="0" w:space="0" w:color="auto"/>
              </w:divBdr>
            </w:div>
            <w:div w:id="617566805">
              <w:marLeft w:val="0"/>
              <w:marRight w:val="0"/>
              <w:marTop w:val="0"/>
              <w:marBottom w:val="0"/>
              <w:divBdr>
                <w:top w:val="none" w:sz="0" w:space="0" w:color="auto"/>
                <w:left w:val="none" w:sz="0" w:space="0" w:color="auto"/>
                <w:bottom w:val="none" w:sz="0" w:space="0" w:color="auto"/>
                <w:right w:val="none" w:sz="0" w:space="0" w:color="auto"/>
              </w:divBdr>
            </w:div>
            <w:div w:id="880094839">
              <w:marLeft w:val="0"/>
              <w:marRight w:val="0"/>
              <w:marTop w:val="0"/>
              <w:marBottom w:val="0"/>
              <w:divBdr>
                <w:top w:val="none" w:sz="0" w:space="0" w:color="auto"/>
                <w:left w:val="none" w:sz="0" w:space="0" w:color="auto"/>
                <w:bottom w:val="none" w:sz="0" w:space="0" w:color="auto"/>
                <w:right w:val="none" w:sz="0" w:space="0" w:color="auto"/>
              </w:divBdr>
            </w:div>
            <w:div w:id="459803851">
              <w:marLeft w:val="0"/>
              <w:marRight w:val="0"/>
              <w:marTop w:val="0"/>
              <w:marBottom w:val="0"/>
              <w:divBdr>
                <w:top w:val="none" w:sz="0" w:space="0" w:color="auto"/>
                <w:left w:val="none" w:sz="0" w:space="0" w:color="auto"/>
                <w:bottom w:val="none" w:sz="0" w:space="0" w:color="auto"/>
                <w:right w:val="none" w:sz="0" w:space="0" w:color="auto"/>
              </w:divBdr>
            </w:div>
            <w:div w:id="1143155483">
              <w:marLeft w:val="0"/>
              <w:marRight w:val="0"/>
              <w:marTop w:val="0"/>
              <w:marBottom w:val="0"/>
              <w:divBdr>
                <w:top w:val="none" w:sz="0" w:space="0" w:color="auto"/>
                <w:left w:val="none" w:sz="0" w:space="0" w:color="auto"/>
                <w:bottom w:val="none" w:sz="0" w:space="0" w:color="auto"/>
                <w:right w:val="none" w:sz="0" w:space="0" w:color="auto"/>
              </w:divBdr>
            </w:div>
            <w:div w:id="773094087">
              <w:marLeft w:val="0"/>
              <w:marRight w:val="0"/>
              <w:marTop w:val="0"/>
              <w:marBottom w:val="0"/>
              <w:divBdr>
                <w:top w:val="none" w:sz="0" w:space="0" w:color="auto"/>
                <w:left w:val="none" w:sz="0" w:space="0" w:color="auto"/>
                <w:bottom w:val="none" w:sz="0" w:space="0" w:color="auto"/>
                <w:right w:val="none" w:sz="0" w:space="0" w:color="auto"/>
              </w:divBdr>
            </w:div>
            <w:div w:id="1102607264">
              <w:marLeft w:val="0"/>
              <w:marRight w:val="0"/>
              <w:marTop w:val="0"/>
              <w:marBottom w:val="0"/>
              <w:divBdr>
                <w:top w:val="none" w:sz="0" w:space="0" w:color="auto"/>
                <w:left w:val="none" w:sz="0" w:space="0" w:color="auto"/>
                <w:bottom w:val="none" w:sz="0" w:space="0" w:color="auto"/>
                <w:right w:val="none" w:sz="0" w:space="0" w:color="auto"/>
              </w:divBdr>
            </w:div>
            <w:div w:id="1948925271">
              <w:marLeft w:val="0"/>
              <w:marRight w:val="0"/>
              <w:marTop w:val="0"/>
              <w:marBottom w:val="0"/>
              <w:divBdr>
                <w:top w:val="none" w:sz="0" w:space="0" w:color="auto"/>
                <w:left w:val="none" w:sz="0" w:space="0" w:color="auto"/>
                <w:bottom w:val="none" w:sz="0" w:space="0" w:color="auto"/>
                <w:right w:val="none" w:sz="0" w:space="0" w:color="auto"/>
              </w:divBdr>
            </w:div>
            <w:div w:id="1531066409">
              <w:marLeft w:val="0"/>
              <w:marRight w:val="0"/>
              <w:marTop w:val="0"/>
              <w:marBottom w:val="0"/>
              <w:divBdr>
                <w:top w:val="none" w:sz="0" w:space="0" w:color="auto"/>
                <w:left w:val="none" w:sz="0" w:space="0" w:color="auto"/>
                <w:bottom w:val="none" w:sz="0" w:space="0" w:color="auto"/>
                <w:right w:val="none" w:sz="0" w:space="0" w:color="auto"/>
              </w:divBdr>
            </w:div>
            <w:div w:id="274026008">
              <w:marLeft w:val="0"/>
              <w:marRight w:val="0"/>
              <w:marTop w:val="0"/>
              <w:marBottom w:val="0"/>
              <w:divBdr>
                <w:top w:val="none" w:sz="0" w:space="0" w:color="auto"/>
                <w:left w:val="none" w:sz="0" w:space="0" w:color="auto"/>
                <w:bottom w:val="none" w:sz="0" w:space="0" w:color="auto"/>
                <w:right w:val="none" w:sz="0" w:space="0" w:color="auto"/>
              </w:divBdr>
            </w:div>
            <w:div w:id="2060785943">
              <w:marLeft w:val="0"/>
              <w:marRight w:val="0"/>
              <w:marTop w:val="0"/>
              <w:marBottom w:val="0"/>
              <w:divBdr>
                <w:top w:val="none" w:sz="0" w:space="0" w:color="auto"/>
                <w:left w:val="none" w:sz="0" w:space="0" w:color="auto"/>
                <w:bottom w:val="none" w:sz="0" w:space="0" w:color="auto"/>
                <w:right w:val="none" w:sz="0" w:space="0" w:color="auto"/>
              </w:divBdr>
            </w:div>
            <w:div w:id="197471562">
              <w:marLeft w:val="0"/>
              <w:marRight w:val="0"/>
              <w:marTop w:val="0"/>
              <w:marBottom w:val="0"/>
              <w:divBdr>
                <w:top w:val="none" w:sz="0" w:space="0" w:color="auto"/>
                <w:left w:val="none" w:sz="0" w:space="0" w:color="auto"/>
                <w:bottom w:val="none" w:sz="0" w:space="0" w:color="auto"/>
                <w:right w:val="none" w:sz="0" w:space="0" w:color="auto"/>
              </w:divBdr>
            </w:div>
            <w:div w:id="273875459">
              <w:marLeft w:val="0"/>
              <w:marRight w:val="0"/>
              <w:marTop w:val="0"/>
              <w:marBottom w:val="0"/>
              <w:divBdr>
                <w:top w:val="none" w:sz="0" w:space="0" w:color="auto"/>
                <w:left w:val="none" w:sz="0" w:space="0" w:color="auto"/>
                <w:bottom w:val="none" w:sz="0" w:space="0" w:color="auto"/>
                <w:right w:val="none" w:sz="0" w:space="0" w:color="auto"/>
              </w:divBdr>
            </w:div>
            <w:div w:id="1045133286">
              <w:marLeft w:val="0"/>
              <w:marRight w:val="0"/>
              <w:marTop w:val="0"/>
              <w:marBottom w:val="0"/>
              <w:divBdr>
                <w:top w:val="none" w:sz="0" w:space="0" w:color="auto"/>
                <w:left w:val="none" w:sz="0" w:space="0" w:color="auto"/>
                <w:bottom w:val="none" w:sz="0" w:space="0" w:color="auto"/>
                <w:right w:val="none" w:sz="0" w:space="0" w:color="auto"/>
              </w:divBdr>
            </w:div>
            <w:div w:id="1427579123">
              <w:marLeft w:val="0"/>
              <w:marRight w:val="0"/>
              <w:marTop w:val="0"/>
              <w:marBottom w:val="0"/>
              <w:divBdr>
                <w:top w:val="none" w:sz="0" w:space="0" w:color="auto"/>
                <w:left w:val="none" w:sz="0" w:space="0" w:color="auto"/>
                <w:bottom w:val="none" w:sz="0" w:space="0" w:color="auto"/>
                <w:right w:val="none" w:sz="0" w:space="0" w:color="auto"/>
              </w:divBdr>
            </w:div>
            <w:div w:id="759371137">
              <w:marLeft w:val="0"/>
              <w:marRight w:val="0"/>
              <w:marTop w:val="0"/>
              <w:marBottom w:val="0"/>
              <w:divBdr>
                <w:top w:val="none" w:sz="0" w:space="0" w:color="auto"/>
                <w:left w:val="none" w:sz="0" w:space="0" w:color="auto"/>
                <w:bottom w:val="none" w:sz="0" w:space="0" w:color="auto"/>
                <w:right w:val="none" w:sz="0" w:space="0" w:color="auto"/>
              </w:divBdr>
            </w:div>
            <w:div w:id="91703184">
              <w:marLeft w:val="0"/>
              <w:marRight w:val="0"/>
              <w:marTop w:val="0"/>
              <w:marBottom w:val="0"/>
              <w:divBdr>
                <w:top w:val="none" w:sz="0" w:space="0" w:color="auto"/>
                <w:left w:val="none" w:sz="0" w:space="0" w:color="auto"/>
                <w:bottom w:val="none" w:sz="0" w:space="0" w:color="auto"/>
                <w:right w:val="none" w:sz="0" w:space="0" w:color="auto"/>
              </w:divBdr>
            </w:div>
            <w:div w:id="1793863874">
              <w:marLeft w:val="0"/>
              <w:marRight w:val="0"/>
              <w:marTop w:val="0"/>
              <w:marBottom w:val="0"/>
              <w:divBdr>
                <w:top w:val="none" w:sz="0" w:space="0" w:color="auto"/>
                <w:left w:val="none" w:sz="0" w:space="0" w:color="auto"/>
                <w:bottom w:val="none" w:sz="0" w:space="0" w:color="auto"/>
                <w:right w:val="none" w:sz="0" w:space="0" w:color="auto"/>
              </w:divBdr>
            </w:div>
            <w:div w:id="604189976">
              <w:marLeft w:val="0"/>
              <w:marRight w:val="0"/>
              <w:marTop w:val="0"/>
              <w:marBottom w:val="0"/>
              <w:divBdr>
                <w:top w:val="none" w:sz="0" w:space="0" w:color="auto"/>
                <w:left w:val="none" w:sz="0" w:space="0" w:color="auto"/>
                <w:bottom w:val="none" w:sz="0" w:space="0" w:color="auto"/>
                <w:right w:val="none" w:sz="0" w:space="0" w:color="auto"/>
              </w:divBdr>
            </w:div>
            <w:div w:id="41909618">
              <w:marLeft w:val="0"/>
              <w:marRight w:val="0"/>
              <w:marTop w:val="0"/>
              <w:marBottom w:val="0"/>
              <w:divBdr>
                <w:top w:val="none" w:sz="0" w:space="0" w:color="auto"/>
                <w:left w:val="none" w:sz="0" w:space="0" w:color="auto"/>
                <w:bottom w:val="none" w:sz="0" w:space="0" w:color="auto"/>
                <w:right w:val="none" w:sz="0" w:space="0" w:color="auto"/>
              </w:divBdr>
            </w:div>
            <w:div w:id="758017809">
              <w:marLeft w:val="0"/>
              <w:marRight w:val="0"/>
              <w:marTop w:val="0"/>
              <w:marBottom w:val="0"/>
              <w:divBdr>
                <w:top w:val="none" w:sz="0" w:space="0" w:color="auto"/>
                <w:left w:val="none" w:sz="0" w:space="0" w:color="auto"/>
                <w:bottom w:val="none" w:sz="0" w:space="0" w:color="auto"/>
                <w:right w:val="none" w:sz="0" w:space="0" w:color="auto"/>
              </w:divBdr>
            </w:div>
            <w:div w:id="450704241">
              <w:marLeft w:val="0"/>
              <w:marRight w:val="0"/>
              <w:marTop w:val="0"/>
              <w:marBottom w:val="0"/>
              <w:divBdr>
                <w:top w:val="none" w:sz="0" w:space="0" w:color="auto"/>
                <w:left w:val="none" w:sz="0" w:space="0" w:color="auto"/>
                <w:bottom w:val="none" w:sz="0" w:space="0" w:color="auto"/>
                <w:right w:val="none" w:sz="0" w:space="0" w:color="auto"/>
              </w:divBdr>
            </w:div>
            <w:div w:id="82846170">
              <w:marLeft w:val="0"/>
              <w:marRight w:val="0"/>
              <w:marTop w:val="0"/>
              <w:marBottom w:val="0"/>
              <w:divBdr>
                <w:top w:val="none" w:sz="0" w:space="0" w:color="auto"/>
                <w:left w:val="none" w:sz="0" w:space="0" w:color="auto"/>
                <w:bottom w:val="none" w:sz="0" w:space="0" w:color="auto"/>
                <w:right w:val="none" w:sz="0" w:space="0" w:color="auto"/>
              </w:divBdr>
            </w:div>
            <w:div w:id="964041572">
              <w:marLeft w:val="0"/>
              <w:marRight w:val="0"/>
              <w:marTop w:val="0"/>
              <w:marBottom w:val="0"/>
              <w:divBdr>
                <w:top w:val="none" w:sz="0" w:space="0" w:color="auto"/>
                <w:left w:val="none" w:sz="0" w:space="0" w:color="auto"/>
                <w:bottom w:val="none" w:sz="0" w:space="0" w:color="auto"/>
                <w:right w:val="none" w:sz="0" w:space="0" w:color="auto"/>
              </w:divBdr>
            </w:div>
            <w:div w:id="1283271658">
              <w:marLeft w:val="0"/>
              <w:marRight w:val="0"/>
              <w:marTop w:val="0"/>
              <w:marBottom w:val="0"/>
              <w:divBdr>
                <w:top w:val="none" w:sz="0" w:space="0" w:color="auto"/>
                <w:left w:val="none" w:sz="0" w:space="0" w:color="auto"/>
                <w:bottom w:val="none" w:sz="0" w:space="0" w:color="auto"/>
                <w:right w:val="none" w:sz="0" w:space="0" w:color="auto"/>
              </w:divBdr>
            </w:div>
            <w:div w:id="1291397027">
              <w:marLeft w:val="0"/>
              <w:marRight w:val="0"/>
              <w:marTop w:val="0"/>
              <w:marBottom w:val="0"/>
              <w:divBdr>
                <w:top w:val="none" w:sz="0" w:space="0" w:color="auto"/>
                <w:left w:val="none" w:sz="0" w:space="0" w:color="auto"/>
                <w:bottom w:val="none" w:sz="0" w:space="0" w:color="auto"/>
                <w:right w:val="none" w:sz="0" w:space="0" w:color="auto"/>
              </w:divBdr>
            </w:div>
            <w:div w:id="1056123158">
              <w:marLeft w:val="0"/>
              <w:marRight w:val="0"/>
              <w:marTop w:val="0"/>
              <w:marBottom w:val="0"/>
              <w:divBdr>
                <w:top w:val="none" w:sz="0" w:space="0" w:color="auto"/>
                <w:left w:val="none" w:sz="0" w:space="0" w:color="auto"/>
                <w:bottom w:val="none" w:sz="0" w:space="0" w:color="auto"/>
                <w:right w:val="none" w:sz="0" w:space="0" w:color="auto"/>
              </w:divBdr>
            </w:div>
            <w:div w:id="919944883">
              <w:marLeft w:val="0"/>
              <w:marRight w:val="0"/>
              <w:marTop w:val="0"/>
              <w:marBottom w:val="0"/>
              <w:divBdr>
                <w:top w:val="none" w:sz="0" w:space="0" w:color="auto"/>
                <w:left w:val="none" w:sz="0" w:space="0" w:color="auto"/>
                <w:bottom w:val="none" w:sz="0" w:space="0" w:color="auto"/>
                <w:right w:val="none" w:sz="0" w:space="0" w:color="auto"/>
              </w:divBdr>
            </w:div>
            <w:div w:id="1921989235">
              <w:marLeft w:val="0"/>
              <w:marRight w:val="0"/>
              <w:marTop w:val="0"/>
              <w:marBottom w:val="0"/>
              <w:divBdr>
                <w:top w:val="none" w:sz="0" w:space="0" w:color="auto"/>
                <w:left w:val="none" w:sz="0" w:space="0" w:color="auto"/>
                <w:bottom w:val="none" w:sz="0" w:space="0" w:color="auto"/>
                <w:right w:val="none" w:sz="0" w:space="0" w:color="auto"/>
              </w:divBdr>
            </w:div>
            <w:div w:id="1717126198">
              <w:marLeft w:val="0"/>
              <w:marRight w:val="0"/>
              <w:marTop w:val="0"/>
              <w:marBottom w:val="0"/>
              <w:divBdr>
                <w:top w:val="none" w:sz="0" w:space="0" w:color="auto"/>
                <w:left w:val="none" w:sz="0" w:space="0" w:color="auto"/>
                <w:bottom w:val="none" w:sz="0" w:space="0" w:color="auto"/>
                <w:right w:val="none" w:sz="0" w:space="0" w:color="auto"/>
              </w:divBdr>
            </w:div>
            <w:div w:id="1898277945">
              <w:marLeft w:val="0"/>
              <w:marRight w:val="0"/>
              <w:marTop w:val="0"/>
              <w:marBottom w:val="0"/>
              <w:divBdr>
                <w:top w:val="none" w:sz="0" w:space="0" w:color="auto"/>
                <w:left w:val="none" w:sz="0" w:space="0" w:color="auto"/>
                <w:bottom w:val="none" w:sz="0" w:space="0" w:color="auto"/>
                <w:right w:val="none" w:sz="0" w:space="0" w:color="auto"/>
              </w:divBdr>
            </w:div>
            <w:div w:id="1923907384">
              <w:marLeft w:val="0"/>
              <w:marRight w:val="0"/>
              <w:marTop w:val="0"/>
              <w:marBottom w:val="0"/>
              <w:divBdr>
                <w:top w:val="none" w:sz="0" w:space="0" w:color="auto"/>
                <w:left w:val="none" w:sz="0" w:space="0" w:color="auto"/>
                <w:bottom w:val="none" w:sz="0" w:space="0" w:color="auto"/>
                <w:right w:val="none" w:sz="0" w:space="0" w:color="auto"/>
              </w:divBdr>
            </w:div>
            <w:div w:id="1045567836">
              <w:marLeft w:val="0"/>
              <w:marRight w:val="0"/>
              <w:marTop w:val="0"/>
              <w:marBottom w:val="0"/>
              <w:divBdr>
                <w:top w:val="none" w:sz="0" w:space="0" w:color="auto"/>
                <w:left w:val="none" w:sz="0" w:space="0" w:color="auto"/>
                <w:bottom w:val="none" w:sz="0" w:space="0" w:color="auto"/>
                <w:right w:val="none" w:sz="0" w:space="0" w:color="auto"/>
              </w:divBdr>
            </w:div>
            <w:div w:id="1638758135">
              <w:marLeft w:val="0"/>
              <w:marRight w:val="0"/>
              <w:marTop w:val="0"/>
              <w:marBottom w:val="0"/>
              <w:divBdr>
                <w:top w:val="none" w:sz="0" w:space="0" w:color="auto"/>
                <w:left w:val="none" w:sz="0" w:space="0" w:color="auto"/>
                <w:bottom w:val="none" w:sz="0" w:space="0" w:color="auto"/>
                <w:right w:val="none" w:sz="0" w:space="0" w:color="auto"/>
              </w:divBdr>
            </w:div>
            <w:div w:id="106120880">
              <w:marLeft w:val="0"/>
              <w:marRight w:val="0"/>
              <w:marTop w:val="0"/>
              <w:marBottom w:val="0"/>
              <w:divBdr>
                <w:top w:val="none" w:sz="0" w:space="0" w:color="auto"/>
                <w:left w:val="none" w:sz="0" w:space="0" w:color="auto"/>
                <w:bottom w:val="none" w:sz="0" w:space="0" w:color="auto"/>
                <w:right w:val="none" w:sz="0" w:space="0" w:color="auto"/>
              </w:divBdr>
            </w:div>
            <w:div w:id="1938126553">
              <w:marLeft w:val="0"/>
              <w:marRight w:val="0"/>
              <w:marTop w:val="0"/>
              <w:marBottom w:val="0"/>
              <w:divBdr>
                <w:top w:val="none" w:sz="0" w:space="0" w:color="auto"/>
                <w:left w:val="none" w:sz="0" w:space="0" w:color="auto"/>
                <w:bottom w:val="none" w:sz="0" w:space="0" w:color="auto"/>
                <w:right w:val="none" w:sz="0" w:space="0" w:color="auto"/>
              </w:divBdr>
            </w:div>
            <w:div w:id="108160528">
              <w:marLeft w:val="0"/>
              <w:marRight w:val="0"/>
              <w:marTop w:val="0"/>
              <w:marBottom w:val="0"/>
              <w:divBdr>
                <w:top w:val="none" w:sz="0" w:space="0" w:color="auto"/>
                <w:left w:val="none" w:sz="0" w:space="0" w:color="auto"/>
                <w:bottom w:val="none" w:sz="0" w:space="0" w:color="auto"/>
                <w:right w:val="none" w:sz="0" w:space="0" w:color="auto"/>
              </w:divBdr>
            </w:div>
            <w:div w:id="339166652">
              <w:marLeft w:val="0"/>
              <w:marRight w:val="0"/>
              <w:marTop w:val="0"/>
              <w:marBottom w:val="0"/>
              <w:divBdr>
                <w:top w:val="none" w:sz="0" w:space="0" w:color="auto"/>
                <w:left w:val="none" w:sz="0" w:space="0" w:color="auto"/>
                <w:bottom w:val="none" w:sz="0" w:space="0" w:color="auto"/>
                <w:right w:val="none" w:sz="0" w:space="0" w:color="auto"/>
              </w:divBdr>
            </w:div>
            <w:div w:id="1831632405">
              <w:marLeft w:val="0"/>
              <w:marRight w:val="0"/>
              <w:marTop w:val="0"/>
              <w:marBottom w:val="0"/>
              <w:divBdr>
                <w:top w:val="none" w:sz="0" w:space="0" w:color="auto"/>
                <w:left w:val="none" w:sz="0" w:space="0" w:color="auto"/>
                <w:bottom w:val="none" w:sz="0" w:space="0" w:color="auto"/>
                <w:right w:val="none" w:sz="0" w:space="0" w:color="auto"/>
              </w:divBdr>
            </w:div>
            <w:div w:id="244077686">
              <w:marLeft w:val="0"/>
              <w:marRight w:val="0"/>
              <w:marTop w:val="0"/>
              <w:marBottom w:val="0"/>
              <w:divBdr>
                <w:top w:val="none" w:sz="0" w:space="0" w:color="auto"/>
                <w:left w:val="none" w:sz="0" w:space="0" w:color="auto"/>
                <w:bottom w:val="none" w:sz="0" w:space="0" w:color="auto"/>
                <w:right w:val="none" w:sz="0" w:space="0" w:color="auto"/>
              </w:divBdr>
            </w:div>
            <w:div w:id="1554392670">
              <w:marLeft w:val="0"/>
              <w:marRight w:val="0"/>
              <w:marTop w:val="0"/>
              <w:marBottom w:val="0"/>
              <w:divBdr>
                <w:top w:val="none" w:sz="0" w:space="0" w:color="auto"/>
                <w:left w:val="none" w:sz="0" w:space="0" w:color="auto"/>
                <w:bottom w:val="none" w:sz="0" w:space="0" w:color="auto"/>
                <w:right w:val="none" w:sz="0" w:space="0" w:color="auto"/>
              </w:divBdr>
            </w:div>
            <w:div w:id="2085450425">
              <w:marLeft w:val="0"/>
              <w:marRight w:val="0"/>
              <w:marTop w:val="0"/>
              <w:marBottom w:val="0"/>
              <w:divBdr>
                <w:top w:val="none" w:sz="0" w:space="0" w:color="auto"/>
                <w:left w:val="none" w:sz="0" w:space="0" w:color="auto"/>
                <w:bottom w:val="none" w:sz="0" w:space="0" w:color="auto"/>
                <w:right w:val="none" w:sz="0" w:space="0" w:color="auto"/>
              </w:divBdr>
            </w:div>
            <w:div w:id="1025520168">
              <w:marLeft w:val="0"/>
              <w:marRight w:val="0"/>
              <w:marTop w:val="0"/>
              <w:marBottom w:val="0"/>
              <w:divBdr>
                <w:top w:val="none" w:sz="0" w:space="0" w:color="auto"/>
                <w:left w:val="none" w:sz="0" w:space="0" w:color="auto"/>
                <w:bottom w:val="none" w:sz="0" w:space="0" w:color="auto"/>
                <w:right w:val="none" w:sz="0" w:space="0" w:color="auto"/>
              </w:divBdr>
            </w:div>
            <w:div w:id="1037587165">
              <w:marLeft w:val="0"/>
              <w:marRight w:val="0"/>
              <w:marTop w:val="0"/>
              <w:marBottom w:val="0"/>
              <w:divBdr>
                <w:top w:val="none" w:sz="0" w:space="0" w:color="auto"/>
                <w:left w:val="none" w:sz="0" w:space="0" w:color="auto"/>
                <w:bottom w:val="none" w:sz="0" w:space="0" w:color="auto"/>
                <w:right w:val="none" w:sz="0" w:space="0" w:color="auto"/>
              </w:divBdr>
            </w:div>
            <w:div w:id="248972067">
              <w:marLeft w:val="0"/>
              <w:marRight w:val="0"/>
              <w:marTop w:val="0"/>
              <w:marBottom w:val="0"/>
              <w:divBdr>
                <w:top w:val="none" w:sz="0" w:space="0" w:color="auto"/>
                <w:left w:val="none" w:sz="0" w:space="0" w:color="auto"/>
                <w:bottom w:val="none" w:sz="0" w:space="0" w:color="auto"/>
                <w:right w:val="none" w:sz="0" w:space="0" w:color="auto"/>
              </w:divBdr>
            </w:div>
            <w:div w:id="1578321021">
              <w:marLeft w:val="0"/>
              <w:marRight w:val="0"/>
              <w:marTop w:val="0"/>
              <w:marBottom w:val="0"/>
              <w:divBdr>
                <w:top w:val="none" w:sz="0" w:space="0" w:color="auto"/>
                <w:left w:val="none" w:sz="0" w:space="0" w:color="auto"/>
                <w:bottom w:val="none" w:sz="0" w:space="0" w:color="auto"/>
                <w:right w:val="none" w:sz="0" w:space="0" w:color="auto"/>
              </w:divBdr>
            </w:div>
            <w:div w:id="472675292">
              <w:marLeft w:val="0"/>
              <w:marRight w:val="0"/>
              <w:marTop w:val="0"/>
              <w:marBottom w:val="0"/>
              <w:divBdr>
                <w:top w:val="none" w:sz="0" w:space="0" w:color="auto"/>
                <w:left w:val="none" w:sz="0" w:space="0" w:color="auto"/>
                <w:bottom w:val="none" w:sz="0" w:space="0" w:color="auto"/>
                <w:right w:val="none" w:sz="0" w:space="0" w:color="auto"/>
              </w:divBdr>
            </w:div>
            <w:div w:id="1678776346">
              <w:marLeft w:val="0"/>
              <w:marRight w:val="0"/>
              <w:marTop w:val="0"/>
              <w:marBottom w:val="0"/>
              <w:divBdr>
                <w:top w:val="none" w:sz="0" w:space="0" w:color="auto"/>
                <w:left w:val="none" w:sz="0" w:space="0" w:color="auto"/>
                <w:bottom w:val="none" w:sz="0" w:space="0" w:color="auto"/>
                <w:right w:val="none" w:sz="0" w:space="0" w:color="auto"/>
              </w:divBdr>
            </w:div>
            <w:div w:id="524485348">
              <w:marLeft w:val="0"/>
              <w:marRight w:val="0"/>
              <w:marTop w:val="0"/>
              <w:marBottom w:val="0"/>
              <w:divBdr>
                <w:top w:val="none" w:sz="0" w:space="0" w:color="auto"/>
                <w:left w:val="none" w:sz="0" w:space="0" w:color="auto"/>
                <w:bottom w:val="none" w:sz="0" w:space="0" w:color="auto"/>
                <w:right w:val="none" w:sz="0" w:space="0" w:color="auto"/>
              </w:divBdr>
            </w:div>
            <w:div w:id="1807777227">
              <w:marLeft w:val="0"/>
              <w:marRight w:val="0"/>
              <w:marTop w:val="0"/>
              <w:marBottom w:val="0"/>
              <w:divBdr>
                <w:top w:val="none" w:sz="0" w:space="0" w:color="auto"/>
                <w:left w:val="none" w:sz="0" w:space="0" w:color="auto"/>
                <w:bottom w:val="none" w:sz="0" w:space="0" w:color="auto"/>
                <w:right w:val="none" w:sz="0" w:space="0" w:color="auto"/>
              </w:divBdr>
            </w:div>
            <w:div w:id="212472252">
              <w:marLeft w:val="0"/>
              <w:marRight w:val="0"/>
              <w:marTop w:val="0"/>
              <w:marBottom w:val="0"/>
              <w:divBdr>
                <w:top w:val="none" w:sz="0" w:space="0" w:color="auto"/>
                <w:left w:val="none" w:sz="0" w:space="0" w:color="auto"/>
                <w:bottom w:val="none" w:sz="0" w:space="0" w:color="auto"/>
                <w:right w:val="none" w:sz="0" w:space="0" w:color="auto"/>
              </w:divBdr>
            </w:div>
            <w:div w:id="1486315988">
              <w:marLeft w:val="0"/>
              <w:marRight w:val="0"/>
              <w:marTop w:val="0"/>
              <w:marBottom w:val="0"/>
              <w:divBdr>
                <w:top w:val="none" w:sz="0" w:space="0" w:color="auto"/>
                <w:left w:val="none" w:sz="0" w:space="0" w:color="auto"/>
                <w:bottom w:val="none" w:sz="0" w:space="0" w:color="auto"/>
                <w:right w:val="none" w:sz="0" w:space="0" w:color="auto"/>
              </w:divBdr>
            </w:div>
            <w:div w:id="387609025">
              <w:marLeft w:val="0"/>
              <w:marRight w:val="0"/>
              <w:marTop w:val="0"/>
              <w:marBottom w:val="0"/>
              <w:divBdr>
                <w:top w:val="none" w:sz="0" w:space="0" w:color="auto"/>
                <w:left w:val="none" w:sz="0" w:space="0" w:color="auto"/>
                <w:bottom w:val="none" w:sz="0" w:space="0" w:color="auto"/>
                <w:right w:val="none" w:sz="0" w:space="0" w:color="auto"/>
              </w:divBdr>
            </w:div>
            <w:div w:id="551500780">
              <w:marLeft w:val="0"/>
              <w:marRight w:val="0"/>
              <w:marTop w:val="0"/>
              <w:marBottom w:val="0"/>
              <w:divBdr>
                <w:top w:val="none" w:sz="0" w:space="0" w:color="auto"/>
                <w:left w:val="none" w:sz="0" w:space="0" w:color="auto"/>
                <w:bottom w:val="none" w:sz="0" w:space="0" w:color="auto"/>
                <w:right w:val="none" w:sz="0" w:space="0" w:color="auto"/>
              </w:divBdr>
            </w:div>
            <w:div w:id="1639261816">
              <w:marLeft w:val="0"/>
              <w:marRight w:val="0"/>
              <w:marTop w:val="0"/>
              <w:marBottom w:val="0"/>
              <w:divBdr>
                <w:top w:val="none" w:sz="0" w:space="0" w:color="auto"/>
                <w:left w:val="none" w:sz="0" w:space="0" w:color="auto"/>
                <w:bottom w:val="none" w:sz="0" w:space="0" w:color="auto"/>
                <w:right w:val="none" w:sz="0" w:space="0" w:color="auto"/>
              </w:divBdr>
            </w:div>
            <w:div w:id="1551529307">
              <w:marLeft w:val="0"/>
              <w:marRight w:val="0"/>
              <w:marTop w:val="0"/>
              <w:marBottom w:val="0"/>
              <w:divBdr>
                <w:top w:val="none" w:sz="0" w:space="0" w:color="auto"/>
                <w:left w:val="none" w:sz="0" w:space="0" w:color="auto"/>
                <w:bottom w:val="none" w:sz="0" w:space="0" w:color="auto"/>
                <w:right w:val="none" w:sz="0" w:space="0" w:color="auto"/>
              </w:divBdr>
            </w:div>
            <w:div w:id="1274436632">
              <w:marLeft w:val="0"/>
              <w:marRight w:val="0"/>
              <w:marTop w:val="0"/>
              <w:marBottom w:val="0"/>
              <w:divBdr>
                <w:top w:val="none" w:sz="0" w:space="0" w:color="auto"/>
                <w:left w:val="none" w:sz="0" w:space="0" w:color="auto"/>
                <w:bottom w:val="none" w:sz="0" w:space="0" w:color="auto"/>
                <w:right w:val="none" w:sz="0" w:space="0" w:color="auto"/>
              </w:divBdr>
            </w:div>
            <w:div w:id="895748377">
              <w:marLeft w:val="0"/>
              <w:marRight w:val="0"/>
              <w:marTop w:val="0"/>
              <w:marBottom w:val="0"/>
              <w:divBdr>
                <w:top w:val="none" w:sz="0" w:space="0" w:color="auto"/>
                <w:left w:val="none" w:sz="0" w:space="0" w:color="auto"/>
                <w:bottom w:val="none" w:sz="0" w:space="0" w:color="auto"/>
                <w:right w:val="none" w:sz="0" w:space="0" w:color="auto"/>
              </w:divBdr>
            </w:div>
            <w:div w:id="304774418">
              <w:marLeft w:val="0"/>
              <w:marRight w:val="0"/>
              <w:marTop w:val="0"/>
              <w:marBottom w:val="0"/>
              <w:divBdr>
                <w:top w:val="none" w:sz="0" w:space="0" w:color="auto"/>
                <w:left w:val="none" w:sz="0" w:space="0" w:color="auto"/>
                <w:bottom w:val="none" w:sz="0" w:space="0" w:color="auto"/>
                <w:right w:val="none" w:sz="0" w:space="0" w:color="auto"/>
              </w:divBdr>
            </w:div>
            <w:div w:id="1377969552">
              <w:marLeft w:val="0"/>
              <w:marRight w:val="0"/>
              <w:marTop w:val="0"/>
              <w:marBottom w:val="0"/>
              <w:divBdr>
                <w:top w:val="none" w:sz="0" w:space="0" w:color="auto"/>
                <w:left w:val="none" w:sz="0" w:space="0" w:color="auto"/>
                <w:bottom w:val="none" w:sz="0" w:space="0" w:color="auto"/>
                <w:right w:val="none" w:sz="0" w:space="0" w:color="auto"/>
              </w:divBdr>
            </w:div>
            <w:div w:id="503474935">
              <w:marLeft w:val="0"/>
              <w:marRight w:val="0"/>
              <w:marTop w:val="0"/>
              <w:marBottom w:val="0"/>
              <w:divBdr>
                <w:top w:val="none" w:sz="0" w:space="0" w:color="auto"/>
                <w:left w:val="none" w:sz="0" w:space="0" w:color="auto"/>
                <w:bottom w:val="none" w:sz="0" w:space="0" w:color="auto"/>
                <w:right w:val="none" w:sz="0" w:space="0" w:color="auto"/>
              </w:divBdr>
            </w:div>
            <w:div w:id="1000347661">
              <w:marLeft w:val="0"/>
              <w:marRight w:val="0"/>
              <w:marTop w:val="0"/>
              <w:marBottom w:val="0"/>
              <w:divBdr>
                <w:top w:val="none" w:sz="0" w:space="0" w:color="auto"/>
                <w:left w:val="none" w:sz="0" w:space="0" w:color="auto"/>
                <w:bottom w:val="none" w:sz="0" w:space="0" w:color="auto"/>
                <w:right w:val="none" w:sz="0" w:space="0" w:color="auto"/>
              </w:divBdr>
            </w:div>
            <w:div w:id="1205216290">
              <w:marLeft w:val="0"/>
              <w:marRight w:val="0"/>
              <w:marTop w:val="0"/>
              <w:marBottom w:val="0"/>
              <w:divBdr>
                <w:top w:val="none" w:sz="0" w:space="0" w:color="auto"/>
                <w:left w:val="none" w:sz="0" w:space="0" w:color="auto"/>
                <w:bottom w:val="none" w:sz="0" w:space="0" w:color="auto"/>
                <w:right w:val="none" w:sz="0" w:space="0" w:color="auto"/>
              </w:divBdr>
            </w:div>
            <w:div w:id="823012136">
              <w:marLeft w:val="0"/>
              <w:marRight w:val="0"/>
              <w:marTop w:val="0"/>
              <w:marBottom w:val="0"/>
              <w:divBdr>
                <w:top w:val="none" w:sz="0" w:space="0" w:color="auto"/>
                <w:left w:val="none" w:sz="0" w:space="0" w:color="auto"/>
                <w:bottom w:val="none" w:sz="0" w:space="0" w:color="auto"/>
                <w:right w:val="none" w:sz="0" w:space="0" w:color="auto"/>
              </w:divBdr>
            </w:div>
            <w:div w:id="959919722">
              <w:marLeft w:val="0"/>
              <w:marRight w:val="0"/>
              <w:marTop w:val="0"/>
              <w:marBottom w:val="0"/>
              <w:divBdr>
                <w:top w:val="none" w:sz="0" w:space="0" w:color="auto"/>
                <w:left w:val="none" w:sz="0" w:space="0" w:color="auto"/>
                <w:bottom w:val="none" w:sz="0" w:space="0" w:color="auto"/>
                <w:right w:val="none" w:sz="0" w:space="0" w:color="auto"/>
              </w:divBdr>
            </w:div>
            <w:div w:id="339965664">
              <w:marLeft w:val="0"/>
              <w:marRight w:val="0"/>
              <w:marTop w:val="0"/>
              <w:marBottom w:val="0"/>
              <w:divBdr>
                <w:top w:val="none" w:sz="0" w:space="0" w:color="auto"/>
                <w:left w:val="none" w:sz="0" w:space="0" w:color="auto"/>
                <w:bottom w:val="none" w:sz="0" w:space="0" w:color="auto"/>
                <w:right w:val="none" w:sz="0" w:space="0" w:color="auto"/>
              </w:divBdr>
            </w:div>
            <w:div w:id="522673737">
              <w:marLeft w:val="0"/>
              <w:marRight w:val="0"/>
              <w:marTop w:val="0"/>
              <w:marBottom w:val="0"/>
              <w:divBdr>
                <w:top w:val="none" w:sz="0" w:space="0" w:color="auto"/>
                <w:left w:val="none" w:sz="0" w:space="0" w:color="auto"/>
                <w:bottom w:val="none" w:sz="0" w:space="0" w:color="auto"/>
                <w:right w:val="none" w:sz="0" w:space="0" w:color="auto"/>
              </w:divBdr>
            </w:div>
            <w:div w:id="705981510">
              <w:marLeft w:val="0"/>
              <w:marRight w:val="0"/>
              <w:marTop w:val="0"/>
              <w:marBottom w:val="0"/>
              <w:divBdr>
                <w:top w:val="none" w:sz="0" w:space="0" w:color="auto"/>
                <w:left w:val="none" w:sz="0" w:space="0" w:color="auto"/>
                <w:bottom w:val="none" w:sz="0" w:space="0" w:color="auto"/>
                <w:right w:val="none" w:sz="0" w:space="0" w:color="auto"/>
              </w:divBdr>
            </w:div>
            <w:div w:id="1403790261">
              <w:marLeft w:val="0"/>
              <w:marRight w:val="0"/>
              <w:marTop w:val="0"/>
              <w:marBottom w:val="0"/>
              <w:divBdr>
                <w:top w:val="none" w:sz="0" w:space="0" w:color="auto"/>
                <w:left w:val="none" w:sz="0" w:space="0" w:color="auto"/>
                <w:bottom w:val="none" w:sz="0" w:space="0" w:color="auto"/>
                <w:right w:val="none" w:sz="0" w:space="0" w:color="auto"/>
              </w:divBdr>
            </w:div>
            <w:div w:id="1939168486">
              <w:marLeft w:val="0"/>
              <w:marRight w:val="0"/>
              <w:marTop w:val="0"/>
              <w:marBottom w:val="0"/>
              <w:divBdr>
                <w:top w:val="none" w:sz="0" w:space="0" w:color="auto"/>
                <w:left w:val="none" w:sz="0" w:space="0" w:color="auto"/>
                <w:bottom w:val="none" w:sz="0" w:space="0" w:color="auto"/>
                <w:right w:val="none" w:sz="0" w:space="0" w:color="auto"/>
              </w:divBdr>
            </w:div>
            <w:div w:id="406461660">
              <w:marLeft w:val="0"/>
              <w:marRight w:val="0"/>
              <w:marTop w:val="0"/>
              <w:marBottom w:val="0"/>
              <w:divBdr>
                <w:top w:val="none" w:sz="0" w:space="0" w:color="auto"/>
                <w:left w:val="none" w:sz="0" w:space="0" w:color="auto"/>
                <w:bottom w:val="none" w:sz="0" w:space="0" w:color="auto"/>
                <w:right w:val="none" w:sz="0" w:space="0" w:color="auto"/>
              </w:divBdr>
            </w:div>
            <w:div w:id="700327851">
              <w:marLeft w:val="0"/>
              <w:marRight w:val="0"/>
              <w:marTop w:val="0"/>
              <w:marBottom w:val="0"/>
              <w:divBdr>
                <w:top w:val="none" w:sz="0" w:space="0" w:color="auto"/>
                <w:left w:val="none" w:sz="0" w:space="0" w:color="auto"/>
                <w:bottom w:val="none" w:sz="0" w:space="0" w:color="auto"/>
                <w:right w:val="none" w:sz="0" w:space="0" w:color="auto"/>
              </w:divBdr>
            </w:div>
            <w:div w:id="1586111804">
              <w:marLeft w:val="0"/>
              <w:marRight w:val="0"/>
              <w:marTop w:val="0"/>
              <w:marBottom w:val="0"/>
              <w:divBdr>
                <w:top w:val="none" w:sz="0" w:space="0" w:color="auto"/>
                <w:left w:val="none" w:sz="0" w:space="0" w:color="auto"/>
                <w:bottom w:val="none" w:sz="0" w:space="0" w:color="auto"/>
                <w:right w:val="none" w:sz="0" w:space="0" w:color="auto"/>
              </w:divBdr>
            </w:div>
            <w:div w:id="181867932">
              <w:marLeft w:val="0"/>
              <w:marRight w:val="0"/>
              <w:marTop w:val="0"/>
              <w:marBottom w:val="0"/>
              <w:divBdr>
                <w:top w:val="none" w:sz="0" w:space="0" w:color="auto"/>
                <w:left w:val="none" w:sz="0" w:space="0" w:color="auto"/>
                <w:bottom w:val="none" w:sz="0" w:space="0" w:color="auto"/>
                <w:right w:val="none" w:sz="0" w:space="0" w:color="auto"/>
              </w:divBdr>
            </w:div>
            <w:div w:id="320937536">
              <w:marLeft w:val="0"/>
              <w:marRight w:val="0"/>
              <w:marTop w:val="0"/>
              <w:marBottom w:val="0"/>
              <w:divBdr>
                <w:top w:val="none" w:sz="0" w:space="0" w:color="auto"/>
                <w:left w:val="none" w:sz="0" w:space="0" w:color="auto"/>
                <w:bottom w:val="none" w:sz="0" w:space="0" w:color="auto"/>
                <w:right w:val="none" w:sz="0" w:space="0" w:color="auto"/>
              </w:divBdr>
            </w:div>
            <w:div w:id="91246793">
              <w:marLeft w:val="0"/>
              <w:marRight w:val="0"/>
              <w:marTop w:val="0"/>
              <w:marBottom w:val="0"/>
              <w:divBdr>
                <w:top w:val="none" w:sz="0" w:space="0" w:color="auto"/>
                <w:left w:val="none" w:sz="0" w:space="0" w:color="auto"/>
                <w:bottom w:val="none" w:sz="0" w:space="0" w:color="auto"/>
                <w:right w:val="none" w:sz="0" w:space="0" w:color="auto"/>
              </w:divBdr>
            </w:div>
            <w:div w:id="1038311693">
              <w:marLeft w:val="0"/>
              <w:marRight w:val="0"/>
              <w:marTop w:val="0"/>
              <w:marBottom w:val="0"/>
              <w:divBdr>
                <w:top w:val="none" w:sz="0" w:space="0" w:color="auto"/>
                <w:left w:val="none" w:sz="0" w:space="0" w:color="auto"/>
                <w:bottom w:val="none" w:sz="0" w:space="0" w:color="auto"/>
                <w:right w:val="none" w:sz="0" w:space="0" w:color="auto"/>
              </w:divBdr>
            </w:div>
            <w:div w:id="1343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20859">
          <w:marLeft w:val="0"/>
          <w:marRight w:val="0"/>
          <w:marTop w:val="0"/>
          <w:marBottom w:val="0"/>
          <w:divBdr>
            <w:top w:val="none" w:sz="0" w:space="0" w:color="auto"/>
            <w:left w:val="none" w:sz="0" w:space="0" w:color="auto"/>
            <w:bottom w:val="none" w:sz="0" w:space="0" w:color="auto"/>
            <w:right w:val="none" w:sz="0" w:space="0" w:color="auto"/>
          </w:divBdr>
        </w:div>
        <w:div w:id="882984372">
          <w:marLeft w:val="0"/>
          <w:marRight w:val="0"/>
          <w:marTop w:val="0"/>
          <w:marBottom w:val="0"/>
          <w:divBdr>
            <w:top w:val="none" w:sz="0" w:space="0" w:color="auto"/>
            <w:left w:val="none" w:sz="0" w:space="0" w:color="auto"/>
            <w:bottom w:val="none" w:sz="0" w:space="0" w:color="auto"/>
            <w:right w:val="none" w:sz="0" w:space="0" w:color="auto"/>
          </w:divBdr>
        </w:div>
        <w:div w:id="870387229">
          <w:marLeft w:val="0"/>
          <w:marRight w:val="0"/>
          <w:marTop w:val="0"/>
          <w:marBottom w:val="0"/>
          <w:divBdr>
            <w:top w:val="none" w:sz="0" w:space="0" w:color="auto"/>
            <w:left w:val="none" w:sz="0" w:space="0" w:color="auto"/>
            <w:bottom w:val="none" w:sz="0" w:space="0" w:color="auto"/>
            <w:right w:val="none" w:sz="0" w:space="0" w:color="auto"/>
          </w:divBdr>
        </w:div>
        <w:div w:id="1973703481">
          <w:marLeft w:val="0"/>
          <w:marRight w:val="0"/>
          <w:marTop w:val="0"/>
          <w:marBottom w:val="0"/>
          <w:divBdr>
            <w:top w:val="none" w:sz="0" w:space="0" w:color="auto"/>
            <w:left w:val="none" w:sz="0" w:space="0" w:color="auto"/>
            <w:bottom w:val="none" w:sz="0" w:space="0" w:color="auto"/>
            <w:right w:val="none" w:sz="0" w:space="0" w:color="auto"/>
          </w:divBdr>
        </w:div>
        <w:div w:id="1412310450">
          <w:marLeft w:val="0"/>
          <w:marRight w:val="0"/>
          <w:marTop w:val="0"/>
          <w:marBottom w:val="0"/>
          <w:divBdr>
            <w:top w:val="none" w:sz="0" w:space="0" w:color="auto"/>
            <w:left w:val="none" w:sz="0" w:space="0" w:color="auto"/>
            <w:bottom w:val="none" w:sz="0" w:space="0" w:color="auto"/>
            <w:right w:val="none" w:sz="0" w:space="0" w:color="auto"/>
          </w:divBdr>
        </w:div>
        <w:div w:id="755250562">
          <w:marLeft w:val="0"/>
          <w:marRight w:val="0"/>
          <w:marTop w:val="0"/>
          <w:marBottom w:val="0"/>
          <w:divBdr>
            <w:top w:val="none" w:sz="0" w:space="0" w:color="auto"/>
            <w:left w:val="none" w:sz="0" w:space="0" w:color="auto"/>
            <w:bottom w:val="none" w:sz="0" w:space="0" w:color="auto"/>
            <w:right w:val="none" w:sz="0" w:space="0" w:color="auto"/>
          </w:divBdr>
        </w:div>
        <w:div w:id="1412120339">
          <w:marLeft w:val="0"/>
          <w:marRight w:val="0"/>
          <w:marTop w:val="0"/>
          <w:marBottom w:val="0"/>
          <w:divBdr>
            <w:top w:val="none" w:sz="0" w:space="0" w:color="auto"/>
            <w:left w:val="none" w:sz="0" w:space="0" w:color="auto"/>
            <w:bottom w:val="none" w:sz="0" w:space="0" w:color="auto"/>
            <w:right w:val="none" w:sz="0" w:space="0" w:color="auto"/>
          </w:divBdr>
        </w:div>
        <w:div w:id="1405714193">
          <w:marLeft w:val="0"/>
          <w:marRight w:val="0"/>
          <w:marTop w:val="0"/>
          <w:marBottom w:val="0"/>
          <w:divBdr>
            <w:top w:val="none" w:sz="0" w:space="0" w:color="auto"/>
            <w:left w:val="none" w:sz="0" w:space="0" w:color="auto"/>
            <w:bottom w:val="none" w:sz="0" w:space="0" w:color="auto"/>
            <w:right w:val="none" w:sz="0" w:space="0" w:color="auto"/>
          </w:divBdr>
        </w:div>
        <w:div w:id="1435439785">
          <w:marLeft w:val="0"/>
          <w:marRight w:val="0"/>
          <w:marTop w:val="0"/>
          <w:marBottom w:val="0"/>
          <w:divBdr>
            <w:top w:val="none" w:sz="0" w:space="0" w:color="auto"/>
            <w:left w:val="none" w:sz="0" w:space="0" w:color="auto"/>
            <w:bottom w:val="none" w:sz="0" w:space="0" w:color="auto"/>
            <w:right w:val="none" w:sz="0" w:space="0" w:color="auto"/>
          </w:divBdr>
        </w:div>
        <w:div w:id="1809207460">
          <w:marLeft w:val="0"/>
          <w:marRight w:val="0"/>
          <w:marTop w:val="0"/>
          <w:marBottom w:val="0"/>
          <w:divBdr>
            <w:top w:val="none" w:sz="0" w:space="0" w:color="auto"/>
            <w:left w:val="none" w:sz="0" w:space="0" w:color="auto"/>
            <w:bottom w:val="none" w:sz="0" w:space="0" w:color="auto"/>
            <w:right w:val="none" w:sz="0" w:space="0" w:color="auto"/>
          </w:divBdr>
        </w:div>
        <w:div w:id="1149323172">
          <w:marLeft w:val="0"/>
          <w:marRight w:val="0"/>
          <w:marTop w:val="0"/>
          <w:marBottom w:val="0"/>
          <w:divBdr>
            <w:top w:val="none" w:sz="0" w:space="0" w:color="auto"/>
            <w:left w:val="none" w:sz="0" w:space="0" w:color="auto"/>
            <w:bottom w:val="none" w:sz="0" w:space="0" w:color="auto"/>
            <w:right w:val="none" w:sz="0" w:space="0" w:color="auto"/>
          </w:divBdr>
        </w:div>
        <w:div w:id="1949504675">
          <w:marLeft w:val="0"/>
          <w:marRight w:val="0"/>
          <w:marTop w:val="0"/>
          <w:marBottom w:val="0"/>
          <w:divBdr>
            <w:top w:val="none" w:sz="0" w:space="0" w:color="auto"/>
            <w:left w:val="none" w:sz="0" w:space="0" w:color="auto"/>
            <w:bottom w:val="none" w:sz="0" w:space="0" w:color="auto"/>
            <w:right w:val="none" w:sz="0" w:space="0" w:color="auto"/>
          </w:divBdr>
        </w:div>
        <w:div w:id="1304696222">
          <w:marLeft w:val="0"/>
          <w:marRight w:val="0"/>
          <w:marTop w:val="0"/>
          <w:marBottom w:val="0"/>
          <w:divBdr>
            <w:top w:val="none" w:sz="0" w:space="0" w:color="auto"/>
            <w:left w:val="none" w:sz="0" w:space="0" w:color="auto"/>
            <w:bottom w:val="none" w:sz="0" w:space="0" w:color="auto"/>
            <w:right w:val="none" w:sz="0" w:space="0" w:color="auto"/>
          </w:divBdr>
        </w:div>
        <w:div w:id="1308778491">
          <w:marLeft w:val="0"/>
          <w:marRight w:val="0"/>
          <w:marTop w:val="0"/>
          <w:marBottom w:val="0"/>
          <w:divBdr>
            <w:top w:val="none" w:sz="0" w:space="0" w:color="auto"/>
            <w:left w:val="none" w:sz="0" w:space="0" w:color="auto"/>
            <w:bottom w:val="none" w:sz="0" w:space="0" w:color="auto"/>
            <w:right w:val="none" w:sz="0" w:space="0" w:color="auto"/>
          </w:divBdr>
        </w:div>
        <w:div w:id="955872358">
          <w:marLeft w:val="0"/>
          <w:marRight w:val="0"/>
          <w:marTop w:val="0"/>
          <w:marBottom w:val="0"/>
          <w:divBdr>
            <w:top w:val="none" w:sz="0" w:space="0" w:color="auto"/>
            <w:left w:val="none" w:sz="0" w:space="0" w:color="auto"/>
            <w:bottom w:val="none" w:sz="0" w:space="0" w:color="auto"/>
            <w:right w:val="none" w:sz="0" w:space="0" w:color="auto"/>
          </w:divBdr>
        </w:div>
        <w:div w:id="306206739">
          <w:marLeft w:val="0"/>
          <w:marRight w:val="0"/>
          <w:marTop w:val="0"/>
          <w:marBottom w:val="0"/>
          <w:divBdr>
            <w:top w:val="none" w:sz="0" w:space="0" w:color="auto"/>
            <w:left w:val="none" w:sz="0" w:space="0" w:color="auto"/>
            <w:bottom w:val="none" w:sz="0" w:space="0" w:color="auto"/>
            <w:right w:val="none" w:sz="0" w:space="0" w:color="auto"/>
          </w:divBdr>
        </w:div>
        <w:div w:id="1942253234">
          <w:marLeft w:val="0"/>
          <w:marRight w:val="0"/>
          <w:marTop w:val="0"/>
          <w:marBottom w:val="0"/>
          <w:divBdr>
            <w:top w:val="none" w:sz="0" w:space="0" w:color="auto"/>
            <w:left w:val="none" w:sz="0" w:space="0" w:color="auto"/>
            <w:bottom w:val="none" w:sz="0" w:space="0" w:color="auto"/>
            <w:right w:val="none" w:sz="0" w:space="0" w:color="auto"/>
          </w:divBdr>
        </w:div>
        <w:div w:id="1005011579">
          <w:marLeft w:val="0"/>
          <w:marRight w:val="0"/>
          <w:marTop w:val="0"/>
          <w:marBottom w:val="0"/>
          <w:divBdr>
            <w:top w:val="none" w:sz="0" w:space="0" w:color="auto"/>
            <w:left w:val="none" w:sz="0" w:space="0" w:color="auto"/>
            <w:bottom w:val="none" w:sz="0" w:space="0" w:color="auto"/>
            <w:right w:val="none" w:sz="0" w:space="0" w:color="auto"/>
          </w:divBdr>
        </w:div>
        <w:div w:id="244263512">
          <w:marLeft w:val="0"/>
          <w:marRight w:val="0"/>
          <w:marTop w:val="0"/>
          <w:marBottom w:val="0"/>
          <w:divBdr>
            <w:top w:val="none" w:sz="0" w:space="0" w:color="auto"/>
            <w:left w:val="none" w:sz="0" w:space="0" w:color="auto"/>
            <w:bottom w:val="none" w:sz="0" w:space="0" w:color="auto"/>
            <w:right w:val="none" w:sz="0" w:space="0" w:color="auto"/>
          </w:divBdr>
        </w:div>
        <w:div w:id="2040545691">
          <w:marLeft w:val="0"/>
          <w:marRight w:val="0"/>
          <w:marTop w:val="0"/>
          <w:marBottom w:val="0"/>
          <w:divBdr>
            <w:top w:val="none" w:sz="0" w:space="0" w:color="auto"/>
            <w:left w:val="none" w:sz="0" w:space="0" w:color="auto"/>
            <w:bottom w:val="none" w:sz="0" w:space="0" w:color="auto"/>
            <w:right w:val="none" w:sz="0" w:space="0" w:color="auto"/>
          </w:divBdr>
        </w:div>
      </w:divsChild>
    </w:div>
    <w:div w:id="1671059957">
      <w:bodyDiv w:val="1"/>
      <w:marLeft w:val="0"/>
      <w:marRight w:val="0"/>
      <w:marTop w:val="0"/>
      <w:marBottom w:val="0"/>
      <w:divBdr>
        <w:top w:val="none" w:sz="0" w:space="0" w:color="auto"/>
        <w:left w:val="none" w:sz="0" w:space="0" w:color="auto"/>
        <w:bottom w:val="none" w:sz="0" w:space="0" w:color="auto"/>
        <w:right w:val="none" w:sz="0" w:space="0" w:color="auto"/>
      </w:divBdr>
      <w:divsChild>
        <w:div w:id="1374891049">
          <w:marLeft w:val="0"/>
          <w:marRight w:val="0"/>
          <w:marTop w:val="0"/>
          <w:marBottom w:val="0"/>
          <w:divBdr>
            <w:top w:val="none" w:sz="0" w:space="0" w:color="auto"/>
            <w:left w:val="none" w:sz="0" w:space="0" w:color="auto"/>
            <w:bottom w:val="none" w:sz="0" w:space="0" w:color="auto"/>
            <w:right w:val="none" w:sz="0" w:space="0" w:color="auto"/>
          </w:divBdr>
        </w:div>
        <w:div w:id="1131946975">
          <w:marLeft w:val="0"/>
          <w:marRight w:val="0"/>
          <w:marTop w:val="0"/>
          <w:marBottom w:val="0"/>
          <w:divBdr>
            <w:top w:val="none" w:sz="0" w:space="0" w:color="auto"/>
            <w:left w:val="none" w:sz="0" w:space="0" w:color="auto"/>
            <w:bottom w:val="none" w:sz="0" w:space="0" w:color="auto"/>
            <w:right w:val="none" w:sz="0" w:space="0" w:color="auto"/>
          </w:divBdr>
        </w:div>
        <w:div w:id="1044519379">
          <w:marLeft w:val="0"/>
          <w:marRight w:val="0"/>
          <w:marTop w:val="0"/>
          <w:marBottom w:val="0"/>
          <w:divBdr>
            <w:top w:val="none" w:sz="0" w:space="0" w:color="auto"/>
            <w:left w:val="none" w:sz="0" w:space="0" w:color="auto"/>
            <w:bottom w:val="none" w:sz="0" w:space="0" w:color="auto"/>
            <w:right w:val="none" w:sz="0" w:space="0" w:color="auto"/>
          </w:divBdr>
        </w:div>
        <w:div w:id="932779270">
          <w:marLeft w:val="0"/>
          <w:marRight w:val="0"/>
          <w:marTop w:val="0"/>
          <w:marBottom w:val="0"/>
          <w:divBdr>
            <w:top w:val="none" w:sz="0" w:space="0" w:color="auto"/>
            <w:left w:val="none" w:sz="0" w:space="0" w:color="auto"/>
            <w:bottom w:val="none" w:sz="0" w:space="0" w:color="auto"/>
            <w:right w:val="none" w:sz="0" w:space="0" w:color="auto"/>
          </w:divBdr>
        </w:div>
        <w:div w:id="392626444">
          <w:marLeft w:val="0"/>
          <w:marRight w:val="0"/>
          <w:marTop w:val="0"/>
          <w:marBottom w:val="0"/>
          <w:divBdr>
            <w:top w:val="none" w:sz="0" w:space="0" w:color="auto"/>
            <w:left w:val="none" w:sz="0" w:space="0" w:color="auto"/>
            <w:bottom w:val="none" w:sz="0" w:space="0" w:color="auto"/>
            <w:right w:val="none" w:sz="0" w:space="0" w:color="auto"/>
          </w:divBdr>
        </w:div>
        <w:div w:id="636839866">
          <w:marLeft w:val="0"/>
          <w:marRight w:val="0"/>
          <w:marTop w:val="0"/>
          <w:marBottom w:val="0"/>
          <w:divBdr>
            <w:top w:val="none" w:sz="0" w:space="0" w:color="auto"/>
            <w:left w:val="none" w:sz="0" w:space="0" w:color="auto"/>
            <w:bottom w:val="none" w:sz="0" w:space="0" w:color="auto"/>
            <w:right w:val="none" w:sz="0" w:space="0" w:color="auto"/>
          </w:divBdr>
        </w:div>
      </w:divsChild>
    </w:div>
    <w:div w:id="1752120954">
      <w:bodyDiv w:val="1"/>
      <w:marLeft w:val="0"/>
      <w:marRight w:val="0"/>
      <w:marTop w:val="0"/>
      <w:marBottom w:val="0"/>
      <w:divBdr>
        <w:top w:val="none" w:sz="0" w:space="0" w:color="auto"/>
        <w:left w:val="none" w:sz="0" w:space="0" w:color="auto"/>
        <w:bottom w:val="none" w:sz="0" w:space="0" w:color="auto"/>
        <w:right w:val="none" w:sz="0" w:space="0" w:color="auto"/>
      </w:divBdr>
    </w:div>
    <w:div w:id="1767722931">
      <w:bodyDiv w:val="1"/>
      <w:marLeft w:val="0"/>
      <w:marRight w:val="0"/>
      <w:marTop w:val="0"/>
      <w:marBottom w:val="0"/>
      <w:divBdr>
        <w:top w:val="none" w:sz="0" w:space="0" w:color="auto"/>
        <w:left w:val="none" w:sz="0" w:space="0" w:color="auto"/>
        <w:bottom w:val="none" w:sz="0" w:space="0" w:color="auto"/>
        <w:right w:val="none" w:sz="0" w:space="0" w:color="auto"/>
      </w:divBdr>
      <w:divsChild>
        <w:div w:id="928006885">
          <w:marLeft w:val="0"/>
          <w:marRight w:val="0"/>
          <w:marTop w:val="0"/>
          <w:marBottom w:val="0"/>
          <w:divBdr>
            <w:top w:val="none" w:sz="0" w:space="0" w:color="auto"/>
            <w:left w:val="none" w:sz="0" w:space="0" w:color="auto"/>
            <w:bottom w:val="none" w:sz="0" w:space="0" w:color="auto"/>
            <w:right w:val="none" w:sz="0" w:space="0" w:color="auto"/>
          </w:divBdr>
        </w:div>
        <w:div w:id="1963416407">
          <w:marLeft w:val="0"/>
          <w:marRight w:val="0"/>
          <w:marTop w:val="0"/>
          <w:marBottom w:val="0"/>
          <w:divBdr>
            <w:top w:val="none" w:sz="0" w:space="0" w:color="auto"/>
            <w:left w:val="none" w:sz="0" w:space="0" w:color="auto"/>
            <w:bottom w:val="none" w:sz="0" w:space="0" w:color="auto"/>
            <w:right w:val="none" w:sz="0" w:space="0" w:color="auto"/>
          </w:divBdr>
        </w:div>
        <w:div w:id="745958782">
          <w:marLeft w:val="0"/>
          <w:marRight w:val="0"/>
          <w:marTop w:val="0"/>
          <w:marBottom w:val="0"/>
          <w:divBdr>
            <w:top w:val="none" w:sz="0" w:space="0" w:color="auto"/>
            <w:left w:val="none" w:sz="0" w:space="0" w:color="auto"/>
            <w:bottom w:val="none" w:sz="0" w:space="0" w:color="auto"/>
            <w:right w:val="none" w:sz="0" w:space="0" w:color="auto"/>
          </w:divBdr>
        </w:div>
        <w:div w:id="440614136">
          <w:marLeft w:val="0"/>
          <w:marRight w:val="0"/>
          <w:marTop w:val="0"/>
          <w:marBottom w:val="0"/>
          <w:divBdr>
            <w:top w:val="none" w:sz="0" w:space="0" w:color="auto"/>
            <w:left w:val="none" w:sz="0" w:space="0" w:color="auto"/>
            <w:bottom w:val="none" w:sz="0" w:space="0" w:color="auto"/>
            <w:right w:val="none" w:sz="0" w:space="0" w:color="auto"/>
          </w:divBdr>
        </w:div>
        <w:div w:id="250166726">
          <w:marLeft w:val="0"/>
          <w:marRight w:val="0"/>
          <w:marTop w:val="0"/>
          <w:marBottom w:val="0"/>
          <w:divBdr>
            <w:top w:val="none" w:sz="0" w:space="0" w:color="auto"/>
            <w:left w:val="none" w:sz="0" w:space="0" w:color="auto"/>
            <w:bottom w:val="none" w:sz="0" w:space="0" w:color="auto"/>
            <w:right w:val="none" w:sz="0" w:space="0" w:color="auto"/>
          </w:divBdr>
        </w:div>
        <w:div w:id="2022780100">
          <w:marLeft w:val="0"/>
          <w:marRight w:val="0"/>
          <w:marTop w:val="0"/>
          <w:marBottom w:val="0"/>
          <w:divBdr>
            <w:top w:val="none" w:sz="0" w:space="0" w:color="auto"/>
            <w:left w:val="none" w:sz="0" w:space="0" w:color="auto"/>
            <w:bottom w:val="none" w:sz="0" w:space="0" w:color="auto"/>
            <w:right w:val="none" w:sz="0" w:space="0" w:color="auto"/>
          </w:divBdr>
        </w:div>
      </w:divsChild>
    </w:div>
    <w:div w:id="1780106153">
      <w:bodyDiv w:val="1"/>
      <w:marLeft w:val="0"/>
      <w:marRight w:val="0"/>
      <w:marTop w:val="0"/>
      <w:marBottom w:val="0"/>
      <w:divBdr>
        <w:top w:val="none" w:sz="0" w:space="0" w:color="auto"/>
        <w:left w:val="none" w:sz="0" w:space="0" w:color="auto"/>
        <w:bottom w:val="none" w:sz="0" w:space="0" w:color="auto"/>
        <w:right w:val="none" w:sz="0" w:space="0" w:color="auto"/>
      </w:divBdr>
    </w:div>
    <w:div w:id="1782526489">
      <w:bodyDiv w:val="1"/>
      <w:marLeft w:val="0"/>
      <w:marRight w:val="0"/>
      <w:marTop w:val="0"/>
      <w:marBottom w:val="0"/>
      <w:divBdr>
        <w:top w:val="none" w:sz="0" w:space="0" w:color="auto"/>
        <w:left w:val="none" w:sz="0" w:space="0" w:color="auto"/>
        <w:bottom w:val="none" w:sz="0" w:space="0" w:color="auto"/>
        <w:right w:val="none" w:sz="0" w:space="0" w:color="auto"/>
      </w:divBdr>
    </w:div>
    <w:div w:id="1799496400">
      <w:bodyDiv w:val="1"/>
      <w:marLeft w:val="0"/>
      <w:marRight w:val="0"/>
      <w:marTop w:val="0"/>
      <w:marBottom w:val="0"/>
      <w:divBdr>
        <w:top w:val="none" w:sz="0" w:space="0" w:color="auto"/>
        <w:left w:val="none" w:sz="0" w:space="0" w:color="auto"/>
        <w:bottom w:val="none" w:sz="0" w:space="0" w:color="auto"/>
        <w:right w:val="none" w:sz="0" w:space="0" w:color="auto"/>
      </w:divBdr>
      <w:divsChild>
        <w:div w:id="1015770321">
          <w:marLeft w:val="0"/>
          <w:marRight w:val="0"/>
          <w:marTop w:val="0"/>
          <w:marBottom w:val="0"/>
          <w:divBdr>
            <w:top w:val="none" w:sz="0" w:space="0" w:color="auto"/>
            <w:left w:val="none" w:sz="0" w:space="0" w:color="auto"/>
            <w:bottom w:val="none" w:sz="0" w:space="0" w:color="auto"/>
            <w:right w:val="none" w:sz="0" w:space="0" w:color="auto"/>
          </w:divBdr>
        </w:div>
        <w:div w:id="1190874598">
          <w:marLeft w:val="0"/>
          <w:marRight w:val="0"/>
          <w:marTop w:val="0"/>
          <w:marBottom w:val="0"/>
          <w:divBdr>
            <w:top w:val="none" w:sz="0" w:space="0" w:color="auto"/>
            <w:left w:val="none" w:sz="0" w:space="0" w:color="auto"/>
            <w:bottom w:val="none" w:sz="0" w:space="0" w:color="auto"/>
            <w:right w:val="none" w:sz="0" w:space="0" w:color="auto"/>
          </w:divBdr>
        </w:div>
        <w:div w:id="87432288">
          <w:marLeft w:val="0"/>
          <w:marRight w:val="0"/>
          <w:marTop w:val="0"/>
          <w:marBottom w:val="0"/>
          <w:divBdr>
            <w:top w:val="none" w:sz="0" w:space="0" w:color="auto"/>
            <w:left w:val="none" w:sz="0" w:space="0" w:color="auto"/>
            <w:bottom w:val="none" w:sz="0" w:space="0" w:color="auto"/>
            <w:right w:val="none" w:sz="0" w:space="0" w:color="auto"/>
          </w:divBdr>
        </w:div>
        <w:div w:id="755248211">
          <w:marLeft w:val="0"/>
          <w:marRight w:val="0"/>
          <w:marTop w:val="0"/>
          <w:marBottom w:val="0"/>
          <w:divBdr>
            <w:top w:val="none" w:sz="0" w:space="0" w:color="auto"/>
            <w:left w:val="none" w:sz="0" w:space="0" w:color="auto"/>
            <w:bottom w:val="none" w:sz="0" w:space="0" w:color="auto"/>
            <w:right w:val="none" w:sz="0" w:space="0" w:color="auto"/>
          </w:divBdr>
        </w:div>
        <w:div w:id="17202291">
          <w:marLeft w:val="0"/>
          <w:marRight w:val="0"/>
          <w:marTop w:val="0"/>
          <w:marBottom w:val="0"/>
          <w:divBdr>
            <w:top w:val="none" w:sz="0" w:space="0" w:color="auto"/>
            <w:left w:val="none" w:sz="0" w:space="0" w:color="auto"/>
            <w:bottom w:val="none" w:sz="0" w:space="0" w:color="auto"/>
            <w:right w:val="none" w:sz="0" w:space="0" w:color="auto"/>
          </w:divBdr>
        </w:div>
        <w:div w:id="1917279569">
          <w:marLeft w:val="0"/>
          <w:marRight w:val="0"/>
          <w:marTop w:val="0"/>
          <w:marBottom w:val="0"/>
          <w:divBdr>
            <w:top w:val="none" w:sz="0" w:space="0" w:color="auto"/>
            <w:left w:val="none" w:sz="0" w:space="0" w:color="auto"/>
            <w:bottom w:val="none" w:sz="0" w:space="0" w:color="auto"/>
            <w:right w:val="none" w:sz="0" w:space="0" w:color="auto"/>
          </w:divBdr>
        </w:div>
        <w:div w:id="357512967">
          <w:marLeft w:val="0"/>
          <w:marRight w:val="0"/>
          <w:marTop w:val="0"/>
          <w:marBottom w:val="0"/>
          <w:divBdr>
            <w:top w:val="none" w:sz="0" w:space="0" w:color="auto"/>
            <w:left w:val="none" w:sz="0" w:space="0" w:color="auto"/>
            <w:bottom w:val="none" w:sz="0" w:space="0" w:color="auto"/>
            <w:right w:val="none" w:sz="0" w:space="0" w:color="auto"/>
          </w:divBdr>
        </w:div>
        <w:div w:id="568345687">
          <w:marLeft w:val="0"/>
          <w:marRight w:val="0"/>
          <w:marTop w:val="0"/>
          <w:marBottom w:val="0"/>
          <w:divBdr>
            <w:top w:val="none" w:sz="0" w:space="0" w:color="auto"/>
            <w:left w:val="none" w:sz="0" w:space="0" w:color="auto"/>
            <w:bottom w:val="none" w:sz="0" w:space="0" w:color="auto"/>
            <w:right w:val="none" w:sz="0" w:space="0" w:color="auto"/>
          </w:divBdr>
        </w:div>
      </w:divsChild>
    </w:div>
    <w:div w:id="1863743196">
      <w:bodyDiv w:val="1"/>
      <w:marLeft w:val="0"/>
      <w:marRight w:val="0"/>
      <w:marTop w:val="0"/>
      <w:marBottom w:val="0"/>
      <w:divBdr>
        <w:top w:val="none" w:sz="0" w:space="0" w:color="auto"/>
        <w:left w:val="none" w:sz="0" w:space="0" w:color="auto"/>
        <w:bottom w:val="none" w:sz="0" w:space="0" w:color="auto"/>
        <w:right w:val="none" w:sz="0" w:space="0" w:color="auto"/>
      </w:divBdr>
      <w:divsChild>
        <w:div w:id="637031953">
          <w:marLeft w:val="547"/>
          <w:marRight w:val="0"/>
          <w:marTop w:val="96"/>
          <w:marBottom w:val="0"/>
          <w:divBdr>
            <w:top w:val="none" w:sz="0" w:space="0" w:color="auto"/>
            <w:left w:val="none" w:sz="0" w:space="0" w:color="auto"/>
            <w:bottom w:val="none" w:sz="0" w:space="0" w:color="auto"/>
            <w:right w:val="none" w:sz="0" w:space="0" w:color="auto"/>
          </w:divBdr>
        </w:div>
      </w:divsChild>
    </w:div>
    <w:div w:id="1877615193">
      <w:bodyDiv w:val="1"/>
      <w:marLeft w:val="0"/>
      <w:marRight w:val="0"/>
      <w:marTop w:val="0"/>
      <w:marBottom w:val="0"/>
      <w:divBdr>
        <w:top w:val="none" w:sz="0" w:space="0" w:color="auto"/>
        <w:left w:val="none" w:sz="0" w:space="0" w:color="auto"/>
        <w:bottom w:val="none" w:sz="0" w:space="0" w:color="auto"/>
        <w:right w:val="none" w:sz="0" w:space="0" w:color="auto"/>
      </w:divBdr>
      <w:divsChild>
        <w:div w:id="861940290">
          <w:marLeft w:val="0"/>
          <w:marRight w:val="0"/>
          <w:marTop w:val="0"/>
          <w:marBottom w:val="0"/>
          <w:divBdr>
            <w:top w:val="none" w:sz="0" w:space="0" w:color="auto"/>
            <w:left w:val="none" w:sz="0" w:space="0" w:color="auto"/>
            <w:bottom w:val="none" w:sz="0" w:space="0" w:color="auto"/>
            <w:right w:val="none" w:sz="0" w:space="0" w:color="auto"/>
          </w:divBdr>
        </w:div>
        <w:div w:id="942147244">
          <w:marLeft w:val="0"/>
          <w:marRight w:val="0"/>
          <w:marTop w:val="0"/>
          <w:marBottom w:val="0"/>
          <w:divBdr>
            <w:top w:val="none" w:sz="0" w:space="0" w:color="auto"/>
            <w:left w:val="none" w:sz="0" w:space="0" w:color="auto"/>
            <w:bottom w:val="none" w:sz="0" w:space="0" w:color="auto"/>
            <w:right w:val="none" w:sz="0" w:space="0" w:color="auto"/>
          </w:divBdr>
        </w:div>
        <w:div w:id="2021544752">
          <w:marLeft w:val="0"/>
          <w:marRight w:val="0"/>
          <w:marTop w:val="0"/>
          <w:marBottom w:val="0"/>
          <w:divBdr>
            <w:top w:val="none" w:sz="0" w:space="0" w:color="auto"/>
            <w:left w:val="none" w:sz="0" w:space="0" w:color="auto"/>
            <w:bottom w:val="none" w:sz="0" w:space="0" w:color="auto"/>
            <w:right w:val="none" w:sz="0" w:space="0" w:color="auto"/>
          </w:divBdr>
        </w:div>
        <w:div w:id="2068450294">
          <w:marLeft w:val="0"/>
          <w:marRight w:val="0"/>
          <w:marTop w:val="0"/>
          <w:marBottom w:val="0"/>
          <w:divBdr>
            <w:top w:val="none" w:sz="0" w:space="0" w:color="auto"/>
            <w:left w:val="none" w:sz="0" w:space="0" w:color="auto"/>
            <w:bottom w:val="none" w:sz="0" w:space="0" w:color="auto"/>
            <w:right w:val="none" w:sz="0" w:space="0" w:color="auto"/>
          </w:divBdr>
        </w:div>
        <w:div w:id="1594432913">
          <w:marLeft w:val="0"/>
          <w:marRight w:val="0"/>
          <w:marTop w:val="0"/>
          <w:marBottom w:val="0"/>
          <w:divBdr>
            <w:top w:val="none" w:sz="0" w:space="0" w:color="auto"/>
            <w:left w:val="none" w:sz="0" w:space="0" w:color="auto"/>
            <w:bottom w:val="none" w:sz="0" w:space="0" w:color="auto"/>
            <w:right w:val="none" w:sz="0" w:space="0" w:color="auto"/>
          </w:divBdr>
        </w:div>
        <w:div w:id="1302804701">
          <w:marLeft w:val="0"/>
          <w:marRight w:val="0"/>
          <w:marTop w:val="0"/>
          <w:marBottom w:val="0"/>
          <w:divBdr>
            <w:top w:val="none" w:sz="0" w:space="0" w:color="auto"/>
            <w:left w:val="none" w:sz="0" w:space="0" w:color="auto"/>
            <w:bottom w:val="none" w:sz="0" w:space="0" w:color="auto"/>
            <w:right w:val="none" w:sz="0" w:space="0" w:color="auto"/>
          </w:divBdr>
        </w:div>
        <w:div w:id="504593617">
          <w:marLeft w:val="0"/>
          <w:marRight w:val="0"/>
          <w:marTop w:val="0"/>
          <w:marBottom w:val="0"/>
          <w:divBdr>
            <w:top w:val="none" w:sz="0" w:space="0" w:color="auto"/>
            <w:left w:val="none" w:sz="0" w:space="0" w:color="auto"/>
            <w:bottom w:val="none" w:sz="0" w:space="0" w:color="auto"/>
            <w:right w:val="none" w:sz="0" w:space="0" w:color="auto"/>
          </w:divBdr>
        </w:div>
        <w:div w:id="2076968566">
          <w:marLeft w:val="0"/>
          <w:marRight w:val="0"/>
          <w:marTop w:val="0"/>
          <w:marBottom w:val="0"/>
          <w:divBdr>
            <w:top w:val="none" w:sz="0" w:space="0" w:color="auto"/>
            <w:left w:val="none" w:sz="0" w:space="0" w:color="auto"/>
            <w:bottom w:val="none" w:sz="0" w:space="0" w:color="auto"/>
            <w:right w:val="none" w:sz="0" w:space="0" w:color="auto"/>
          </w:divBdr>
        </w:div>
      </w:divsChild>
    </w:div>
    <w:div w:id="1960381065">
      <w:bodyDiv w:val="1"/>
      <w:marLeft w:val="0"/>
      <w:marRight w:val="0"/>
      <w:marTop w:val="0"/>
      <w:marBottom w:val="0"/>
      <w:divBdr>
        <w:top w:val="none" w:sz="0" w:space="0" w:color="auto"/>
        <w:left w:val="none" w:sz="0" w:space="0" w:color="auto"/>
        <w:bottom w:val="none" w:sz="0" w:space="0" w:color="auto"/>
        <w:right w:val="none" w:sz="0" w:space="0" w:color="auto"/>
      </w:divBdr>
    </w:div>
    <w:div w:id="2011827923">
      <w:bodyDiv w:val="1"/>
      <w:marLeft w:val="0"/>
      <w:marRight w:val="0"/>
      <w:marTop w:val="0"/>
      <w:marBottom w:val="0"/>
      <w:divBdr>
        <w:top w:val="none" w:sz="0" w:space="0" w:color="auto"/>
        <w:left w:val="none" w:sz="0" w:space="0" w:color="auto"/>
        <w:bottom w:val="none" w:sz="0" w:space="0" w:color="auto"/>
        <w:right w:val="none" w:sz="0" w:space="0" w:color="auto"/>
      </w:divBdr>
    </w:div>
    <w:div w:id="2052266403">
      <w:bodyDiv w:val="1"/>
      <w:marLeft w:val="0"/>
      <w:marRight w:val="0"/>
      <w:marTop w:val="0"/>
      <w:marBottom w:val="0"/>
      <w:divBdr>
        <w:top w:val="none" w:sz="0" w:space="0" w:color="auto"/>
        <w:left w:val="none" w:sz="0" w:space="0" w:color="auto"/>
        <w:bottom w:val="none" w:sz="0" w:space="0" w:color="auto"/>
        <w:right w:val="none" w:sz="0" w:space="0" w:color="auto"/>
      </w:divBdr>
      <w:divsChild>
        <w:div w:id="1498885525">
          <w:marLeft w:val="0"/>
          <w:marRight w:val="0"/>
          <w:marTop w:val="0"/>
          <w:marBottom w:val="0"/>
          <w:divBdr>
            <w:top w:val="none" w:sz="0" w:space="0" w:color="auto"/>
            <w:left w:val="none" w:sz="0" w:space="0" w:color="auto"/>
            <w:bottom w:val="none" w:sz="0" w:space="0" w:color="auto"/>
            <w:right w:val="none" w:sz="0" w:space="0" w:color="auto"/>
          </w:divBdr>
        </w:div>
        <w:div w:id="1002976058">
          <w:marLeft w:val="0"/>
          <w:marRight w:val="0"/>
          <w:marTop w:val="0"/>
          <w:marBottom w:val="0"/>
          <w:divBdr>
            <w:top w:val="none" w:sz="0" w:space="0" w:color="auto"/>
            <w:left w:val="none" w:sz="0" w:space="0" w:color="auto"/>
            <w:bottom w:val="none" w:sz="0" w:space="0" w:color="auto"/>
            <w:right w:val="none" w:sz="0" w:space="0" w:color="auto"/>
          </w:divBdr>
        </w:div>
        <w:div w:id="1467894471">
          <w:marLeft w:val="0"/>
          <w:marRight w:val="0"/>
          <w:marTop w:val="0"/>
          <w:marBottom w:val="0"/>
          <w:divBdr>
            <w:top w:val="none" w:sz="0" w:space="0" w:color="auto"/>
            <w:left w:val="none" w:sz="0" w:space="0" w:color="auto"/>
            <w:bottom w:val="none" w:sz="0" w:space="0" w:color="auto"/>
            <w:right w:val="none" w:sz="0" w:space="0" w:color="auto"/>
          </w:divBdr>
        </w:div>
        <w:div w:id="1367634392">
          <w:marLeft w:val="0"/>
          <w:marRight w:val="0"/>
          <w:marTop w:val="0"/>
          <w:marBottom w:val="0"/>
          <w:divBdr>
            <w:top w:val="none" w:sz="0" w:space="0" w:color="auto"/>
            <w:left w:val="none" w:sz="0" w:space="0" w:color="auto"/>
            <w:bottom w:val="none" w:sz="0" w:space="0" w:color="auto"/>
            <w:right w:val="none" w:sz="0" w:space="0" w:color="auto"/>
          </w:divBdr>
        </w:div>
        <w:div w:id="310138856">
          <w:marLeft w:val="0"/>
          <w:marRight w:val="0"/>
          <w:marTop w:val="0"/>
          <w:marBottom w:val="0"/>
          <w:divBdr>
            <w:top w:val="none" w:sz="0" w:space="0" w:color="auto"/>
            <w:left w:val="none" w:sz="0" w:space="0" w:color="auto"/>
            <w:bottom w:val="none" w:sz="0" w:space="0" w:color="auto"/>
            <w:right w:val="none" w:sz="0" w:space="0" w:color="auto"/>
          </w:divBdr>
        </w:div>
        <w:div w:id="16664531">
          <w:marLeft w:val="0"/>
          <w:marRight w:val="0"/>
          <w:marTop w:val="0"/>
          <w:marBottom w:val="0"/>
          <w:divBdr>
            <w:top w:val="none" w:sz="0" w:space="0" w:color="auto"/>
            <w:left w:val="none" w:sz="0" w:space="0" w:color="auto"/>
            <w:bottom w:val="none" w:sz="0" w:space="0" w:color="auto"/>
            <w:right w:val="none" w:sz="0" w:space="0" w:color="auto"/>
          </w:divBdr>
        </w:div>
        <w:div w:id="1990554022">
          <w:marLeft w:val="0"/>
          <w:marRight w:val="0"/>
          <w:marTop w:val="0"/>
          <w:marBottom w:val="0"/>
          <w:divBdr>
            <w:top w:val="none" w:sz="0" w:space="0" w:color="auto"/>
            <w:left w:val="none" w:sz="0" w:space="0" w:color="auto"/>
            <w:bottom w:val="none" w:sz="0" w:space="0" w:color="auto"/>
            <w:right w:val="none" w:sz="0" w:space="0" w:color="auto"/>
          </w:divBdr>
        </w:div>
        <w:div w:id="50752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4D880-EC30-4AB8-9A98-077F00E8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10153</TotalTime>
  <Pages>1</Pages>
  <Words>5182</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Serban; Gabriel Robert Inelus</dc:creator>
  <cp:keywords/>
  <dc:description/>
  <cp:lastModifiedBy>MANUELA</cp:lastModifiedBy>
  <cp:revision>61</cp:revision>
  <dcterms:created xsi:type="dcterms:W3CDTF">2015-07-16T09:55:00Z</dcterms:created>
  <dcterms:modified xsi:type="dcterms:W3CDTF">2024-10-11T14:05:00Z</dcterms:modified>
</cp:coreProperties>
</file>